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22"/>
          <w:szCs w:val="22"/>
        </w:rPr>
      </w:pPr>
      <w:bookmarkStart w:colFirst="0" w:colLast="0" w:name="_47d8i1x83w3t" w:id="0"/>
      <w:bookmarkEnd w:id="0"/>
      <w:r w:rsidDel="00000000" w:rsidR="00000000" w:rsidRPr="00000000">
        <w:rPr>
          <w:rtl w:val="0"/>
        </w:rPr>
        <w:t xml:space="preserve">User Story Inventory</w:t>
      </w:r>
      <w:r w:rsidDel="00000000" w:rsidR="00000000" w:rsidRPr="00000000">
        <w:rPr>
          <w:rtl w:val="0"/>
        </w:rPr>
      </w:r>
    </w:p>
    <w:p w:rsidR="00000000" w:rsidDel="00000000" w:rsidP="00000000" w:rsidRDefault="00000000" w:rsidRPr="00000000" w14:paraId="00000002">
      <w:pPr>
        <w:pStyle w:val="Title"/>
        <w:keepNext w:val="0"/>
        <w:keepLines w:val="0"/>
        <w:spacing w:after="0" w:lineRule="auto"/>
        <w:rPr>
          <w:sz w:val="22"/>
          <w:szCs w:val="22"/>
        </w:rPr>
      </w:pPr>
      <w:bookmarkStart w:colFirst="0" w:colLast="0" w:name="_47d8i1x83w3t" w:id="0"/>
      <w:bookmarkEnd w:id="0"/>
      <w:r w:rsidDel="00000000" w:rsidR="00000000" w:rsidRPr="00000000">
        <w:rPr>
          <w:rtl w:val="0"/>
        </w:rPr>
      </w:r>
    </w:p>
    <w:p w:rsidR="00000000" w:rsidDel="00000000" w:rsidP="00000000" w:rsidRDefault="00000000" w:rsidRPr="00000000" w14:paraId="00000003">
      <w:pPr>
        <w:pStyle w:val="Heading1"/>
        <w:rPr/>
      </w:pPr>
      <w:bookmarkStart w:colFirst="0" w:colLast="0" w:name="_4akzkj6f2kmo" w:id="1"/>
      <w:bookmarkEnd w:id="1"/>
      <w:r w:rsidDel="00000000" w:rsidR="00000000" w:rsidRPr="00000000">
        <w:rPr>
          <w:rtl w:val="0"/>
        </w:rPr>
        <w:t xml:space="preserve">Document Summary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Upon socialising of this Inventory, and eventual agreement, we will progress to detailing how the Acceptance will be accomplished and signoff achieved, the ‘Accepted’ column will be marked Yes once consensus is reached.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rPr/>
      </w:pPr>
      <w:bookmarkStart w:colFirst="0" w:colLast="0" w:name="_97decypvh0eb" w:id="2"/>
      <w:bookmarkEnd w:id="2"/>
      <w:r w:rsidDel="00000000" w:rsidR="00000000" w:rsidRPr="00000000">
        <w:rPr>
          <w:rtl w:val="0"/>
        </w:rPr>
        <w:t xml:space="preserve">Change Management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Upon agreement on the User Story Inventory, a suitable level of Change Management will be applied, this will enable us to phase-deliver Governance on Cardano and to fulfil the ongoing Ecosystem and Community needs. Additional User Stories will be proposed, reviewed, approved and accepted using </w:t>
      </w:r>
    </w:p>
    <w:p w:rsidR="00000000" w:rsidDel="00000000" w:rsidP="00000000" w:rsidRDefault="00000000" w:rsidRPr="00000000" w14:paraId="0000000A">
      <w:pPr>
        <w:widowControl w:val="0"/>
        <w:spacing w:line="240" w:lineRule="auto"/>
        <w:rPr/>
      </w:pPr>
      <w:r w:rsidDel="00000000" w:rsidR="00000000" w:rsidRPr="00000000">
        <w:rPr>
          <w:rtl w:val="0"/>
        </w:rPr>
      </w:r>
    </w:p>
    <w:p w:rsidR="00000000" w:rsidDel="00000000" w:rsidP="00000000" w:rsidRDefault="00000000" w:rsidRPr="00000000" w14:paraId="0000000B">
      <w:pPr>
        <w:widowControl w:val="0"/>
        <w:spacing w:line="240" w:lineRule="auto"/>
        <w:rPr/>
      </w:pPr>
      <w:r w:rsidDel="00000000" w:rsidR="00000000" w:rsidRPr="00000000">
        <w:rPr>
          <w:rtl w:val="0"/>
        </w:rPr>
      </w:r>
    </w:p>
    <w:p w:rsidR="00000000" w:rsidDel="00000000" w:rsidP="00000000" w:rsidRDefault="00000000" w:rsidRPr="00000000" w14:paraId="0000000C">
      <w:pPr>
        <w:pStyle w:val="Title"/>
        <w:keepNext w:val="0"/>
        <w:keepLines w:val="0"/>
        <w:spacing w:after="0" w:lineRule="auto"/>
        <w:rPr>
          <w:sz w:val="22"/>
          <w:szCs w:val="22"/>
        </w:rPr>
      </w:pPr>
      <w:bookmarkStart w:colFirst="0" w:colLast="0" w:name="_47d8i1x83w3t" w:id="0"/>
      <w:bookmarkEnd w:id="0"/>
      <w:r w:rsidDel="00000000" w:rsidR="00000000" w:rsidRPr="00000000">
        <w:rPr>
          <w:rtl w:val="0"/>
        </w:rPr>
      </w:r>
    </w:p>
    <w:p w:rsidR="00000000" w:rsidDel="00000000" w:rsidP="00000000" w:rsidRDefault="00000000" w:rsidRPr="00000000" w14:paraId="0000000D">
      <w:pPr>
        <w:pStyle w:val="Heading1"/>
        <w:rPr/>
      </w:pPr>
      <w:bookmarkStart w:colFirst="0" w:colLast="0" w:name="_psv47j690tsv" w:id="3"/>
      <w:bookmarkEnd w:id="3"/>
      <w:r w:rsidDel="00000000" w:rsidR="00000000" w:rsidRPr="00000000">
        <w:rPr>
          <w:rtl w:val="0"/>
        </w:rPr>
        <w:t xml:space="preserve">Source Areas Under Consideration</w:t>
      </w:r>
    </w:p>
    <w:p w:rsidR="00000000" w:rsidDel="00000000" w:rsidP="00000000" w:rsidRDefault="00000000" w:rsidRPr="00000000" w14:paraId="0000000E">
      <w:pPr>
        <w:pStyle w:val="Title"/>
        <w:keepNext w:val="0"/>
        <w:keepLines w:val="0"/>
        <w:spacing w:after="0" w:lineRule="auto"/>
        <w:rPr>
          <w:sz w:val="22"/>
          <w:szCs w:val="22"/>
        </w:rPr>
      </w:pPr>
      <w:bookmarkStart w:colFirst="0" w:colLast="0" w:name="_47d8i1x83w3t" w:id="0"/>
      <w:bookmarkEnd w:id="0"/>
      <w:r w:rsidDel="00000000" w:rsidR="00000000" w:rsidRPr="00000000">
        <w:rPr>
          <w:rtl w:val="0"/>
        </w:rPr>
      </w:r>
    </w:p>
    <w:p w:rsidR="00000000" w:rsidDel="00000000" w:rsidP="00000000" w:rsidRDefault="00000000" w:rsidRPr="00000000" w14:paraId="0000000F">
      <w:pPr>
        <w:pStyle w:val="Title"/>
        <w:keepNext w:val="0"/>
        <w:keepLines w:val="0"/>
        <w:spacing w:after="0" w:lineRule="auto"/>
        <w:rPr>
          <w:sz w:val="22"/>
          <w:szCs w:val="22"/>
        </w:rPr>
      </w:pPr>
      <w:bookmarkStart w:colFirst="0" w:colLast="0" w:name="_47d8i1x83w3t" w:id="0"/>
      <w:bookmarkEnd w:id="0"/>
      <w:r w:rsidDel="00000000" w:rsidR="00000000" w:rsidRPr="00000000">
        <w:rPr>
          <w:sz w:val="22"/>
          <w:szCs w:val="22"/>
          <w:rtl w:val="0"/>
        </w:rPr>
        <w:t xml:space="preserve">This section shows the areas or sources thus far</w:t>
      </w:r>
    </w:p>
    <w:p w:rsidR="00000000" w:rsidDel="00000000" w:rsidP="00000000" w:rsidRDefault="00000000" w:rsidRPr="00000000" w14:paraId="00000010">
      <w:pPr>
        <w:pStyle w:val="Title"/>
        <w:keepNext w:val="0"/>
        <w:keepLines w:val="0"/>
        <w:spacing w:after="0" w:lineRule="auto"/>
        <w:rPr>
          <w:sz w:val="22"/>
          <w:szCs w:val="22"/>
        </w:rPr>
      </w:pPr>
      <w:bookmarkStart w:colFirst="0" w:colLast="0" w:name="_47d8i1x83w3t" w:id="0"/>
      <w:bookmarkEnd w:id="0"/>
      <w:r w:rsidDel="00000000" w:rsidR="00000000" w:rsidRPr="00000000">
        <w:rPr>
          <w:rtl w:val="0"/>
        </w:rPr>
      </w:r>
    </w:p>
    <w:p w:rsidR="00000000" w:rsidDel="00000000" w:rsidP="00000000" w:rsidRDefault="00000000" w:rsidRPr="00000000" w14:paraId="00000011">
      <w:pPr>
        <w:pStyle w:val="Title"/>
        <w:keepNext w:val="0"/>
        <w:keepLines w:val="0"/>
        <w:spacing w:after="0" w:line="240" w:lineRule="auto"/>
        <w:rPr>
          <w:sz w:val="22"/>
          <w:szCs w:val="22"/>
        </w:rPr>
      </w:pPr>
      <w:bookmarkStart w:colFirst="0" w:colLast="0" w:name="_47d8i1x83w3t" w:id="0"/>
      <w:bookmarkEnd w:id="0"/>
      <w:r w:rsidDel="00000000" w:rsidR="00000000" w:rsidRPr="00000000">
        <w:rPr>
          <w:rtl w:val="0"/>
        </w:rPr>
      </w:r>
    </w:p>
    <w:tbl>
      <w:tblPr>
        <w:tblStyle w:val="Table1"/>
        <w:tblW w:w="312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4725"/>
        <w:gridCol w:w="4035"/>
        <w:gridCol w:w="4035"/>
        <w:gridCol w:w="6645"/>
        <w:gridCol w:w="5205"/>
        <w:gridCol w:w="1245"/>
        <w:gridCol w:w="1245"/>
        <w:gridCol w:w="1620"/>
        <w:tblGridChange w:id="0">
          <w:tblGrid>
            <w:gridCol w:w="2490"/>
            <w:gridCol w:w="4725"/>
            <w:gridCol w:w="4035"/>
            <w:gridCol w:w="4035"/>
            <w:gridCol w:w="6645"/>
            <w:gridCol w:w="5205"/>
            <w:gridCol w:w="1245"/>
            <w:gridCol w:w="1245"/>
            <w:gridCol w:w="1620"/>
          </w:tblGrid>
        </w:tblGridChange>
      </w:tblGrid>
      <w:tr>
        <w:trPr>
          <w:cantSplit w:val="0"/>
          <w:tblHeader w:val="0"/>
        </w:trPr>
        <w:tc>
          <w:tcPr/>
          <w:p w:rsidR="00000000" w:rsidDel="00000000" w:rsidP="00000000" w:rsidRDefault="00000000" w:rsidRPr="00000000" w14:paraId="00000012">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Source</w:t>
            </w:r>
          </w:p>
        </w:tc>
        <w:tc>
          <w:tcPr/>
          <w:p w:rsidR="00000000" w:rsidDel="00000000" w:rsidP="00000000" w:rsidRDefault="00000000" w:rsidRPr="00000000" w14:paraId="00000013">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Outline Contribution</w:t>
            </w:r>
          </w:p>
        </w:tc>
        <w:tc>
          <w:tcPr/>
          <w:p w:rsidR="00000000" w:rsidDel="00000000" w:rsidP="00000000" w:rsidRDefault="00000000" w:rsidRPr="00000000" w14:paraId="00000014">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State</w:t>
            </w:r>
          </w:p>
        </w:tc>
        <w:tc>
          <w:tcPr/>
          <w:p w:rsidR="00000000" w:rsidDel="00000000" w:rsidP="00000000" w:rsidRDefault="00000000" w:rsidRPr="00000000" w14:paraId="00000015">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Key Contract</w:t>
            </w:r>
          </w:p>
        </w:tc>
      </w:tr>
      <w:tr>
        <w:trPr>
          <w:cantSplit w:val="0"/>
          <w:trHeight w:val="420" w:hRule="atLeast"/>
          <w:tblHeader w:val="0"/>
        </w:trPr>
        <w:tc>
          <w:tcPr/>
          <w:p w:rsidR="00000000" w:rsidDel="00000000" w:rsidP="00000000" w:rsidRDefault="00000000" w:rsidRPr="00000000" w14:paraId="00000016">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Voltaire</w:t>
            </w:r>
          </w:p>
        </w:tc>
        <w:tc>
          <w:tcPr/>
          <w:p w:rsidR="00000000" w:rsidDel="00000000" w:rsidP="00000000" w:rsidRDefault="00000000" w:rsidRPr="00000000" w14:paraId="00000017">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Use Cases for Governance, voting, delegation</w:t>
            </w:r>
          </w:p>
        </w:tc>
        <w:tc>
          <w:tcPr/>
          <w:p w:rsidR="00000000" w:rsidDel="00000000" w:rsidP="00000000" w:rsidRDefault="00000000" w:rsidRPr="00000000" w14:paraId="00000018">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Initial Capture Complete</w:t>
            </w:r>
          </w:p>
        </w:tc>
        <w:tc>
          <w:tcPr/>
          <w:p w:rsidR="00000000" w:rsidDel="00000000" w:rsidP="00000000" w:rsidRDefault="00000000" w:rsidRPr="00000000" w14:paraId="00000019">
            <w:pPr>
              <w:pStyle w:val="Title"/>
              <w:keepNext w:val="0"/>
              <w:keepLines w:val="0"/>
              <w:spacing w:after="0" w:line="240" w:lineRule="auto"/>
              <w:rPr>
                <w:sz w:val="22"/>
                <w:szCs w:val="22"/>
              </w:rPr>
            </w:pPr>
            <w:bookmarkStart w:colFirst="0" w:colLast="0" w:name="_28nopqj1gcr" w:id="4"/>
            <w:bookmarkEnd w:id="4"/>
            <w:r w:rsidDel="00000000" w:rsidR="00000000" w:rsidRPr="00000000">
              <w:rPr>
                <w:sz w:val="22"/>
                <w:szCs w:val="22"/>
                <w:rtl w:val="0"/>
              </w:rPr>
              <w:t xml:space="preserve">Outreach in progress</w:t>
            </w:r>
          </w:p>
        </w:tc>
      </w:tr>
      <w:tr>
        <w:trPr>
          <w:cantSplit w:val="0"/>
          <w:trHeight w:val="420" w:hRule="atLeast"/>
          <w:tblHeader w:val="0"/>
        </w:trPr>
        <w:tc>
          <w:tcPr/>
          <w:p w:rsidR="00000000" w:rsidDel="00000000" w:rsidP="00000000" w:rsidRDefault="00000000" w:rsidRPr="00000000" w14:paraId="0000001A">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CIP-1694</w:t>
            </w:r>
          </w:p>
        </w:tc>
        <w:tc>
          <w:tcPr/>
          <w:p w:rsidR="00000000" w:rsidDel="00000000" w:rsidP="00000000" w:rsidRDefault="00000000" w:rsidRPr="00000000" w14:paraId="0000001B">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Blockchain level User Stories on voting, delegation, identity, consensus</w:t>
            </w:r>
          </w:p>
        </w:tc>
        <w:tc>
          <w:tcPr/>
          <w:p w:rsidR="00000000" w:rsidDel="00000000" w:rsidP="00000000" w:rsidRDefault="00000000" w:rsidRPr="00000000" w14:paraId="0000001C">
            <w:pPr>
              <w:pStyle w:val="Title"/>
              <w:keepNext w:val="0"/>
              <w:keepLines w:val="0"/>
              <w:spacing w:after="0" w:line="240" w:lineRule="auto"/>
              <w:rPr>
                <w:sz w:val="22"/>
                <w:szCs w:val="22"/>
              </w:rPr>
            </w:pPr>
            <w:bookmarkStart w:colFirst="0" w:colLast="0" w:name="_12259icwv2ly" w:id="5"/>
            <w:bookmarkEnd w:id="5"/>
            <w:r w:rsidDel="00000000" w:rsidR="00000000" w:rsidRPr="00000000">
              <w:rPr>
                <w:sz w:val="22"/>
                <w:szCs w:val="22"/>
                <w:rtl w:val="0"/>
              </w:rPr>
              <w:t xml:space="preserve">Initial Capture Complete</w:t>
            </w:r>
          </w:p>
        </w:tc>
        <w:tc>
          <w:tcPr/>
          <w:p w:rsidR="00000000" w:rsidDel="00000000" w:rsidP="00000000" w:rsidRDefault="00000000" w:rsidRPr="00000000" w14:paraId="0000001D">
            <w:pPr>
              <w:pStyle w:val="Title"/>
              <w:keepNext w:val="0"/>
              <w:keepLines w:val="0"/>
              <w:spacing w:after="0" w:line="240" w:lineRule="auto"/>
              <w:rPr>
                <w:sz w:val="22"/>
                <w:szCs w:val="22"/>
              </w:rPr>
            </w:pPr>
            <w:bookmarkStart w:colFirst="0" w:colLast="0" w:name="_yvmnnfpdzlm8" w:id="6"/>
            <w:bookmarkEnd w:id="6"/>
            <w:r w:rsidDel="00000000" w:rsidR="00000000" w:rsidRPr="00000000">
              <w:rPr>
                <w:sz w:val="22"/>
                <w:szCs w:val="22"/>
                <w:rtl w:val="0"/>
              </w:rPr>
              <w:t xml:space="preserve">Outreach in progress</w:t>
            </w:r>
          </w:p>
        </w:tc>
      </w:tr>
      <w:tr>
        <w:trPr>
          <w:cantSplit w:val="0"/>
          <w:trHeight w:val="420" w:hRule="atLeast"/>
          <w:tblHeader w:val="0"/>
        </w:trPr>
        <w:tc>
          <w:tcPr/>
          <w:p w:rsidR="00000000" w:rsidDel="00000000" w:rsidP="00000000" w:rsidRDefault="00000000" w:rsidRPr="00000000" w14:paraId="0000001E">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Smart Contracts</w:t>
            </w:r>
          </w:p>
        </w:tc>
        <w:tc>
          <w:tcPr/>
          <w:p w:rsidR="00000000" w:rsidDel="00000000" w:rsidP="00000000" w:rsidRDefault="00000000" w:rsidRPr="00000000" w14:paraId="0000001F">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Plutus v3 and BLS</w:t>
            </w:r>
          </w:p>
        </w:tc>
        <w:tc>
          <w:tcPr/>
          <w:p w:rsidR="00000000" w:rsidDel="00000000" w:rsidP="00000000" w:rsidRDefault="00000000" w:rsidRPr="00000000" w14:paraId="00000020">
            <w:pPr>
              <w:pStyle w:val="Title"/>
              <w:keepNext w:val="0"/>
              <w:keepLines w:val="0"/>
              <w:spacing w:after="0" w:line="240" w:lineRule="auto"/>
              <w:rPr>
                <w:sz w:val="22"/>
                <w:szCs w:val="22"/>
              </w:rPr>
            </w:pPr>
            <w:bookmarkStart w:colFirst="0" w:colLast="0" w:name="_98nel490u6u5" w:id="7"/>
            <w:bookmarkEnd w:id="7"/>
            <w:r w:rsidDel="00000000" w:rsidR="00000000" w:rsidRPr="00000000">
              <w:rPr>
                <w:sz w:val="22"/>
                <w:szCs w:val="22"/>
                <w:rtl w:val="0"/>
              </w:rPr>
              <w:t xml:space="preserve">Initial Capture Complete</w:t>
            </w:r>
          </w:p>
        </w:tc>
        <w:tc>
          <w:tcPr/>
          <w:p w:rsidR="00000000" w:rsidDel="00000000" w:rsidP="00000000" w:rsidRDefault="00000000" w:rsidRPr="00000000" w14:paraId="00000021">
            <w:pPr>
              <w:pStyle w:val="Title"/>
              <w:keepNext w:val="0"/>
              <w:keepLines w:val="0"/>
              <w:spacing w:after="0" w:line="240" w:lineRule="auto"/>
              <w:rPr>
                <w:sz w:val="22"/>
                <w:szCs w:val="22"/>
              </w:rPr>
            </w:pPr>
            <w:bookmarkStart w:colFirst="0" w:colLast="0" w:name="_x5xmfwrupks8" w:id="8"/>
            <w:bookmarkEnd w:id="8"/>
            <w:r w:rsidDel="00000000" w:rsidR="00000000" w:rsidRPr="00000000">
              <w:rPr>
                <w:sz w:val="22"/>
                <w:szCs w:val="22"/>
                <w:rtl w:val="0"/>
              </w:rPr>
              <w:t xml:space="preserve">Outreach in progress</w:t>
            </w:r>
          </w:p>
        </w:tc>
      </w:tr>
      <w:tr>
        <w:trPr>
          <w:cantSplit w:val="0"/>
          <w:trHeight w:val="420" w:hRule="atLeast"/>
          <w:tblHeader w:val="0"/>
        </w:trPr>
        <w:tc>
          <w:tcPr/>
          <w:p w:rsidR="00000000" w:rsidDel="00000000" w:rsidP="00000000" w:rsidRDefault="00000000" w:rsidRPr="00000000" w14:paraId="00000022">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CLI-API</w:t>
            </w:r>
          </w:p>
        </w:tc>
        <w:tc>
          <w:tcPr/>
          <w:p w:rsidR="00000000" w:rsidDel="00000000" w:rsidP="00000000" w:rsidRDefault="00000000" w:rsidRPr="00000000" w14:paraId="00000023">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Interface outline and definition </w:t>
            </w:r>
          </w:p>
        </w:tc>
        <w:tc>
          <w:tcPr/>
          <w:p w:rsidR="00000000" w:rsidDel="00000000" w:rsidP="00000000" w:rsidRDefault="00000000" w:rsidRPr="00000000" w14:paraId="00000024">
            <w:pPr>
              <w:pStyle w:val="Title"/>
              <w:keepNext w:val="0"/>
              <w:keepLines w:val="0"/>
              <w:spacing w:after="0" w:line="240" w:lineRule="auto"/>
              <w:rPr>
                <w:sz w:val="22"/>
                <w:szCs w:val="22"/>
              </w:rPr>
            </w:pPr>
            <w:bookmarkStart w:colFirst="0" w:colLast="0" w:name="_92gyiqxiyjmo" w:id="9"/>
            <w:bookmarkEnd w:id="9"/>
            <w:r w:rsidDel="00000000" w:rsidR="00000000" w:rsidRPr="00000000">
              <w:rPr>
                <w:sz w:val="22"/>
                <w:szCs w:val="22"/>
                <w:rtl w:val="0"/>
              </w:rPr>
              <w:t xml:space="preserve">Initial Capture Complete</w:t>
            </w:r>
          </w:p>
        </w:tc>
        <w:tc>
          <w:tcPr/>
          <w:p w:rsidR="00000000" w:rsidDel="00000000" w:rsidP="00000000" w:rsidRDefault="00000000" w:rsidRPr="00000000" w14:paraId="00000025">
            <w:pPr>
              <w:pStyle w:val="Title"/>
              <w:keepNext w:val="0"/>
              <w:keepLines w:val="0"/>
              <w:spacing w:after="0" w:line="240" w:lineRule="auto"/>
              <w:rPr>
                <w:sz w:val="22"/>
                <w:szCs w:val="22"/>
              </w:rPr>
            </w:pPr>
            <w:bookmarkStart w:colFirst="0" w:colLast="0" w:name="_v1ugefoha64y" w:id="10"/>
            <w:bookmarkEnd w:id="10"/>
            <w:r w:rsidDel="00000000" w:rsidR="00000000" w:rsidRPr="00000000">
              <w:rPr>
                <w:sz w:val="22"/>
                <w:szCs w:val="22"/>
                <w:rtl w:val="0"/>
              </w:rPr>
              <w:t xml:space="preserve">Outreach in progress</w:t>
            </w:r>
          </w:p>
        </w:tc>
      </w:tr>
      <w:tr>
        <w:trPr>
          <w:cantSplit w:val="0"/>
          <w:trHeight w:val="420" w:hRule="atLeast"/>
          <w:tblHeader w:val="0"/>
        </w:trPr>
        <w:tc>
          <w:tcPr/>
          <w:p w:rsidR="00000000" w:rsidDel="00000000" w:rsidP="00000000" w:rsidRDefault="00000000" w:rsidRPr="00000000" w14:paraId="00000026">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Sidechains</w:t>
            </w:r>
          </w:p>
        </w:tc>
        <w:tc>
          <w:tcPr/>
          <w:p w:rsidR="00000000" w:rsidDel="00000000" w:rsidP="00000000" w:rsidRDefault="00000000" w:rsidRPr="00000000" w14:paraId="00000027">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Interaction with BLS primitives</w:t>
            </w:r>
          </w:p>
        </w:tc>
        <w:tc>
          <w:tcPr/>
          <w:p w:rsidR="00000000" w:rsidDel="00000000" w:rsidP="00000000" w:rsidRDefault="00000000" w:rsidRPr="00000000" w14:paraId="00000028">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Outreach in progress</w:t>
            </w:r>
          </w:p>
        </w:tc>
        <w:tc>
          <w:tcPr/>
          <w:p w:rsidR="00000000" w:rsidDel="00000000" w:rsidP="00000000" w:rsidRDefault="00000000" w:rsidRPr="00000000" w14:paraId="00000029">
            <w:pPr>
              <w:pStyle w:val="Title"/>
              <w:keepNext w:val="0"/>
              <w:keepLines w:val="0"/>
              <w:spacing w:after="0" w:line="240" w:lineRule="auto"/>
              <w:rPr>
                <w:sz w:val="22"/>
                <w:szCs w:val="22"/>
              </w:rPr>
            </w:pPr>
            <w:bookmarkStart w:colFirst="0" w:colLast="0" w:name="_96z8sytxw4kr" w:id="11"/>
            <w:bookmarkEnd w:id="11"/>
            <w:r w:rsidDel="00000000" w:rsidR="00000000" w:rsidRPr="00000000">
              <w:rPr>
                <w:sz w:val="22"/>
                <w:szCs w:val="22"/>
                <w:rtl w:val="0"/>
              </w:rPr>
              <w:t xml:space="preserve">Outreach in progress</w:t>
            </w:r>
          </w:p>
        </w:tc>
      </w:tr>
      <w:tr>
        <w:trPr>
          <w:cantSplit w:val="0"/>
          <w:trHeight w:val="420" w:hRule="atLeast"/>
          <w:tblHeader w:val="0"/>
        </w:trPr>
        <w:tc>
          <w:tcPr/>
          <w:p w:rsidR="00000000" w:rsidDel="00000000" w:rsidP="00000000" w:rsidRDefault="00000000" w:rsidRPr="00000000" w14:paraId="0000002A">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DApps</w:t>
            </w:r>
          </w:p>
        </w:tc>
        <w:tc>
          <w:tcPr/>
          <w:p w:rsidR="00000000" w:rsidDel="00000000" w:rsidP="00000000" w:rsidRDefault="00000000" w:rsidRPr="00000000" w14:paraId="0000002B">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To be defined and elaborated</w:t>
            </w:r>
          </w:p>
        </w:tc>
        <w:tc>
          <w:tcPr/>
          <w:p w:rsidR="00000000" w:rsidDel="00000000" w:rsidP="00000000" w:rsidRDefault="00000000" w:rsidRPr="00000000" w14:paraId="0000002C">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To be defined</w:t>
            </w:r>
          </w:p>
        </w:tc>
        <w:tc>
          <w:tcPr/>
          <w:p w:rsidR="00000000" w:rsidDel="00000000" w:rsidP="00000000" w:rsidRDefault="00000000" w:rsidRPr="00000000" w14:paraId="0000002D">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Outreach in progress</w:t>
            </w:r>
          </w:p>
        </w:tc>
      </w:tr>
      <w:tr>
        <w:trPr>
          <w:cantSplit w:val="0"/>
          <w:trHeight w:val="420" w:hRule="atLeast"/>
          <w:tblHeader w:val="0"/>
        </w:trPr>
        <w:tc>
          <w:tcPr/>
          <w:p w:rsidR="00000000" w:rsidDel="00000000" w:rsidP="00000000" w:rsidRDefault="00000000" w:rsidRPr="00000000" w14:paraId="0000002E">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Exchanges</w:t>
            </w:r>
          </w:p>
        </w:tc>
        <w:tc>
          <w:tcPr/>
          <w:p w:rsidR="00000000" w:rsidDel="00000000" w:rsidP="00000000" w:rsidRDefault="00000000" w:rsidRPr="00000000" w14:paraId="0000002F">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To be defined and elaborated</w:t>
            </w:r>
          </w:p>
        </w:tc>
        <w:tc>
          <w:tcPr/>
          <w:p w:rsidR="00000000" w:rsidDel="00000000" w:rsidP="00000000" w:rsidRDefault="00000000" w:rsidRPr="00000000" w14:paraId="00000030">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To be defined</w:t>
            </w:r>
          </w:p>
        </w:tc>
        <w:tc>
          <w:tcPr/>
          <w:p w:rsidR="00000000" w:rsidDel="00000000" w:rsidP="00000000" w:rsidRDefault="00000000" w:rsidRPr="00000000" w14:paraId="00000031">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Outreach in progress</w:t>
            </w:r>
          </w:p>
        </w:tc>
      </w:tr>
      <w:tr>
        <w:trPr>
          <w:cantSplit w:val="0"/>
          <w:trHeight w:val="420" w:hRule="atLeast"/>
          <w:tblHeader w:val="0"/>
        </w:trPr>
        <w:tc>
          <w:tcPr/>
          <w:p w:rsidR="00000000" w:rsidDel="00000000" w:rsidP="00000000" w:rsidRDefault="00000000" w:rsidRPr="00000000" w14:paraId="00000032">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Other</w:t>
            </w:r>
          </w:p>
        </w:tc>
        <w:tc>
          <w:tcPr/>
          <w:p w:rsidR="00000000" w:rsidDel="00000000" w:rsidP="00000000" w:rsidRDefault="00000000" w:rsidRPr="00000000" w14:paraId="00000033">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To be defined and elaborated</w:t>
            </w:r>
          </w:p>
        </w:tc>
        <w:tc>
          <w:tcPr/>
          <w:p w:rsidR="00000000" w:rsidDel="00000000" w:rsidP="00000000" w:rsidRDefault="00000000" w:rsidRPr="00000000" w14:paraId="00000034">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To be defined</w:t>
            </w:r>
          </w:p>
        </w:tc>
        <w:tc>
          <w:tcPr/>
          <w:p w:rsidR="00000000" w:rsidDel="00000000" w:rsidP="00000000" w:rsidRDefault="00000000" w:rsidRPr="00000000" w14:paraId="00000035">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Outreach in progress</w:t>
            </w:r>
          </w:p>
        </w:tc>
      </w:tr>
    </w:tbl>
    <w:p w:rsidR="00000000" w:rsidDel="00000000" w:rsidP="00000000" w:rsidRDefault="00000000" w:rsidRPr="00000000" w14:paraId="00000036">
      <w:pPr>
        <w:pStyle w:val="Title"/>
        <w:keepNext w:val="0"/>
        <w:keepLines w:val="0"/>
        <w:spacing w:after="0" w:line="240" w:lineRule="auto"/>
        <w:rPr>
          <w:sz w:val="22"/>
          <w:szCs w:val="22"/>
        </w:rPr>
      </w:pPr>
      <w:bookmarkStart w:colFirst="0" w:colLast="0" w:name="_47d8i1x83w3t" w:id="0"/>
      <w:bookmarkEnd w:id="0"/>
      <w:r w:rsidDel="00000000" w:rsidR="00000000" w:rsidRPr="00000000">
        <w:rPr>
          <w:rtl w:val="0"/>
        </w:rPr>
      </w:r>
    </w:p>
    <w:p w:rsidR="00000000" w:rsidDel="00000000" w:rsidP="00000000" w:rsidRDefault="00000000" w:rsidRPr="00000000" w14:paraId="00000037">
      <w:pPr>
        <w:pStyle w:val="Heading1"/>
        <w:spacing w:line="240" w:lineRule="auto"/>
        <w:rPr/>
      </w:pPr>
      <w:bookmarkStart w:colFirst="0" w:colLast="0" w:name="_z3qh063l147q" w:id="12"/>
      <w:bookmarkEnd w:id="12"/>
      <w:r w:rsidDel="00000000" w:rsidR="00000000" w:rsidRPr="00000000">
        <w:rPr>
          <w:rtl w:val="0"/>
        </w:rPr>
        <w:t xml:space="preserve">User Story (Voltaire, API, CIP-1694, Community et al)</w:t>
      </w:r>
      <w:r w:rsidDel="00000000" w:rsidR="00000000" w:rsidRPr="00000000">
        <w:rPr>
          <w:rtl w:val="0"/>
        </w:rPr>
      </w:r>
    </w:p>
    <w:p w:rsidR="00000000" w:rsidDel="00000000" w:rsidP="00000000" w:rsidRDefault="00000000" w:rsidRPr="00000000" w14:paraId="00000038">
      <w:pPr>
        <w:pStyle w:val="Title"/>
        <w:keepNext w:val="0"/>
        <w:keepLines w:val="0"/>
        <w:spacing w:after="0" w:line="240" w:lineRule="auto"/>
        <w:rPr>
          <w:sz w:val="22"/>
          <w:szCs w:val="22"/>
        </w:rPr>
      </w:pPr>
      <w:bookmarkStart w:colFirst="0" w:colLast="0" w:name="_47d8i1x83w3t" w:id="0"/>
      <w:bookmarkEnd w:id="0"/>
      <w:r w:rsidDel="00000000" w:rsidR="00000000" w:rsidRPr="00000000">
        <w:rPr>
          <w:rtl w:val="0"/>
        </w:rPr>
      </w:r>
    </w:p>
    <w:tbl>
      <w:tblPr>
        <w:tblStyle w:val="Table2"/>
        <w:tblW w:w="22372.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2310"/>
        <w:gridCol w:w="4905"/>
        <w:gridCol w:w="6195"/>
        <w:gridCol w:w="1117.5"/>
        <w:gridCol w:w="1432.5"/>
        <w:gridCol w:w="1792.5"/>
        <w:gridCol w:w="2310"/>
        <w:tblGridChange w:id="0">
          <w:tblGrid>
            <w:gridCol w:w="2310"/>
            <w:gridCol w:w="2310"/>
            <w:gridCol w:w="4905"/>
            <w:gridCol w:w="6195"/>
            <w:gridCol w:w="1117.5"/>
            <w:gridCol w:w="1432.5"/>
            <w:gridCol w:w="1792.5"/>
            <w:gridCol w:w="2310"/>
          </w:tblGrid>
        </w:tblGridChange>
      </w:tblGrid>
      <w:tr>
        <w:trPr>
          <w:cantSplit w:val="0"/>
          <w:tblHeader w:val="0"/>
        </w:trPr>
        <w:tc>
          <w:tcPr/>
          <w:p w:rsidR="00000000" w:rsidDel="00000000" w:rsidP="00000000" w:rsidRDefault="00000000" w:rsidRPr="00000000" w14:paraId="00000039">
            <w:pPr>
              <w:pStyle w:val="Title"/>
              <w:spacing w:line="240" w:lineRule="auto"/>
              <w:rPr>
                <w:b w:val="1"/>
                <w:sz w:val="22"/>
                <w:szCs w:val="22"/>
              </w:rPr>
            </w:pPr>
            <w:bookmarkStart w:colFirst="0" w:colLast="0" w:name="_47d8i1x83w3t" w:id="0"/>
            <w:bookmarkEnd w:id="0"/>
            <w:r w:rsidDel="00000000" w:rsidR="00000000" w:rsidRPr="00000000">
              <w:rPr>
                <w:b w:val="1"/>
                <w:sz w:val="22"/>
                <w:szCs w:val="22"/>
                <w:rtl w:val="0"/>
              </w:rPr>
              <w:t xml:space="preserve">UID</w:t>
            </w:r>
          </w:p>
        </w:tc>
        <w:tc>
          <w:tcPr/>
          <w:p w:rsidR="00000000" w:rsidDel="00000000" w:rsidP="00000000" w:rsidRDefault="00000000" w:rsidRPr="00000000" w14:paraId="0000003A">
            <w:pPr>
              <w:pStyle w:val="Title"/>
              <w:spacing w:line="240" w:lineRule="auto"/>
              <w:rPr>
                <w:b w:val="1"/>
                <w:sz w:val="22"/>
                <w:szCs w:val="22"/>
              </w:rPr>
            </w:pPr>
            <w:bookmarkStart w:colFirst="0" w:colLast="0" w:name="_47d8i1x83w3t" w:id="0"/>
            <w:bookmarkEnd w:id="0"/>
            <w:r w:rsidDel="00000000" w:rsidR="00000000" w:rsidRPr="00000000">
              <w:rPr>
                <w:b w:val="1"/>
                <w:sz w:val="22"/>
                <w:szCs w:val="22"/>
                <w:rtl w:val="0"/>
              </w:rPr>
              <w:t xml:space="preserve">User Story</w:t>
            </w:r>
            <w:r w:rsidDel="00000000" w:rsidR="00000000" w:rsidRPr="00000000">
              <w:rPr>
                <w:rtl w:val="0"/>
              </w:rPr>
            </w:r>
          </w:p>
        </w:tc>
        <w:tc>
          <w:tcPr/>
          <w:p w:rsidR="00000000" w:rsidDel="00000000" w:rsidP="00000000" w:rsidRDefault="00000000" w:rsidRPr="00000000" w14:paraId="0000003B">
            <w:pPr>
              <w:pStyle w:val="Title"/>
              <w:spacing w:line="240" w:lineRule="auto"/>
              <w:rPr>
                <w:b w:val="1"/>
                <w:sz w:val="22"/>
                <w:szCs w:val="22"/>
              </w:rPr>
            </w:pPr>
            <w:bookmarkStart w:colFirst="0" w:colLast="0" w:name="_47d8i1x83w3t" w:id="0"/>
            <w:bookmarkEnd w:id="0"/>
            <w:r w:rsidDel="00000000" w:rsidR="00000000" w:rsidRPr="00000000">
              <w:rPr>
                <w:b w:val="1"/>
                <w:sz w:val="22"/>
                <w:szCs w:val="22"/>
                <w:rtl w:val="0"/>
              </w:rPr>
              <w:t xml:space="preserve">Functional Requirement</w:t>
            </w:r>
          </w:p>
        </w:tc>
        <w:tc>
          <w:tcPr/>
          <w:p w:rsidR="00000000" w:rsidDel="00000000" w:rsidP="00000000" w:rsidRDefault="00000000" w:rsidRPr="00000000" w14:paraId="0000003C">
            <w:pPr>
              <w:pStyle w:val="Title"/>
              <w:spacing w:line="240" w:lineRule="auto"/>
              <w:rPr>
                <w:b w:val="1"/>
                <w:sz w:val="22"/>
                <w:szCs w:val="22"/>
              </w:rPr>
            </w:pPr>
            <w:bookmarkStart w:colFirst="0" w:colLast="0" w:name="_47d8i1x83w3t" w:id="0"/>
            <w:bookmarkEnd w:id="0"/>
            <w:r w:rsidDel="00000000" w:rsidR="00000000" w:rsidRPr="00000000">
              <w:rPr>
                <w:b w:val="1"/>
                <w:sz w:val="22"/>
                <w:szCs w:val="22"/>
                <w:rtl w:val="0"/>
              </w:rPr>
              <w:t xml:space="preserve">Acceptance Criteria</w:t>
            </w:r>
          </w:p>
        </w:tc>
        <w:tc>
          <w:tcPr/>
          <w:p w:rsidR="00000000" w:rsidDel="00000000" w:rsidP="00000000" w:rsidRDefault="00000000" w:rsidRPr="00000000" w14:paraId="0000003D">
            <w:pPr>
              <w:pStyle w:val="Title"/>
              <w:spacing w:line="240" w:lineRule="auto"/>
              <w:rPr>
                <w:b w:val="1"/>
                <w:sz w:val="22"/>
                <w:szCs w:val="22"/>
              </w:rPr>
            </w:pPr>
            <w:bookmarkStart w:colFirst="0" w:colLast="0" w:name="_47d8i1x83w3t" w:id="0"/>
            <w:bookmarkEnd w:id="0"/>
            <w:r w:rsidDel="00000000" w:rsidR="00000000" w:rsidRPr="00000000">
              <w:rPr>
                <w:b w:val="1"/>
                <w:sz w:val="22"/>
                <w:szCs w:val="22"/>
                <w:rtl w:val="0"/>
              </w:rPr>
              <w:t xml:space="preserve">Link</w:t>
            </w:r>
          </w:p>
        </w:tc>
        <w:tc>
          <w:tcPr/>
          <w:p w:rsidR="00000000" w:rsidDel="00000000" w:rsidP="00000000" w:rsidRDefault="00000000" w:rsidRPr="00000000" w14:paraId="0000003E">
            <w:pPr>
              <w:pStyle w:val="Title"/>
              <w:spacing w:line="240" w:lineRule="auto"/>
              <w:rPr>
                <w:b w:val="1"/>
                <w:sz w:val="22"/>
                <w:szCs w:val="22"/>
              </w:rPr>
            </w:pPr>
            <w:bookmarkStart w:colFirst="0" w:colLast="0" w:name="_47d8i1x83w3t" w:id="0"/>
            <w:bookmarkEnd w:id="0"/>
            <w:r w:rsidDel="00000000" w:rsidR="00000000" w:rsidRPr="00000000">
              <w:rPr>
                <w:b w:val="1"/>
                <w:sz w:val="22"/>
                <w:szCs w:val="22"/>
                <w:rtl w:val="0"/>
              </w:rPr>
              <w:t xml:space="preserve">Accepted</w:t>
            </w:r>
          </w:p>
        </w:tc>
        <w:tc>
          <w:tcPr/>
          <w:p w:rsidR="00000000" w:rsidDel="00000000" w:rsidP="00000000" w:rsidRDefault="00000000" w:rsidRPr="00000000" w14:paraId="0000003F">
            <w:pPr>
              <w:pStyle w:val="Title"/>
              <w:spacing w:line="240" w:lineRule="auto"/>
              <w:rPr>
                <w:b w:val="1"/>
                <w:sz w:val="22"/>
                <w:szCs w:val="22"/>
              </w:rPr>
            </w:pPr>
            <w:bookmarkStart w:colFirst="0" w:colLast="0" w:name="_47d8i1x83w3t" w:id="0"/>
            <w:bookmarkEnd w:id="0"/>
            <w:r w:rsidDel="00000000" w:rsidR="00000000" w:rsidRPr="00000000">
              <w:rPr>
                <w:b w:val="1"/>
                <w:sz w:val="22"/>
                <w:szCs w:val="22"/>
                <w:rtl w:val="0"/>
              </w:rPr>
              <w:t xml:space="preserve">Source</w:t>
            </w:r>
          </w:p>
        </w:tc>
        <w:tc>
          <w:tcPr/>
          <w:p w:rsidR="00000000" w:rsidDel="00000000" w:rsidP="00000000" w:rsidRDefault="00000000" w:rsidRPr="00000000" w14:paraId="00000040">
            <w:pPr>
              <w:pStyle w:val="Title"/>
              <w:spacing w:line="240" w:lineRule="auto"/>
              <w:rPr>
                <w:b w:val="1"/>
                <w:sz w:val="22"/>
                <w:szCs w:val="22"/>
              </w:rPr>
            </w:pPr>
            <w:bookmarkStart w:colFirst="0" w:colLast="0" w:name="_47d8i1x83w3t" w:id="0"/>
            <w:bookmarkEnd w:id="0"/>
            <w:r w:rsidDel="00000000" w:rsidR="00000000" w:rsidRPr="00000000">
              <w:rPr>
                <w:b w:val="1"/>
                <w:sz w:val="22"/>
                <w:szCs w:val="22"/>
                <w:rtl w:val="0"/>
              </w:rPr>
              <w:t xml:space="preserve">Enabler(Y,N)</w:t>
            </w:r>
          </w:p>
        </w:tc>
      </w:tr>
      <w:tr>
        <w:trPr>
          <w:cantSplit w:val="0"/>
          <w:trHeight w:val="420" w:hRule="atLeast"/>
          <w:tblHeader w:val="0"/>
        </w:trPr>
        <w:tc>
          <w:tcPr>
            <w:vMerge w:val="restart"/>
          </w:tcPr>
          <w:p w:rsidR="00000000" w:rsidDel="00000000" w:rsidP="00000000" w:rsidRDefault="00000000" w:rsidRPr="00000000" w14:paraId="00000041">
            <w:pPr>
              <w:pStyle w:val="Title"/>
              <w:keepNext w:val="0"/>
              <w:keepLines w:val="0"/>
              <w:spacing w:after="0" w:line="240" w:lineRule="auto"/>
              <w:rPr>
                <w:color w:val="999999"/>
                <w:sz w:val="22"/>
                <w:szCs w:val="22"/>
              </w:rPr>
            </w:pPr>
            <w:bookmarkStart w:colFirst="0" w:colLast="0" w:name="_47d8i1x83w3t" w:id="0"/>
            <w:bookmarkEnd w:id="0"/>
            <w:r w:rsidDel="00000000" w:rsidR="00000000" w:rsidRPr="00000000">
              <w:rPr>
                <w:sz w:val="22"/>
                <w:szCs w:val="22"/>
                <w:rtl w:val="0"/>
              </w:rPr>
              <w:t xml:space="preserve">CH.</w:t>
            </w:r>
            <w:r w:rsidDel="00000000" w:rsidR="00000000" w:rsidRPr="00000000">
              <w:rPr>
                <w:color w:val="999999"/>
                <w:sz w:val="22"/>
                <w:szCs w:val="22"/>
                <w:rtl w:val="0"/>
              </w:rPr>
              <w:t xml:space="preserve">VO1</w:t>
            </w:r>
          </w:p>
        </w:tc>
        <w:tc>
          <w:tcPr>
            <w:vMerge w:val="restart"/>
          </w:tcPr>
          <w:p w:rsidR="00000000" w:rsidDel="00000000" w:rsidP="00000000" w:rsidRDefault="00000000" w:rsidRPr="00000000" w14:paraId="00000042">
            <w:pPr>
              <w:pStyle w:val="Title"/>
              <w:keepNext w:val="0"/>
              <w:keepLines w:val="0"/>
              <w:spacing w:after="0" w:line="240" w:lineRule="auto"/>
              <w:rPr>
                <w:color w:val="999999"/>
                <w:sz w:val="22"/>
                <w:szCs w:val="22"/>
              </w:rPr>
            </w:pPr>
            <w:bookmarkStart w:colFirst="0" w:colLast="0" w:name="_47d8i1x83w3t" w:id="0"/>
            <w:bookmarkEnd w:id="0"/>
            <w:r w:rsidDel="00000000" w:rsidR="00000000" w:rsidRPr="00000000">
              <w:rPr>
                <w:color w:val="999999"/>
                <w:sz w:val="22"/>
                <w:szCs w:val="22"/>
                <w:rtl w:val="0"/>
              </w:rPr>
              <w:t xml:space="preserve">As a DRep or Ada Holder</w:t>
            </w:r>
            <w:r w:rsidDel="00000000" w:rsidR="00000000" w:rsidRPr="00000000">
              <w:rPr>
                <w:b w:val="1"/>
                <w:sz w:val="22"/>
                <w:szCs w:val="22"/>
                <w:rtl w:val="0"/>
              </w:rPr>
              <w:t xml:space="preserve"> I want to connect my wallet to GovTool </w:t>
            </w:r>
            <w:r w:rsidDel="00000000" w:rsidR="00000000" w:rsidRPr="00000000">
              <w:rPr>
                <w:color w:val="999999"/>
                <w:sz w:val="22"/>
                <w:szCs w:val="22"/>
                <w:rtl w:val="0"/>
              </w:rPr>
              <w:t xml:space="preserve">so that I can post transactions on-chain</w:t>
            </w:r>
          </w:p>
        </w:tc>
        <w:tc>
          <w:tcPr>
            <w:vMerge w:val="restart"/>
          </w:tcPr>
          <w:p w:rsidR="00000000" w:rsidDel="00000000" w:rsidP="00000000" w:rsidRDefault="00000000" w:rsidRPr="00000000" w14:paraId="00000043">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Connect with multiple stake key wallet</w:t>
            </w:r>
          </w:p>
          <w:p w:rsidR="00000000" w:rsidDel="00000000" w:rsidP="00000000" w:rsidRDefault="00000000" w:rsidRPr="00000000" w14:paraId="00000044">
            <w:pPr>
              <w:spacing w:line="240" w:lineRule="auto"/>
              <w:rPr/>
            </w:pPr>
            <w:r w:rsidDel="00000000" w:rsidR="00000000" w:rsidRPr="00000000">
              <w:rPr>
                <w:rtl w:val="0"/>
              </w:rPr>
            </w:r>
          </w:p>
          <w:p w:rsidR="00000000" w:rsidDel="00000000" w:rsidP="00000000" w:rsidRDefault="00000000" w:rsidRPr="00000000" w14:paraId="00000045">
            <w:pPr>
              <w:spacing w:line="240" w:lineRule="auto"/>
              <w:rPr/>
            </w:pPr>
            <w:r w:rsidDel="00000000" w:rsidR="00000000" w:rsidRPr="00000000">
              <w:rPr>
                <w:rtl w:val="0"/>
              </w:rPr>
            </w:r>
          </w:p>
        </w:tc>
        <w:tc>
          <w:tcPr/>
          <w:p w:rsidR="00000000" w:rsidDel="00000000" w:rsidP="00000000" w:rsidRDefault="00000000" w:rsidRPr="00000000" w14:paraId="00000046">
            <w:pPr>
              <w:pStyle w:val="Title"/>
              <w:spacing w:line="240" w:lineRule="auto"/>
              <w:rPr>
                <w:sz w:val="22"/>
                <w:szCs w:val="22"/>
              </w:rPr>
            </w:pPr>
            <w:bookmarkStart w:colFirst="0" w:colLast="0" w:name="_47d8i1x83w3t" w:id="0"/>
            <w:bookmarkEnd w:id="0"/>
            <w:r w:rsidDel="00000000" w:rsidR="00000000" w:rsidRPr="00000000">
              <w:rPr>
                <w:sz w:val="22"/>
                <w:szCs w:val="22"/>
                <w:rtl w:val="0"/>
              </w:rPr>
              <w:t xml:space="preserve">Given I am on the homepage </w:t>
            </w:r>
          </w:p>
          <w:p w:rsidR="00000000" w:rsidDel="00000000" w:rsidP="00000000" w:rsidRDefault="00000000" w:rsidRPr="00000000" w14:paraId="00000047">
            <w:pPr>
              <w:pStyle w:val="Title"/>
              <w:spacing w:line="240" w:lineRule="auto"/>
              <w:rPr>
                <w:sz w:val="22"/>
                <w:szCs w:val="22"/>
              </w:rPr>
            </w:pPr>
            <w:bookmarkStart w:colFirst="0" w:colLast="0" w:name="_oiyp5mt26law" w:id="13"/>
            <w:bookmarkEnd w:id="13"/>
            <w:r w:rsidDel="00000000" w:rsidR="00000000" w:rsidRPr="00000000">
              <w:rPr>
                <w:rtl w:val="0"/>
              </w:rPr>
            </w:r>
          </w:p>
          <w:p w:rsidR="00000000" w:rsidDel="00000000" w:rsidP="00000000" w:rsidRDefault="00000000" w:rsidRPr="00000000" w14:paraId="00000048">
            <w:pPr>
              <w:pStyle w:val="Title"/>
              <w:spacing w:line="240" w:lineRule="auto"/>
              <w:rPr>
                <w:sz w:val="22"/>
                <w:szCs w:val="22"/>
              </w:rPr>
            </w:pPr>
            <w:bookmarkStart w:colFirst="0" w:colLast="0" w:name="_bqf6c9pi6x3f" w:id="14"/>
            <w:bookmarkEnd w:id="14"/>
            <w:r w:rsidDel="00000000" w:rsidR="00000000" w:rsidRPr="00000000">
              <w:rPr>
                <w:sz w:val="22"/>
                <w:szCs w:val="22"/>
                <w:rtl w:val="0"/>
              </w:rPr>
              <w:t xml:space="preserve">And my wallet is not connected.</w:t>
            </w:r>
          </w:p>
          <w:p w:rsidR="00000000" w:rsidDel="00000000" w:rsidP="00000000" w:rsidRDefault="00000000" w:rsidRPr="00000000" w14:paraId="00000049">
            <w:pPr>
              <w:pStyle w:val="Title"/>
              <w:spacing w:line="240" w:lineRule="auto"/>
              <w:rPr>
                <w:sz w:val="22"/>
                <w:szCs w:val="22"/>
              </w:rPr>
            </w:pPr>
            <w:bookmarkStart w:colFirst="0" w:colLast="0" w:name="_47d8i1x83w3t" w:id="0"/>
            <w:bookmarkEnd w:id="0"/>
            <w:r w:rsidDel="00000000" w:rsidR="00000000" w:rsidRPr="00000000">
              <w:rPr>
                <w:rtl w:val="0"/>
              </w:rPr>
            </w:r>
          </w:p>
          <w:p w:rsidR="00000000" w:rsidDel="00000000" w:rsidP="00000000" w:rsidRDefault="00000000" w:rsidRPr="00000000" w14:paraId="0000004A">
            <w:pPr>
              <w:pStyle w:val="Title"/>
              <w:spacing w:line="240" w:lineRule="auto"/>
              <w:rPr>
                <w:sz w:val="22"/>
                <w:szCs w:val="22"/>
              </w:rPr>
            </w:pPr>
            <w:bookmarkStart w:colFirst="0" w:colLast="0" w:name="_47d8i1x83w3t" w:id="0"/>
            <w:bookmarkEnd w:id="0"/>
            <w:r w:rsidDel="00000000" w:rsidR="00000000" w:rsidRPr="00000000">
              <w:rPr>
                <w:sz w:val="22"/>
                <w:szCs w:val="22"/>
                <w:rtl w:val="0"/>
              </w:rPr>
              <w:t xml:space="preserve">When I click the Connect Wallet button </w:t>
            </w:r>
          </w:p>
          <w:p w:rsidR="00000000" w:rsidDel="00000000" w:rsidP="00000000" w:rsidRDefault="00000000" w:rsidRPr="00000000" w14:paraId="0000004B">
            <w:pPr>
              <w:pStyle w:val="Title"/>
              <w:spacing w:line="240" w:lineRule="auto"/>
              <w:rPr>
                <w:sz w:val="22"/>
                <w:szCs w:val="22"/>
              </w:rPr>
            </w:pPr>
            <w:bookmarkStart w:colFirst="0" w:colLast="0" w:name="_47d8i1x83w3t" w:id="0"/>
            <w:bookmarkEnd w:id="0"/>
            <w:r w:rsidDel="00000000" w:rsidR="00000000" w:rsidRPr="00000000">
              <w:rPr>
                <w:rtl w:val="0"/>
              </w:rPr>
            </w:r>
          </w:p>
          <w:p w:rsidR="00000000" w:rsidDel="00000000" w:rsidP="00000000" w:rsidRDefault="00000000" w:rsidRPr="00000000" w14:paraId="0000004C">
            <w:pPr>
              <w:pStyle w:val="Title"/>
              <w:spacing w:line="240" w:lineRule="auto"/>
              <w:rPr>
                <w:sz w:val="22"/>
                <w:szCs w:val="22"/>
              </w:rPr>
            </w:pPr>
            <w:bookmarkStart w:colFirst="0" w:colLast="0" w:name="_47d8i1x83w3t" w:id="0"/>
            <w:bookmarkEnd w:id="0"/>
            <w:r w:rsidDel="00000000" w:rsidR="00000000" w:rsidRPr="00000000">
              <w:rPr>
                <w:sz w:val="22"/>
                <w:szCs w:val="22"/>
                <w:rtl w:val="0"/>
              </w:rPr>
              <w:t xml:space="preserve">And select (one of) my CIP-95 compatible wallet(s) with multiple stake keys </w:t>
            </w:r>
          </w:p>
          <w:p w:rsidR="00000000" w:rsidDel="00000000" w:rsidP="00000000" w:rsidRDefault="00000000" w:rsidRPr="00000000" w14:paraId="0000004D">
            <w:pPr>
              <w:spacing w:line="240" w:lineRule="auto"/>
              <w:rPr/>
            </w:pPr>
            <w:r w:rsidDel="00000000" w:rsidR="00000000" w:rsidRPr="00000000">
              <w:rPr>
                <w:rtl w:val="0"/>
              </w:rPr>
            </w:r>
          </w:p>
          <w:p w:rsidR="00000000" w:rsidDel="00000000" w:rsidP="00000000" w:rsidRDefault="00000000" w:rsidRPr="00000000" w14:paraId="0000004E">
            <w:pPr>
              <w:spacing w:line="240" w:lineRule="auto"/>
              <w:rPr>
                <w:sz w:val="22"/>
                <w:szCs w:val="22"/>
              </w:rPr>
            </w:pPr>
            <w:r w:rsidDel="00000000" w:rsidR="00000000" w:rsidRPr="00000000">
              <w:rPr>
                <w:rtl w:val="0"/>
              </w:rPr>
              <w:t xml:space="preserve">And select from a list which stake key I wish to connect with</w:t>
            </w:r>
            <w:r w:rsidDel="00000000" w:rsidR="00000000" w:rsidRPr="00000000">
              <w:rPr>
                <w:rtl w:val="0"/>
              </w:rPr>
            </w:r>
          </w:p>
          <w:p w:rsidR="00000000" w:rsidDel="00000000" w:rsidP="00000000" w:rsidRDefault="00000000" w:rsidRPr="00000000" w14:paraId="0000004F">
            <w:pPr>
              <w:pStyle w:val="Title"/>
              <w:spacing w:line="240" w:lineRule="auto"/>
              <w:rPr>
                <w:sz w:val="22"/>
                <w:szCs w:val="22"/>
              </w:rPr>
            </w:pPr>
            <w:bookmarkStart w:colFirst="0" w:colLast="0" w:name="_47d8i1x83w3t" w:id="0"/>
            <w:bookmarkEnd w:id="0"/>
            <w:r w:rsidDel="00000000" w:rsidR="00000000" w:rsidRPr="00000000">
              <w:rPr>
                <w:rtl w:val="0"/>
              </w:rPr>
            </w:r>
          </w:p>
          <w:p w:rsidR="00000000" w:rsidDel="00000000" w:rsidP="00000000" w:rsidRDefault="00000000" w:rsidRPr="00000000" w14:paraId="00000050">
            <w:pPr>
              <w:pStyle w:val="Title"/>
              <w:spacing w:line="240" w:lineRule="auto"/>
              <w:rPr>
                <w:sz w:val="22"/>
                <w:szCs w:val="22"/>
              </w:rPr>
            </w:pPr>
            <w:bookmarkStart w:colFirst="0" w:colLast="0" w:name="_47d8i1x83w3t" w:id="0"/>
            <w:bookmarkEnd w:id="0"/>
            <w:r w:rsidDel="00000000" w:rsidR="00000000" w:rsidRPr="00000000">
              <w:rPr>
                <w:sz w:val="22"/>
                <w:szCs w:val="22"/>
                <w:rtl w:val="0"/>
              </w:rPr>
              <w:t xml:space="preserve">Then the wallet will prompt me to connect and I can connect to GovTool with it on the selected stake key.</w:t>
            </w:r>
            <w:r w:rsidDel="00000000" w:rsidR="00000000" w:rsidRPr="00000000">
              <w:rPr>
                <w:rtl w:val="0"/>
              </w:rPr>
            </w:r>
          </w:p>
        </w:tc>
        <w:tc>
          <w:tcPr/>
          <w:p w:rsidR="00000000" w:rsidDel="00000000" w:rsidP="00000000" w:rsidRDefault="00000000" w:rsidRPr="00000000" w14:paraId="00000051">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052">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053">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sz w:val="22"/>
                <w:szCs w:val="22"/>
                <w:rtl w:val="0"/>
              </w:rPr>
              <w:t xml:space="preserve">Voltaire</w:t>
            </w:r>
          </w:p>
        </w:tc>
        <w:tc>
          <w:tcPr/>
          <w:p w:rsidR="00000000" w:rsidDel="00000000" w:rsidP="00000000" w:rsidRDefault="00000000" w:rsidRPr="00000000" w14:paraId="00000054">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sz w:val="22"/>
                <w:szCs w:val="22"/>
                <w:rtl w:val="0"/>
              </w:rPr>
              <w:t xml:space="preserve">N</w:t>
            </w:r>
          </w:p>
        </w:tc>
      </w:tr>
      <w:tr>
        <w:trPr>
          <w:cantSplit w:val="0"/>
          <w:trHeight w:val="420" w:hRule="atLeast"/>
          <w:tblHeader w:val="0"/>
        </w:trPr>
        <w:tc>
          <w:tcPr>
            <w:vMerge w:val="continue"/>
          </w:tcPr>
          <w:p w:rsidR="00000000" w:rsidDel="00000000" w:rsidP="00000000" w:rsidRDefault="00000000" w:rsidRPr="00000000" w14:paraId="00000055">
            <w:pPr>
              <w:pStyle w:val="Title"/>
              <w:keepNext w:val="0"/>
              <w:keepLines w:val="0"/>
              <w:spacing w:line="240" w:lineRule="auto"/>
              <w:rPr>
                <w:color w:val="999999"/>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056">
            <w:pPr>
              <w:pStyle w:val="Title"/>
              <w:keepNext w:val="0"/>
              <w:keepLines w:val="0"/>
              <w:spacing w:line="240" w:lineRule="auto"/>
              <w:rPr>
                <w:color w:val="999999"/>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057">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058">
            <w:pPr>
              <w:pStyle w:val="Title"/>
              <w:spacing w:line="240" w:lineRule="auto"/>
              <w:rPr>
                <w:sz w:val="22"/>
                <w:szCs w:val="22"/>
              </w:rPr>
            </w:pPr>
            <w:bookmarkStart w:colFirst="0" w:colLast="0" w:name="_47d8i1x83w3t" w:id="0"/>
            <w:bookmarkEnd w:id="0"/>
            <w:r w:rsidDel="00000000" w:rsidR="00000000" w:rsidRPr="00000000">
              <w:rPr>
                <w:sz w:val="22"/>
                <w:szCs w:val="22"/>
                <w:rtl w:val="0"/>
              </w:rPr>
              <w:t xml:space="preserve">Given I am on the homepage </w:t>
            </w:r>
          </w:p>
          <w:p w:rsidR="00000000" w:rsidDel="00000000" w:rsidP="00000000" w:rsidRDefault="00000000" w:rsidRPr="00000000" w14:paraId="00000059">
            <w:pPr>
              <w:pStyle w:val="Title"/>
              <w:spacing w:line="240" w:lineRule="auto"/>
              <w:rPr>
                <w:sz w:val="22"/>
                <w:szCs w:val="22"/>
              </w:rPr>
            </w:pPr>
            <w:bookmarkStart w:colFirst="0" w:colLast="0" w:name="_gsfcto9iry8b" w:id="15"/>
            <w:bookmarkEnd w:id="15"/>
            <w:r w:rsidDel="00000000" w:rsidR="00000000" w:rsidRPr="00000000">
              <w:rPr>
                <w:rtl w:val="0"/>
              </w:rPr>
            </w:r>
          </w:p>
          <w:p w:rsidR="00000000" w:rsidDel="00000000" w:rsidP="00000000" w:rsidRDefault="00000000" w:rsidRPr="00000000" w14:paraId="0000005A">
            <w:pPr>
              <w:pStyle w:val="Title"/>
              <w:spacing w:line="240" w:lineRule="auto"/>
              <w:rPr>
                <w:sz w:val="22"/>
                <w:szCs w:val="22"/>
              </w:rPr>
            </w:pPr>
            <w:bookmarkStart w:colFirst="0" w:colLast="0" w:name="_q520c5v6p2gq" w:id="16"/>
            <w:bookmarkEnd w:id="16"/>
            <w:r w:rsidDel="00000000" w:rsidR="00000000" w:rsidRPr="00000000">
              <w:rPr>
                <w:sz w:val="22"/>
                <w:szCs w:val="22"/>
                <w:rtl w:val="0"/>
              </w:rPr>
              <w:t xml:space="preserve">And my wallet is not connected</w:t>
            </w:r>
          </w:p>
          <w:p w:rsidR="00000000" w:rsidDel="00000000" w:rsidP="00000000" w:rsidRDefault="00000000" w:rsidRPr="00000000" w14:paraId="0000005B">
            <w:pPr>
              <w:pStyle w:val="Title"/>
              <w:spacing w:line="240" w:lineRule="auto"/>
              <w:rPr>
                <w:sz w:val="22"/>
                <w:szCs w:val="22"/>
              </w:rPr>
            </w:pPr>
            <w:bookmarkStart w:colFirst="0" w:colLast="0" w:name="_47d8i1x83w3t" w:id="0"/>
            <w:bookmarkEnd w:id="0"/>
            <w:r w:rsidDel="00000000" w:rsidR="00000000" w:rsidRPr="00000000">
              <w:rPr>
                <w:rtl w:val="0"/>
              </w:rPr>
            </w:r>
          </w:p>
          <w:p w:rsidR="00000000" w:rsidDel="00000000" w:rsidP="00000000" w:rsidRDefault="00000000" w:rsidRPr="00000000" w14:paraId="0000005C">
            <w:pPr>
              <w:pStyle w:val="Title"/>
              <w:spacing w:line="240" w:lineRule="auto"/>
              <w:rPr>
                <w:sz w:val="22"/>
                <w:szCs w:val="22"/>
              </w:rPr>
            </w:pPr>
            <w:bookmarkStart w:colFirst="0" w:colLast="0" w:name="_47d8i1x83w3t" w:id="0"/>
            <w:bookmarkEnd w:id="0"/>
            <w:r w:rsidDel="00000000" w:rsidR="00000000" w:rsidRPr="00000000">
              <w:rPr>
                <w:sz w:val="22"/>
                <w:szCs w:val="22"/>
                <w:rtl w:val="0"/>
              </w:rPr>
              <w:t xml:space="preserve">When I click the Connect Wallet button</w:t>
            </w:r>
          </w:p>
          <w:p w:rsidR="00000000" w:rsidDel="00000000" w:rsidP="00000000" w:rsidRDefault="00000000" w:rsidRPr="00000000" w14:paraId="0000005D">
            <w:pPr>
              <w:pStyle w:val="Title"/>
              <w:spacing w:line="240" w:lineRule="auto"/>
              <w:rPr>
                <w:sz w:val="22"/>
                <w:szCs w:val="22"/>
              </w:rPr>
            </w:pPr>
            <w:bookmarkStart w:colFirst="0" w:colLast="0" w:name="_47d8i1x83w3t" w:id="0"/>
            <w:bookmarkEnd w:id="0"/>
            <w:r w:rsidDel="00000000" w:rsidR="00000000" w:rsidRPr="00000000">
              <w:rPr>
                <w:rtl w:val="0"/>
              </w:rPr>
            </w:r>
          </w:p>
          <w:p w:rsidR="00000000" w:rsidDel="00000000" w:rsidP="00000000" w:rsidRDefault="00000000" w:rsidRPr="00000000" w14:paraId="0000005E">
            <w:pPr>
              <w:pStyle w:val="Title"/>
              <w:spacing w:line="240" w:lineRule="auto"/>
              <w:rPr>
                <w:sz w:val="22"/>
                <w:szCs w:val="22"/>
              </w:rPr>
            </w:pPr>
            <w:bookmarkStart w:colFirst="0" w:colLast="0" w:name="_47d8i1x83w3t" w:id="0"/>
            <w:bookmarkEnd w:id="0"/>
            <w:r w:rsidDel="00000000" w:rsidR="00000000" w:rsidRPr="00000000">
              <w:rPr>
                <w:sz w:val="22"/>
                <w:szCs w:val="22"/>
                <w:rtl w:val="0"/>
              </w:rPr>
              <w:t xml:space="preserve">Then I am not shown any non CIP-95 compatible wallets. </w:t>
            </w:r>
          </w:p>
        </w:tc>
        <w:tc>
          <w:tcPr/>
          <w:p w:rsidR="00000000" w:rsidDel="00000000" w:rsidP="00000000" w:rsidRDefault="00000000" w:rsidRPr="00000000" w14:paraId="0000005F">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060">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061">
            <w:pPr>
              <w:pStyle w:val="Title"/>
              <w:keepNext w:val="0"/>
              <w:keepLines w:val="0"/>
              <w:spacing w:after="0" w:line="240" w:lineRule="auto"/>
              <w:jc w:val="center"/>
              <w:rPr>
                <w:b w:val="1"/>
                <w:color w:val="00ff00"/>
                <w:sz w:val="76"/>
                <w:szCs w:val="76"/>
              </w:rPr>
            </w:pPr>
            <w:bookmarkStart w:colFirst="0" w:colLast="0" w:name="_47d8i1x83w3t" w:id="0"/>
            <w:bookmarkEnd w:id="0"/>
            <w:r w:rsidDel="00000000" w:rsidR="00000000" w:rsidRPr="00000000">
              <w:rPr>
                <w:sz w:val="22"/>
                <w:szCs w:val="22"/>
                <w:rtl w:val="0"/>
              </w:rPr>
              <w:t xml:space="preserve">Voltaire</w:t>
            </w:r>
            <w:r w:rsidDel="00000000" w:rsidR="00000000" w:rsidRPr="00000000">
              <w:rPr>
                <w:rtl w:val="0"/>
              </w:rPr>
            </w:r>
          </w:p>
        </w:tc>
        <w:tc>
          <w:tcPr/>
          <w:p w:rsidR="00000000" w:rsidDel="00000000" w:rsidP="00000000" w:rsidRDefault="00000000" w:rsidRPr="00000000" w14:paraId="00000062">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sz w:val="22"/>
                <w:szCs w:val="22"/>
                <w:rtl w:val="0"/>
              </w:rPr>
              <w:t xml:space="preserve">N</w:t>
            </w:r>
          </w:p>
        </w:tc>
      </w:tr>
      <w:tr>
        <w:trPr>
          <w:cantSplit w:val="0"/>
          <w:trHeight w:val="420" w:hRule="atLeast"/>
          <w:tblHeader w:val="0"/>
        </w:trPr>
        <w:tc>
          <w:tcPr>
            <w:vMerge w:val="continue"/>
          </w:tcPr>
          <w:p w:rsidR="00000000" w:rsidDel="00000000" w:rsidP="00000000" w:rsidRDefault="00000000" w:rsidRPr="00000000" w14:paraId="00000063">
            <w:pPr>
              <w:pStyle w:val="Title"/>
              <w:keepNext w:val="0"/>
              <w:keepLines w:val="0"/>
              <w:spacing w:line="240" w:lineRule="auto"/>
              <w:rPr>
                <w:color w:val="999999"/>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064">
            <w:pPr>
              <w:pStyle w:val="Title"/>
              <w:keepNext w:val="0"/>
              <w:keepLines w:val="0"/>
              <w:spacing w:line="240" w:lineRule="auto"/>
              <w:rPr>
                <w:color w:val="999999"/>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065">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066">
            <w:pPr>
              <w:pStyle w:val="Title"/>
              <w:spacing w:line="240" w:lineRule="auto"/>
              <w:rPr>
                <w:sz w:val="22"/>
                <w:szCs w:val="22"/>
              </w:rPr>
            </w:pPr>
            <w:bookmarkStart w:colFirst="0" w:colLast="0" w:name="_47d8i1x83w3t" w:id="0"/>
            <w:bookmarkEnd w:id="0"/>
            <w:r w:rsidDel="00000000" w:rsidR="00000000" w:rsidRPr="00000000">
              <w:rPr>
                <w:sz w:val="22"/>
                <w:szCs w:val="22"/>
                <w:rtl w:val="0"/>
              </w:rPr>
              <w:t xml:space="preserve">Given I am on the </w:t>
            </w:r>
            <w:commentRangeStart w:id="0"/>
            <w:commentRangeStart w:id="1"/>
            <w:r w:rsidDel="00000000" w:rsidR="00000000" w:rsidRPr="00000000">
              <w:rPr>
                <w:sz w:val="22"/>
                <w:szCs w:val="22"/>
                <w:rtl w:val="0"/>
              </w:rPr>
              <w:t xml:space="preserve">homepage</w:t>
            </w:r>
            <w:commentRangeEnd w:id="0"/>
            <w:r w:rsidDel="00000000" w:rsidR="00000000" w:rsidRPr="00000000">
              <w:commentReference w:id="0"/>
            </w:r>
            <w:commentRangeEnd w:id="1"/>
            <w:r w:rsidDel="00000000" w:rsidR="00000000" w:rsidRPr="00000000">
              <w:commentReference w:id="1"/>
            </w:r>
            <w:r w:rsidDel="00000000" w:rsidR="00000000" w:rsidRPr="00000000">
              <w:rPr>
                <w:sz w:val="22"/>
                <w:szCs w:val="22"/>
                <w:rtl w:val="0"/>
              </w:rPr>
              <w:t xml:space="preserve"> </w:t>
            </w:r>
          </w:p>
          <w:p w:rsidR="00000000" w:rsidDel="00000000" w:rsidP="00000000" w:rsidRDefault="00000000" w:rsidRPr="00000000" w14:paraId="00000067">
            <w:pPr>
              <w:pStyle w:val="Title"/>
              <w:spacing w:line="240" w:lineRule="auto"/>
              <w:rPr>
                <w:sz w:val="22"/>
                <w:szCs w:val="22"/>
              </w:rPr>
            </w:pPr>
            <w:bookmarkStart w:colFirst="0" w:colLast="0" w:name="_z6eh5dla8p69" w:id="17"/>
            <w:bookmarkEnd w:id="17"/>
            <w:r w:rsidDel="00000000" w:rsidR="00000000" w:rsidRPr="00000000">
              <w:rPr>
                <w:rtl w:val="0"/>
              </w:rPr>
            </w:r>
          </w:p>
          <w:p w:rsidR="00000000" w:rsidDel="00000000" w:rsidP="00000000" w:rsidRDefault="00000000" w:rsidRPr="00000000" w14:paraId="00000068">
            <w:pPr>
              <w:pStyle w:val="Title"/>
              <w:spacing w:line="240" w:lineRule="auto"/>
              <w:rPr>
                <w:sz w:val="22"/>
                <w:szCs w:val="22"/>
              </w:rPr>
            </w:pPr>
            <w:bookmarkStart w:colFirst="0" w:colLast="0" w:name="_8ozybu3rlmn8" w:id="18"/>
            <w:bookmarkEnd w:id="18"/>
            <w:r w:rsidDel="00000000" w:rsidR="00000000" w:rsidRPr="00000000">
              <w:rPr>
                <w:sz w:val="22"/>
                <w:szCs w:val="22"/>
                <w:rtl w:val="0"/>
              </w:rPr>
              <w:t xml:space="preserve">And my wallet is not connected</w:t>
            </w:r>
          </w:p>
          <w:p w:rsidR="00000000" w:rsidDel="00000000" w:rsidP="00000000" w:rsidRDefault="00000000" w:rsidRPr="00000000" w14:paraId="00000069">
            <w:pPr>
              <w:pStyle w:val="Title"/>
              <w:spacing w:line="240" w:lineRule="auto"/>
              <w:rPr>
                <w:sz w:val="22"/>
                <w:szCs w:val="22"/>
              </w:rPr>
            </w:pPr>
            <w:bookmarkStart w:colFirst="0" w:colLast="0" w:name="_47d8i1x83w3t" w:id="0"/>
            <w:bookmarkEnd w:id="0"/>
            <w:r w:rsidDel="00000000" w:rsidR="00000000" w:rsidRPr="00000000">
              <w:rPr>
                <w:rtl w:val="0"/>
              </w:rPr>
            </w:r>
          </w:p>
          <w:p w:rsidR="00000000" w:rsidDel="00000000" w:rsidP="00000000" w:rsidRDefault="00000000" w:rsidRPr="00000000" w14:paraId="0000006A">
            <w:pPr>
              <w:pStyle w:val="Title"/>
              <w:spacing w:line="240" w:lineRule="auto"/>
              <w:rPr>
                <w:sz w:val="22"/>
                <w:szCs w:val="22"/>
              </w:rPr>
            </w:pPr>
            <w:bookmarkStart w:colFirst="0" w:colLast="0" w:name="_47d8i1x83w3t" w:id="0"/>
            <w:bookmarkEnd w:id="0"/>
            <w:r w:rsidDel="00000000" w:rsidR="00000000" w:rsidRPr="00000000">
              <w:rPr>
                <w:sz w:val="22"/>
                <w:szCs w:val="22"/>
                <w:rtl w:val="0"/>
              </w:rPr>
              <w:t xml:space="preserve">When I click the Connect Wallet button and select a CIP-95 compliant, multiple stake key wallet, containing zero ADA (or tADA for SanchoNet)</w:t>
            </w:r>
          </w:p>
          <w:p w:rsidR="00000000" w:rsidDel="00000000" w:rsidP="00000000" w:rsidRDefault="00000000" w:rsidRPr="00000000" w14:paraId="0000006B">
            <w:pPr>
              <w:pStyle w:val="Title"/>
              <w:spacing w:line="240" w:lineRule="auto"/>
              <w:rPr>
                <w:sz w:val="22"/>
                <w:szCs w:val="22"/>
              </w:rPr>
            </w:pPr>
            <w:bookmarkStart w:colFirst="0" w:colLast="0" w:name="_47d8i1x83w3t" w:id="0"/>
            <w:bookmarkEnd w:id="0"/>
            <w:r w:rsidDel="00000000" w:rsidR="00000000" w:rsidRPr="00000000">
              <w:rPr>
                <w:rtl w:val="0"/>
              </w:rPr>
            </w:r>
          </w:p>
          <w:p w:rsidR="00000000" w:rsidDel="00000000" w:rsidP="00000000" w:rsidRDefault="00000000" w:rsidRPr="00000000" w14:paraId="0000006C">
            <w:pPr>
              <w:widowControl w:val="0"/>
              <w:spacing w:line="240" w:lineRule="auto"/>
              <w:rPr/>
            </w:pPr>
            <w:r w:rsidDel="00000000" w:rsidR="00000000" w:rsidRPr="00000000">
              <w:rPr>
                <w:rtl w:val="0"/>
              </w:rPr>
              <w:t xml:space="preserve">Then a modal window opens showing my CIP-95 compatible wallets </w:t>
            </w:r>
          </w:p>
          <w:p w:rsidR="00000000" w:rsidDel="00000000" w:rsidP="00000000" w:rsidRDefault="00000000" w:rsidRPr="00000000" w14:paraId="0000006D">
            <w:pPr>
              <w:widowControl w:val="0"/>
              <w:spacing w:line="240" w:lineRule="auto"/>
              <w:rPr/>
            </w:pPr>
            <w:r w:rsidDel="00000000" w:rsidR="00000000" w:rsidRPr="00000000">
              <w:rPr>
                <w:rtl w:val="0"/>
              </w:rPr>
            </w:r>
          </w:p>
          <w:p w:rsidR="00000000" w:rsidDel="00000000" w:rsidP="00000000" w:rsidRDefault="00000000" w:rsidRPr="00000000" w14:paraId="0000006E">
            <w:pPr>
              <w:widowControl w:val="0"/>
              <w:spacing w:line="240" w:lineRule="auto"/>
              <w:rPr/>
            </w:pPr>
            <w:r w:rsidDel="00000000" w:rsidR="00000000" w:rsidRPr="00000000">
              <w:rPr>
                <w:rtl w:val="0"/>
              </w:rPr>
              <w:t xml:space="preserve">When I select a wallet with multiple stake keys from this list</w:t>
            </w:r>
          </w:p>
          <w:p w:rsidR="00000000" w:rsidDel="00000000" w:rsidP="00000000" w:rsidRDefault="00000000" w:rsidRPr="00000000" w14:paraId="0000006F">
            <w:pPr>
              <w:widowControl w:val="0"/>
              <w:spacing w:line="240" w:lineRule="auto"/>
              <w:rPr/>
            </w:pPr>
            <w:r w:rsidDel="00000000" w:rsidR="00000000" w:rsidRPr="00000000">
              <w:rPr>
                <w:rtl w:val="0"/>
              </w:rPr>
            </w:r>
          </w:p>
          <w:p w:rsidR="00000000" w:rsidDel="00000000" w:rsidP="00000000" w:rsidRDefault="00000000" w:rsidRPr="00000000" w14:paraId="00000070">
            <w:pPr>
              <w:widowControl w:val="0"/>
              <w:spacing w:line="240" w:lineRule="auto"/>
              <w:rPr/>
            </w:pPr>
            <w:r w:rsidDel="00000000" w:rsidR="00000000" w:rsidRPr="00000000">
              <w:rPr>
                <w:rtl w:val="0"/>
              </w:rPr>
              <w:t xml:space="preserve">Then I am asked which stake key I wish to connect with</w:t>
            </w:r>
          </w:p>
          <w:p w:rsidR="00000000" w:rsidDel="00000000" w:rsidP="00000000" w:rsidRDefault="00000000" w:rsidRPr="00000000" w14:paraId="00000071">
            <w:pPr>
              <w:widowControl w:val="0"/>
              <w:spacing w:line="240" w:lineRule="auto"/>
              <w:rPr/>
            </w:pPr>
            <w:r w:rsidDel="00000000" w:rsidR="00000000" w:rsidRPr="00000000">
              <w:rPr>
                <w:rtl w:val="0"/>
              </w:rPr>
            </w:r>
          </w:p>
          <w:p w:rsidR="00000000" w:rsidDel="00000000" w:rsidP="00000000" w:rsidRDefault="00000000" w:rsidRPr="00000000" w14:paraId="00000072">
            <w:pPr>
              <w:widowControl w:val="0"/>
              <w:spacing w:line="240" w:lineRule="auto"/>
              <w:rPr/>
            </w:pPr>
            <w:r w:rsidDel="00000000" w:rsidR="00000000" w:rsidRPr="00000000">
              <w:rPr>
                <w:rtl w:val="0"/>
              </w:rPr>
              <w:t xml:space="preserve">When I select a stake key </w:t>
            </w:r>
          </w:p>
          <w:p w:rsidR="00000000" w:rsidDel="00000000" w:rsidP="00000000" w:rsidRDefault="00000000" w:rsidRPr="00000000" w14:paraId="00000073">
            <w:pPr>
              <w:widowControl w:val="0"/>
              <w:spacing w:line="240" w:lineRule="auto"/>
              <w:rPr/>
            </w:pPr>
            <w:r w:rsidDel="00000000" w:rsidR="00000000" w:rsidRPr="00000000">
              <w:rPr>
                <w:rtl w:val="0"/>
              </w:rPr>
            </w:r>
          </w:p>
          <w:p w:rsidR="00000000" w:rsidDel="00000000" w:rsidP="00000000" w:rsidRDefault="00000000" w:rsidRPr="00000000" w14:paraId="00000074">
            <w:pPr>
              <w:widowControl w:val="0"/>
              <w:spacing w:line="240" w:lineRule="auto"/>
              <w:rPr/>
            </w:pPr>
            <w:r w:rsidDel="00000000" w:rsidR="00000000" w:rsidRPr="00000000">
              <w:rPr>
                <w:rtl w:val="0"/>
              </w:rPr>
              <w:t xml:space="preserve">Then the wallet opens and I can connect with it on the selected stake key.</w:t>
            </w:r>
          </w:p>
        </w:tc>
        <w:tc>
          <w:tcPr/>
          <w:p w:rsidR="00000000" w:rsidDel="00000000" w:rsidP="00000000" w:rsidRDefault="00000000" w:rsidRPr="00000000" w14:paraId="00000075">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076">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077">
            <w:pPr>
              <w:pStyle w:val="Title"/>
              <w:keepNext w:val="0"/>
              <w:keepLines w:val="0"/>
              <w:spacing w:after="0" w:line="240" w:lineRule="auto"/>
              <w:jc w:val="center"/>
              <w:rPr>
                <w:b w:val="1"/>
                <w:color w:val="00ff00"/>
                <w:sz w:val="76"/>
                <w:szCs w:val="76"/>
              </w:rPr>
            </w:pPr>
            <w:bookmarkStart w:colFirst="0" w:colLast="0" w:name="_47d8i1x83w3t" w:id="0"/>
            <w:bookmarkEnd w:id="0"/>
            <w:r w:rsidDel="00000000" w:rsidR="00000000" w:rsidRPr="00000000">
              <w:rPr>
                <w:sz w:val="22"/>
                <w:szCs w:val="22"/>
                <w:rtl w:val="0"/>
              </w:rPr>
              <w:t xml:space="preserve">Voltaire</w:t>
            </w:r>
            <w:r w:rsidDel="00000000" w:rsidR="00000000" w:rsidRPr="00000000">
              <w:rPr>
                <w:rtl w:val="0"/>
              </w:rPr>
            </w:r>
          </w:p>
        </w:tc>
        <w:tc>
          <w:tcPr/>
          <w:p w:rsidR="00000000" w:rsidDel="00000000" w:rsidP="00000000" w:rsidRDefault="00000000" w:rsidRPr="00000000" w14:paraId="00000078">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sz w:val="22"/>
                <w:szCs w:val="22"/>
                <w:rtl w:val="0"/>
              </w:rPr>
              <w:t xml:space="preserve">N</w:t>
            </w:r>
          </w:p>
        </w:tc>
      </w:tr>
      <w:tr>
        <w:trPr>
          <w:cantSplit w:val="0"/>
          <w:trHeight w:val="420" w:hRule="atLeast"/>
          <w:tblHeader w:val="0"/>
        </w:trPr>
        <w:tc>
          <w:tcPr>
            <w:vMerge w:val="continue"/>
          </w:tcPr>
          <w:p w:rsidR="00000000" w:rsidDel="00000000" w:rsidP="00000000" w:rsidRDefault="00000000" w:rsidRPr="00000000" w14:paraId="00000079">
            <w:pPr>
              <w:pStyle w:val="Title"/>
              <w:keepNext w:val="0"/>
              <w:keepLines w:val="0"/>
              <w:spacing w:line="240" w:lineRule="auto"/>
              <w:rPr>
                <w:color w:val="999999"/>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07A">
            <w:pPr>
              <w:pStyle w:val="Title"/>
              <w:keepNext w:val="0"/>
              <w:keepLines w:val="0"/>
              <w:spacing w:line="240" w:lineRule="auto"/>
              <w:rPr>
                <w:color w:val="999999"/>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07B">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07C">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Given i am on the homepage without my wallet connected</w:t>
            </w:r>
          </w:p>
          <w:p w:rsidR="00000000" w:rsidDel="00000000" w:rsidP="00000000" w:rsidRDefault="00000000" w:rsidRPr="00000000" w14:paraId="0000007D">
            <w:pPr>
              <w:pStyle w:val="Title"/>
              <w:keepNext w:val="0"/>
              <w:keepLines w:val="0"/>
              <w:spacing w:after="0" w:line="240" w:lineRule="auto"/>
              <w:rPr>
                <w:sz w:val="22"/>
                <w:szCs w:val="22"/>
              </w:rPr>
            </w:pPr>
            <w:bookmarkStart w:colFirst="0" w:colLast="0" w:name="_47d8i1x83w3t" w:id="0"/>
            <w:bookmarkEnd w:id="0"/>
            <w:r w:rsidDel="00000000" w:rsidR="00000000" w:rsidRPr="00000000">
              <w:rPr>
                <w:rtl w:val="0"/>
              </w:rPr>
            </w:r>
          </w:p>
          <w:p w:rsidR="00000000" w:rsidDel="00000000" w:rsidP="00000000" w:rsidRDefault="00000000" w:rsidRPr="00000000" w14:paraId="0000007E">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When I click the Connect Wallet button and select a CIP-95 compliant, single stake key wallet, containing more than zero ADA (or tADA for SanchoNet)</w:t>
            </w:r>
          </w:p>
          <w:p w:rsidR="00000000" w:rsidDel="00000000" w:rsidP="00000000" w:rsidRDefault="00000000" w:rsidRPr="00000000" w14:paraId="0000007F">
            <w:pPr>
              <w:pStyle w:val="Title"/>
              <w:keepNext w:val="0"/>
              <w:keepLines w:val="0"/>
              <w:spacing w:after="0" w:line="240" w:lineRule="auto"/>
              <w:rPr>
                <w:sz w:val="22"/>
                <w:szCs w:val="22"/>
              </w:rPr>
            </w:pPr>
            <w:bookmarkStart w:colFirst="0" w:colLast="0" w:name="_47d8i1x83w3t" w:id="0"/>
            <w:bookmarkEnd w:id="0"/>
            <w:r w:rsidDel="00000000" w:rsidR="00000000" w:rsidRPr="00000000">
              <w:rPr>
                <w:rtl w:val="0"/>
              </w:rPr>
            </w:r>
          </w:p>
          <w:p w:rsidR="00000000" w:rsidDel="00000000" w:rsidP="00000000" w:rsidRDefault="00000000" w:rsidRPr="00000000" w14:paraId="00000080">
            <w:pPr>
              <w:widowControl w:val="0"/>
              <w:spacing w:line="240" w:lineRule="auto"/>
              <w:rPr/>
            </w:pPr>
            <w:r w:rsidDel="00000000" w:rsidR="00000000" w:rsidRPr="00000000">
              <w:rPr>
                <w:rtl w:val="0"/>
              </w:rPr>
              <w:t xml:space="preserve">Then a modal window opens showing my CIP-95 compatible wallets </w:t>
            </w:r>
          </w:p>
          <w:p w:rsidR="00000000" w:rsidDel="00000000" w:rsidP="00000000" w:rsidRDefault="00000000" w:rsidRPr="00000000" w14:paraId="00000081">
            <w:pPr>
              <w:widowControl w:val="0"/>
              <w:spacing w:line="240" w:lineRule="auto"/>
              <w:rPr/>
            </w:pPr>
            <w:r w:rsidDel="00000000" w:rsidR="00000000" w:rsidRPr="00000000">
              <w:rPr>
                <w:rtl w:val="0"/>
              </w:rPr>
            </w:r>
          </w:p>
          <w:p w:rsidR="00000000" w:rsidDel="00000000" w:rsidP="00000000" w:rsidRDefault="00000000" w:rsidRPr="00000000" w14:paraId="00000082">
            <w:pPr>
              <w:widowControl w:val="0"/>
              <w:spacing w:line="240" w:lineRule="auto"/>
              <w:rPr/>
            </w:pPr>
            <w:r w:rsidDel="00000000" w:rsidR="00000000" w:rsidRPr="00000000">
              <w:rPr>
                <w:rtl w:val="0"/>
              </w:rPr>
              <w:t xml:space="preserve">When I select a wallet with multiple stake keys from this list</w:t>
            </w:r>
          </w:p>
          <w:p w:rsidR="00000000" w:rsidDel="00000000" w:rsidP="00000000" w:rsidRDefault="00000000" w:rsidRPr="00000000" w14:paraId="00000083">
            <w:pPr>
              <w:widowControl w:val="0"/>
              <w:spacing w:line="240" w:lineRule="auto"/>
              <w:rPr/>
            </w:pPr>
            <w:r w:rsidDel="00000000" w:rsidR="00000000" w:rsidRPr="00000000">
              <w:rPr>
                <w:rtl w:val="0"/>
              </w:rPr>
            </w:r>
          </w:p>
          <w:p w:rsidR="00000000" w:rsidDel="00000000" w:rsidP="00000000" w:rsidRDefault="00000000" w:rsidRPr="00000000" w14:paraId="00000084">
            <w:pPr>
              <w:widowControl w:val="0"/>
              <w:spacing w:line="240" w:lineRule="auto"/>
              <w:rPr/>
            </w:pPr>
            <w:r w:rsidDel="00000000" w:rsidR="00000000" w:rsidRPr="00000000">
              <w:rPr>
                <w:rtl w:val="0"/>
              </w:rPr>
              <w:t xml:space="preserve">Then I am asked which stake key I wish to connect with</w:t>
            </w:r>
          </w:p>
          <w:p w:rsidR="00000000" w:rsidDel="00000000" w:rsidP="00000000" w:rsidRDefault="00000000" w:rsidRPr="00000000" w14:paraId="00000085">
            <w:pPr>
              <w:widowControl w:val="0"/>
              <w:spacing w:line="240" w:lineRule="auto"/>
              <w:rPr/>
            </w:pPr>
            <w:r w:rsidDel="00000000" w:rsidR="00000000" w:rsidRPr="00000000">
              <w:rPr>
                <w:rtl w:val="0"/>
              </w:rPr>
            </w:r>
          </w:p>
          <w:p w:rsidR="00000000" w:rsidDel="00000000" w:rsidP="00000000" w:rsidRDefault="00000000" w:rsidRPr="00000000" w14:paraId="00000086">
            <w:pPr>
              <w:widowControl w:val="0"/>
              <w:spacing w:line="240" w:lineRule="auto"/>
              <w:rPr/>
            </w:pPr>
            <w:r w:rsidDel="00000000" w:rsidR="00000000" w:rsidRPr="00000000">
              <w:rPr>
                <w:rtl w:val="0"/>
              </w:rPr>
              <w:t xml:space="preserve">When I select a stake key </w:t>
            </w:r>
          </w:p>
          <w:p w:rsidR="00000000" w:rsidDel="00000000" w:rsidP="00000000" w:rsidRDefault="00000000" w:rsidRPr="00000000" w14:paraId="00000087">
            <w:pPr>
              <w:widowControl w:val="0"/>
              <w:spacing w:line="240" w:lineRule="auto"/>
              <w:rPr/>
            </w:pPr>
            <w:r w:rsidDel="00000000" w:rsidR="00000000" w:rsidRPr="00000000">
              <w:rPr>
                <w:rtl w:val="0"/>
              </w:rPr>
            </w:r>
          </w:p>
          <w:p w:rsidR="00000000" w:rsidDel="00000000" w:rsidP="00000000" w:rsidRDefault="00000000" w:rsidRPr="00000000" w14:paraId="00000088">
            <w:pPr>
              <w:widowControl w:val="0"/>
              <w:spacing w:line="240" w:lineRule="auto"/>
              <w:rPr/>
            </w:pPr>
            <w:r w:rsidDel="00000000" w:rsidR="00000000" w:rsidRPr="00000000">
              <w:rPr>
                <w:rtl w:val="0"/>
              </w:rPr>
              <w:t xml:space="preserve">Then the wallet opens and I can connect with it on the selected stake key.</w:t>
            </w:r>
          </w:p>
          <w:p w:rsidR="00000000" w:rsidDel="00000000" w:rsidP="00000000" w:rsidRDefault="00000000" w:rsidRPr="00000000" w14:paraId="00000089">
            <w:pPr>
              <w:pStyle w:val="Title"/>
              <w:keepNext w:val="0"/>
              <w:keepLines w:val="0"/>
              <w:spacing w:after="0"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08A">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08B">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08C">
            <w:pPr>
              <w:pStyle w:val="Title"/>
              <w:keepNext w:val="0"/>
              <w:keepLines w:val="0"/>
              <w:spacing w:after="0" w:line="240" w:lineRule="auto"/>
              <w:jc w:val="center"/>
              <w:rPr>
                <w:b w:val="1"/>
                <w:color w:val="00ff00"/>
                <w:sz w:val="76"/>
                <w:szCs w:val="76"/>
              </w:rPr>
            </w:pPr>
            <w:bookmarkStart w:colFirst="0" w:colLast="0" w:name="_47d8i1x83w3t" w:id="0"/>
            <w:bookmarkEnd w:id="0"/>
            <w:r w:rsidDel="00000000" w:rsidR="00000000" w:rsidRPr="00000000">
              <w:rPr>
                <w:sz w:val="22"/>
                <w:szCs w:val="22"/>
                <w:rtl w:val="0"/>
              </w:rPr>
              <w:t xml:space="preserve">Voltaire</w:t>
            </w:r>
            <w:r w:rsidDel="00000000" w:rsidR="00000000" w:rsidRPr="00000000">
              <w:rPr>
                <w:rtl w:val="0"/>
              </w:rPr>
            </w:r>
          </w:p>
        </w:tc>
        <w:tc>
          <w:tcPr/>
          <w:p w:rsidR="00000000" w:rsidDel="00000000" w:rsidP="00000000" w:rsidRDefault="00000000" w:rsidRPr="00000000" w14:paraId="0000008D">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sz w:val="22"/>
                <w:szCs w:val="22"/>
                <w:rtl w:val="0"/>
              </w:rPr>
              <w:t xml:space="preserve">N</w:t>
            </w:r>
          </w:p>
        </w:tc>
      </w:tr>
      <w:tr>
        <w:trPr>
          <w:cantSplit w:val="0"/>
          <w:trHeight w:val="420" w:hRule="atLeast"/>
          <w:tblHeader w:val="0"/>
        </w:trPr>
        <w:tc>
          <w:tcPr>
            <w:vMerge w:val="continue"/>
          </w:tcPr>
          <w:p w:rsidR="00000000" w:rsidDel="00000000" w:rsidP="00000000" w:rsidRDefault="00000000" w:rsidRPr="00000000" w14:paraId="0000008E">
            <w:pPr>
              <w:pStyle w:val="Title"/>
              <w:keepNext w:val="0"/>
              <w:keepLines w:val="0"/>
              <w:spacing w:line="240" w:lineRule="auto"/>
              <w:rPr>
                <w:color w:val="999999"/>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08F">
            <w:pPr>
              <w:pStyle w:val="Title"/>
              <w:keepNext w:val="0"/>
              <w:keepLines w:val="0"/>
              <w:spacing w:line="240" w:lineRule="auto"/>
              <w:rPr>
                <w:color w:val="999999"/>
                <w:sz w:val="22"/>
                <w:szCs w:val="22"/>
              </w:rPr>
            </w:pPr>
            <w:bookmarkStart w:colFirst="0" w:colLast="0" w:name="_47d8i1x83w3t" w:id="0"/>
            <w:bookmarkEnd w:id="0"/>
            <w:r w:rsidDel="00000000" w:rsidR="00000000" w:rsidRPr="00000000">
              <w:rPr>
                <w:rtl w:val="0"/>
              </w:rPr>
            </w:r>
          </w:p>
        </w:tc>
        <w:tc>
          <w:tcPr>
            <w:vMerge w:val="restart"/>
          </w:tcPr>
          <w:p w:rsidR="00000000" w:rsidDel="00000000" w:rsidP="00000000" w:rsidRDefault="00000000" w:rsidRPr="00000000" w14:paraId="00000090">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Connect with single stake key wallet</w:t>
            </w:r>
          </w:p>
        </w:tc>
        <w:tc>
          <w:tcPr/>
          <w:p w:rsidR="00000000" w:rsidDel="00000000" w:rsidP="00000000" w:rsidRDefault="00000000" w:rsidRPr="00000000" w14:paraId="00000091">
            <w:pPr>
              <w:widowControl w:val="0"/>
              <w:spacing w:line="240" w:lineRule="auto"/>
              <w:rPr/>
            </w:pPr>
            <w:r w:rsidDel="00000000" w:rsidR="00000000" w:rsidRPr="00000000">
              <w:rPr>
                <w:rtl w:val="0"/>
              </w:rPr>
              <w:t xml:space="preserve">Given I am on the </w:t>
            </w:r>
            <w:r w:rsidDel="00000000" w:rsidR="00000000" w:rsidRPr="00000000">
              <w:rPr>
                <w:rtl w:val="0"/>
              </w:rPr>
              <w:t xml:space="preserve">homepage</w:t>
            </w:r>
            <w:r w:rsidDel="00000000" w:rsidR="00000000" w:rsidRPr="00000000">
              <w:rPr>
                <w:rtl w:val="0"/>
              </w:rPr>
              <w:t xml:space="preserve"> with no wallet connected</w:t>
            </w:r>
          </w:p>
          <w:p w:rsidR="00000000" w:rsidDel="00000000" w:rsidP="00000000" w:rsidRDefault="00000000" w:rsidRPr="00000000" w14:paraId="00000092">
            <w:pPr>
              <w:widowControl w:val="0"/>
              <w:spacing w:line="240" w:lineRule="auto"/>
              <w:rPr/>
            </w:pPr>
            <w:r w:rsidDel="00000000" w:rsidR="00000000" w:rsidRPr="00000000">
              <w:rPr>
                <w:rtl w:val="0"/>
              </w:rPr>
            </w:r>
          </w:p>
          <w:p w:rsidR="00000000" w:rsidDel="00000000" w:rsidP="00000000" w:rsidRDefault="00000000" w:rsidRPr="00000000" w14:paraId="00000093">
            <w:pPr>
              <w:widowControl w:val="0"/>
              <w:spacing w:line="240" w:lineRule="auto"/>
              <w:rPr/>
            </w:pPr>
            <w:r w:rsidDel="00000000" w:rsidR="00000000" w:rsidRPr="00000000">
              <w:rPr>
                <w:rtl w:val="0"/>
              </w:rPr>
              <w:t xml:space="preserve">When I click the Connect Wallet button and select a CIP-95 compliant single stake key wallet </w:t>
            </w:r>
          </w:p>
          <w:p w:rsidR="00000000" w:rsidDel="00000000" w:rsidP="00000000" w:rsidRDefault="00000000" w:rsidRPr="00000000" w14:paraId="00000094">
            <w:pPr>
              <w:widowControl w:val="0"/>
              <w:spacing w:line="240" w:lineRule="auto"/>
              <w:rPr/>
            </w:pPr>
            <w:r w:rsidDel="00000000" w:rsidR="00000000" w:rsidRPr="00000000">
              <w:rPr>
                <w:rtl w:val="0"/>
              </w:rPr>
            </w:r>
          </w:p>
          <w:p w:rsidR="00000000" w:rsidDel="00000000" w:rsidP="00000000" w:rsidRDefault="00000000" w:rsidRPr="00000000" w14:paraId="00000095">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Then my wallet appears and I can connect with it</w:t>
            </w:r>
          </w:p>
        </w:tc>
        <w:tc>
          <w:tcPr/>
          <w:p w:rsidR="00000000" w:rsidDel="00000000" w:rsidP="00000000" w:rsidRDefault="00000000" w:rsidRPr="00000000" w14:paraId="00000096">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097">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098">
            <w:pPr>
              <w:pStyle w:val="Title"/>
              <w:keepNext w:val="0"/>
              <w:keepLines w:val="0"/>
              <w:spacing w:after="0" w:line="240" w:lineRule="auto"/>
              <w:jc w:val="center"/>
              <w:rPr>
                <w:b w:val="1"/>
                <w:color w:val="00ff00"/>
                <w:sz w:val="76"/>
                <w:szCs w:val="76"/>
              </w:rPr>
            </w:pPr>
            <w:bookmarkStart w:colFirst="0" w:colLast="0" w:name="_47d8i1x83w3t" w:id="0"/>
            <w:bookmarkEnd w:id="0"/>
            <w:r w:rsidDel="00000000" w:rsidR="00000000" w:rsidRPr="00000000">
              <w:rPr>
                <w:sz w:val="22"/>
                <w:szCs w:val="22"/>
                <w:rtl w:val="0"/>
              </w:rPr>
              <w:t xml:space="preserve">Voltaire</w:t>
            </w:r>
            <w:r w:rsidDel="00000000" w:rsidR="00000000" w:rsidRPr="00000000">
              <w:rPr>
                <w:rtl w:val="0"/>
              </w:rPr>
            </w:r>
          </w:p>
        </w:tc>
        <w:tc>
          <w:tcPr/>
          <w:p w:rsidR="00000000" w:rsidDel="00000000" w:rsidP="00000000" w:rsidRDefault="00000000" w:rsidRPr="00000000" w14:paraId="00000099">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sz w:val="22"/>
                <w:szCs w:val="22"/>
                <w:rtl w:val="0"/>
              </w:rPr>
              <w:t xml:space="preserve">N</w:t>
            </w:r>
          </w:p>
        </w:tc>
      </w:tr>
      <w:tr>
        <w:trPr>
          <w:cantSplit w:val="0"/>
          <w:trHeight w:val="420" w:hRule="atLeast"/>
          <w:tblHeader w:val="0"/>
        </w:trPr>
        <w:tc>
          <w:tcPr>
            <w:vMerge w:val="continue"/>
          </w:tcPr>
          <w:p w:rsidR="00000000" w:rsidDel="00000000" w:rsidP="00000000" w:rsidRDefault="00000000" w:rsidRPr="00000000" w14:paraId="0000009A">
            <w:pPr>
              <w:pStyle w:val="Title"/>
              <w:keepNext w:val="0"/>
              <w:keepLines w:val="0"/>
              <w:spacing w:line="240" w:lineRule="auto"/>
              <w:rPr>
                <w:color w:val="999999"/>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09B">
            <w:pPr>
              <w:pStyle w:val="Title"/>
              <w:keepNext w:val="0"/>
              <w:keepLines w:val="0"/>
              <w:spacing w:line="240" w:lineRule="auto"/>
              <w:rPr>
                <w:color w:val="999999"/>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09C">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09D">
            <w:pPr>
              <w:pStyle w:val="Title"/>
              <w:spacing w:line="240" w:lineRule="auto"/>
              <w:rPr>
                <w:sz w:val="22"/>
                <w:szCs w:val="22"/>
              </w:rPr>
            </w:pPr>
            <w:bookmarkStart w:colFirst="0" w:colLast="0" w:name="_47d8i1x83w3t" w:id="0"/>
            <w:bookmarkEnd w:id="0"/>
            <w:r w:rsidDel="00000000" w:rsidR="00000000" w:rsidRPr="00000000">
              <w:rPr>
                <w:sz w:val="22"/>
                <w:szCs w:val="22"/>
                <w:rtl w:val="0"/>
              </w:rPr>
              <w:t xml:space="preserve">Given I am on the homepage without my wallet connected</w:t>
            </w:r>
          </w:p>
          <w:p w:rsidR="00000000" w:rsidDel="00000000" w:rsidP="00000000" w:rsidRDefault="00000000" w:rsidRPr="00000000" w14:paraId="0000009E">
            <w:pPr>
              <w:pStyle w:val="Title"/>
              <w:spacing w:line="240" w:lineRule="auto"/>
              <w:rPr>
                <w:sz w:val="22"/>
                <w:szCs w:val="22"/>
              </w:rPr>
            </w:pPr>
            <w:bookmarkStart w:colFirst="0" w:colLast="0" w:name="_47d8i1x83w3t" w:id="0"/>
            <w:bookmarkEnd w:id="0"/>
            <w:r w:rsidDel="00000000" w:rsidR="00000000" w:rsidRPr="00000000">
              <w:rPr>
                <w:rtl w:val="0"/>
              </w:rPr>
            </w:r>
          </w:p>
          <w:p w:rsidR="00000000" w:rsidDel="00000000" w:rsidP="00000000" w:rsidRDefault="00000000" w:rsidRPr="00000000" w14:paraId="0000009F">
            <w:pPr>
              <w:pStyle w:val="Title"/>
              <w:spacing w:line="240" w:lineRule="auto"/>
              <w:rPr>
                <w:sz w:val="22"/>
                <w:szCs w:val="22"/>
              </w:rPr>
            </w:pPr>
            <w:bookmarkStart w:colFirst="0" w:colLast="0" w:name="_47d8i1x83w3t" w:id="0"/>
            <w:bookmarkEnd w:id="0"/>
            <w:r w:rsidDel="00000000" w:rsidR="00000000" w:rsidRPr="00000000">
              <w:rPr>
                <w:sz w:val="22"/>
                <w:szCs w:val="22"/>
                <w:rtl w:val="0"/>
              </w:rPr>
              <w:t xml:space="preserve">When I click the Connect Wallet button</w:t>
            </w:r>
          </w:p>
          <w:p w:rsidR="00000000" w:rsidDel="00000000" w:rsidP="00000000" w:rsidRDefault="00000000" w:rsidRPr="00000000" w14:paraId="000000A0">
            <w:pPr>
              <w:pStyle w:val="Title"/>
              <w:spacing w:line="240" w:lineRule="auto"/>
              <w:rPr>
                <w:sz w:val="22"/>
                <w:szCs w:val="22"/>
              </w:rPr>
            </w:pPr>
            <w:bookmarkStart w:colFirst="0" w:colLast="0" w:name="_zgdl5mizfda0" w:id="19"/>
            <w:bookmarkEnd w:id="19"/>
            <w:r w:rsidDel="00000000" w:rsidR="00000000" w:rsidRPr="00000000">
              <w:rPr>
                <w:rtl w:val="0"/>
              </w:rPr>
            </w:r>
          </w:p>
          <w:p w:rsidR="00000000" w:rsidDel="00000000" w:rsidP="00000000" w:rsidRDefault="00000000" w:rsidRPr="00000000" w14:paraId="000000A1">
            <w:pPr>
              <w:pStyle w:val="Title"/>
              <w:spacing w:line="240" w:lineRule="auto"/>
              <w:rPr>
                <w:sz w:val="22"/>
                <w:szCs w:val="22"/>
              </w:rPr>
            </w:pPr>
            <w:bookmarkStart w:colFirst="0" w:colLast="0" w:name="_yke0355mhfop" w:id="20"/>
            <w:bookmarkEnd w:id="20"/>
            <w:r w:rsidDel="00000000" w:rsidR="00000000" w:rsidRPr="00000000">
              <w:rPr>
                <w:sz w:val="22"/>
                <w:szCs w:val="22"/>
                <w:rtl w:val="0"/>
              </w:rPr>
              <w:t xml:space="preserve">Then I am not shown any non CIP-95 compatible wallets. </w:t>
            </w:r>
          </w:p>
        </w:tc>
        <w:tc>
          <w:tcPr/>
          <w:p w:rsidR="00000000" w:rsidDel="00000000" w:rsidP="00000000" w:rsidRDefault="00000000" w:rsidRPr="00000000" w14:paraId="000000A2">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0A3">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0A4">
            <w:pPr>
              <w:pStyle w:val="Title"/>
              <w:keepNext w:val="0"/>
              <w:keepLines w:val="0"/>
              <w:spacing w:after="0" w:line="240" w:lineRule="auto"/>
              <w:jc w:val="center"/>
              <w:rPr>
                <w:b w:val="1"/>
                <w:color w:val="00ff00"/>
                <w:sz w:val="76"/>
                <w:szCs w:val="76"/>
              </w:rPr>
            </w:pPr>
            <w:bookmarkStart w:colFirst="0" w:colLast="0" w:name="_47d8i1x83w3t" w:id="0"/>
            <w:bookmarkEnd w:id="0"/>
            <w:r w:rsidDel="00000000" w:rsidR="00000000" w:rsidRPr="00000000">
              <w:rPr>
                <w:sz w:val="22"/>
                <w:szCs w:val="22"/>
                <w:rtl w:val="0"/>
              </w:rPr>
              <w:t xml:space="preserve">Voltaire</w:t>
            </w:r>
            <w:r w:rsidDel="00000000" w:rsidR="00000000" w:rsidRPr="00000000">
              <w:rPr>
                <w:rtl w:val="0"/>
              </w:rPr>
            </w:r>
          </w:p>
        </w:tc>
        <w:tc>
          <w:tcPr/>
          <w:p w:rsidR="00000000" w:rsidDel="00000000" w:rsidP="00000000" w:rsidRDefault="00000000" w:rsidRPr="00000000" w14:paraId="000000A5">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sz w:val="22"/>
                <w:szCs w:val="22"/>
                <w:rtl w:val="0"/>
              </w:rPr>
              <w:t xml:space="preserve">N</w:t>
            </w:r>
          </w:p>
        </w:tc>
      </w:tr>
      <w:tr>
        <w:trPr>
          <w:cantSplit w:val="0"/>
          <w:trHeight w:val="420" w:hRule="atLeast"/>
          <w:tblHeader w:val="0"/>
        </w:trPr>
        <w:tc>
          <w:tcPr>
            <w:vMerge w:val="continue"/>
          </w:tcPr>
          <w:p w:rsidR="00000000" w:rsidDel="00000000" w:rsidP="00000000" w:rsidRDefault="00000000" w:rsidRPr="00000000" w14:paraId="000000A6">
            <w:pPr>
              <w:pStyle w:val="Title"/>
              <w:keepNext w:val="0"/>
              <w:keepLines w:val="0"/>
              <w:spacing w:line="240" w:lineRule="auto"/>
              <w:rPr>
                <w:color w:val="999999"/>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0A7">
            <w:pPr>
              <w:pStyle w:val="Title"/>
              <w:keepNext w:val="0"/>
              <w:keepLines w:val="0"/>
              <w:spacing w:line="240" w:lineRule="auto"/>
              <w:rPr>
                <w:color w:val="999999"/>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0A8">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0A9">
            <w:pPr>
              <w:pStyle w:val="Title"/>
              <w:spacing w:line="240" w:lineRule="auto"/>
              <w:rPr>
                <w:sz w:val="22"/>
                <w:szCs w:val="22"/>
              </w:rPr>
            </w:pPr>
            <w:bookmarkStart w:colFirst="0" w:colLast="0" w:name="_47d8i1x83w3t" w:id="0"/>
            <w:bookmarkEnd w:id="0"/>
            <w:r w:rsidDel="00000000" w:rsidR="00000000" w:rsidRPr="00000000">
              <w:rPr>
                <w:sz w:val="22"/>
                <w:szCs w:val="22"/>
                <w:rtl w:val="0"/>
              </w:rPr>
              <w:t xml:space="preserve">Given I am on the homepage without my wallet connected</w:t>
            </w:r>
          </w:p>
          <w:p w:rsidR="00000000" w:rsidDel="00000000" w:rsidP="00000000" w:rsidRDefault="00000000" w:rsidRPr="00000000" w14:paraId="000000AA">
            <w:pPr>
              <w:pStyle w:val="Title"/>
              <w:spacing w:line="240" w:lineRule="auto"/>
              <w:rPr>
                <w:sz w:val="22"/>
                <w:szCs w:val="22"/>
              </w:rPr>
            </w:pPr>
            <w:bookmarkStart w:colFirst="0" w:colLast="0" w:name="_sxfaf8k6wbs4" w:id="21"/>
            <w:bookmarkEnd w:id="21"/>
            <w:r w:rsidDel="00000000" w:rsidR="00000000" w:rsidRPr="00000000">
              <w:rPr>
                <w:rtl w:val="0"/>
              </w:rPr>
            </w:r>
          </w:p>
          <w:p w:rsidR="00000000" w:rsidDel="00000000" w:rsidP="00000000" w:rsidRDefault="00000000" w:rsidRPr="00000000" w14:paraId="000000AB">
            <w:pPr>
              <w:pStyle w:val="Title"/>
              <w:spacing w:line="240" w:lineRule="auto"/>
              <w:rPr>
                <w:sz w:val="22"/>
                <w:szCs w:val="22"/>
              </w:rPr>
            </w:pPr>
            <w:bookmarkStart w:colFirst="0" w:colLast="0" w:name="_dzu996jatg5h" w:id="22"/>
            <w:bookmarkEnd w:id="22"/>
            <w:r w:rsidDel="00000000" w:rsidR="00000000" w:rsidRPr="00000000">
              <w:rPr>
                <w:sz w:val="22"/>
                <w:szCs w:val="22"/>
                <w:rtl w:val="0"/>
              </w:rPr>
              <w:t xml:space="preserve">When I click the Connect Wallet button and select a CIP-95 compliant, single stake key wallet, containing zero ADA (or tADA for SanchoNet)</w:t>
            </w:r>
          </w:p>
          <w:p w:rsidR="00000000" w:rsidDel="00000000" w:rsidP="00000000" w:rsidRDefault="00000000" w:rsidRPr="00000000" w14:paraId="000000AC">
            <w:pPr>
              <w:spacing w:line="240" w:lineRule="auto"/>
              <w:rPr/>
            </w:pPr>
            <w:r w:rsidDel="00000000" w:rsidR="00000000" w:rsidRPr="00000000">
              <w:rPr>
                <w:rtl w:val="0"/>
              </w:rPr>
            </w:r>
          </w:p>
          <w:p w:rsidR="00000000" w:rsidDel="00000000" w:rsidP="00000000" w:rsidRDefault="00000000" w:rsidRPr="00000000" w14:paraId="000000AD">
            <w:pPr>
              <w:pStyle w:val="Title"/>
              <w:keepNext w:val="0"/>
              <w:keepLines w:val="0"/>
              <w:spacing w:after="0" w:line="240" w:lineRule="auto"/>
              <w:rPr/>
            </w:pPr>
            <w:bookmarkStart w:colFirst="0" w:colLast="0" w:name="_ielouxdaj3fy" w:id="23"/>
            <w:bookmarkEnd w:id="23"/>
            <w:r w:rsidDel="00000000" w:rsidR="00000000" w:rsidRPr="00000000">
              <w:rPr>
                <w:sz w:val="22"/>
                <w:szCs w:val="22"/>
                <w:rtl w:val="0"/>
              </w:rPr>
              <w:t xml:space="preserve">Then my wallet appears and I can connect with it</w:t>
            </w:r>
            <w:r w:rsidDel="00000000" w:rsidR="00000000" w:rsidRPr="00000000">
              <w:rPr>
                <w:rtl w:val="0"/>
              </w:rPr>
            </w:r>
          </w:p>
        </w:tc>
        <w:tc>
          <w:tcPr/>
          <w:p w:rsidR="00000000" w:rsidDel="00000000" w:rsidP="00000000" w:rsidRDefault="00000000" w:rsidRPr="00000000" w14:paraId="000000AE">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0AF">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0B0">
            <w:pPr>
              <w:pStyle w:val="Title"/>
              <w:keepNext w:val="0"/>
              <w:keepLines w:val="0"/>
              <w:spacing w:after="0" w:line="240" w:lineRule="auto"/>
              <w:jc w:val="center"/>
              <w:rPr>
                <w:b w:val="1"/>
                <w:color w:val="00ff00"/>
                <w:sz w:val="76"/>
                <w:szCs w:val="76"/>
              </w:rPr>
            </w:pPr>
            <w:bookmarkStart w:colFirst="0" w:colLast="0" w:name="_47d8i1x83w3t" w:id="0"/>
            <w:bookmarkEnd w:id="0"/>
            <w:r w:rsidDel="00000000" w:rsidR="00000000" w:rsidRPr="00000000">
              <w:rPr>
                <w:sz w:val="22"/>
                <w:szCs w:val="22"/>
                <w:rtl w:val="0"/>
              </w:rPr>
              <w:t xml:space="preserve">Voltaire</w:t>
            </w:r>
            <w:r w:rsidDel="00000000" w:rsidR="00000000" w:rsidRPr="00000000">
              <w:rPr>
                <w:rtl w:val="0"/>
              </w:rPr>
            </w:r>
          </w:p>
        </w:tc>
        <w:tc>
          <w:tcPr/>
          <w:p w:rsidR="00000000" w:rsidDel="00000000" w:rsidP="00000000" w:rsidRDefault="00000000" w:rsidRPr="00000000" w14:paraId="000000B1">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sz w:val="22"/>
                <w:szCs w:val="22"/>
                <w:rtl w:val="0"/>
              </w:rPr>
              <w:t xml:space="preserve">N</w:t>
            </w:r>
          </w:p>
        </w:tc>
      </w:tr>
      <w:tr>
        <w:trPr>
          <w:cantSplit w:val="0"/>
          <w:trHeight w:val="420" w:hRule="atLeast"/>
          <w:tblHeader w:val="0"/>
        </w:trPr>
        <w:tc>
          <w:tcPr>
            <w:vMerge w:val="continue"/>
          </w:tcPr>
          <w:p w:rsidR="00000000" w:rsidDel="00000000" w:rsidP="00000000" w:rsidRDefault="00000000" w:rsidRPr="00000000" w14:paraId="000000B2">
            <w:pPr>
              <w:pStyle w:val="Title"/>
              <w:keepNext w:val="0"/>
              <w:keepLines w:val="0"/>
              <w:spacing w:line="240" w:lineRule="auto"/>
              <w:rPr>
                <w:color w:val="999999"/>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0B3">
            <w:pPr>
              <w:pStyle w:val="Title"/>
              <w:keepNext w:val="0"/>
              <w:keepLines w:val="0"/>
              <w:spacing w:line="240" w:lineRule="auto"/>
              <w:rPr>
                <w:color w:val="999999"/>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0B4">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0B5">
            <w:pPr>
              <w:pStyle w:val="Title"/>
              <w:spacing w:line="240" w:lineRule="auto"/>
              <w:rPr>
                <w:sz w:val="22"/>
                <w:szCs w:val="22"/>
              </w:rPr>
            </w:pPr>
            <w:bookmarkStart w:colFirst="0" w:colLast="0" w:name="_jjmccl44nzcw" w:id="24"/>
            <w:bookmarkEnd w:id="24"/>
            <w:r w:rsidDel="00000000" w:rsidR="00000000" w:rsidRPr="00000000">
              <w:rPr>
                <w:sz w:val="22"/>
                <w:szCs w:val="22"/>
                <w:rtl w:val="0"/>
              </w:rPr>
              <w:t xml:space="preserve">Given I am on the homepage without my wallet connected</w:t>
            </w:r>
          </w:p>
          <w:p w:rsidR="00000000" w:rsidDel="00000000" w:rsidP="00000000" w:rsidRDefault="00000000" w:rsidRPr="00000000" w14:paraId="000000B6">
            <w:pPr>
              <w:pStyle w:val="Title"/>
              <w:spacing w:line="240" w:lineRule="auto"/>
              <w:rPr>
                <w:sz w:val="22"/>
                <w:szCs w:val="22"/>
              </w:rPr>
            </w:pPr>
            <w:bookmarkStart w:colFirst="0" w:colLast="0" w:name="_dgu2abe5oj81" w:id="25"/>
            <w:bookmarkEnd w:id="25"/>
            <w:r w:rsidDel="00000000" w:rsidR="00000000" w:rsidRPr="00000000">
              <w:rPr>
                <w:rtl w:val="0"/>
              </w:rPr>
            </w:r>
          </w:p>
          <w:p w:rsidR="00000000" w:rsidDel="00000000" w:rsidP="00000000" w:rsidRDefault="00000000" w:rsidRPr="00000000" w14:paraId="000000B7">
            <w:pPr>
              <w:pStyle w:val="Title"/>
              <w:spacing w:line="240" w:lineRule="auto"/>
              <w:rPr>
                <w:sz w:val="22"/>
                <w:szCs w:val="22"/>
              </w:rPr>
            </w:pPr>
            <w:bookmarkStart w:colFirst="0" w:colLast="0" w:name="_wmhl03yh9ucm" w:id="26"/>
            <w:bookmarkEnd w:id="26"/>
            <w:r w:rsidDel="00000000" w:rsidR="00000000" w:rsidRPr="00000000">
              <w:rPr>
                <w:sz w:val="22"/>
                <w:szCs w:val="22"/>
                <w:rtl w:val="0"/>
              </w:rPr>
              <w:t xml:space="preserve">When I click the Connect Wallet button and select a CIP-95 compliant, single stake key wallet, containing more than zero ADA (or tADA for SanchoNet)</w:t>
            </w:r>
          </w:p>
          <w:p w:rsidR="00000000" w:rsidDel="00000000" w:rsidP="00000000" w:rsidRDefault="00000000" w:rsidRPr="00000000" w14:paraId="000000B8">
            <w:pPr>
              <w:spacing w:line="240" w:lineRule="auto"/>
              <w:rPr/>
            </w:pPr>
            <w:r w:rsidDel="00000000" w:rsidR="00000000" w:rsidRPr="00000000">
              <w:rPr>
                <w:rtl w:val="0"/>
              </w:rPr>
            </w:r>
          </w:p>
          <w:p w:rsidR="00000000" w:rsidDel="00000000" w:rsidP="00000000" w:rsidRDefault="00000000" w:rsidRPr="00000000" w14:paraId="000000B9">
            <w:pPr>
              <w:pStyle w:val="Title"/>
              <w:keepNext w:val="0"/>
              <w:keepLines w:val="0"/>
              <w:spacing w:after="0" w:line="240" w:lineRule="auto"/>
              <w:rPr>
                <w:sz w:val="22"/>
                <w:szCs w:val="22"/>
              </w:rPr>
            </w:pPr>
            <w:bookmarkStart w:colFirst="0" w:colLast="0" w:name="_1ccb8ntt4pcy" w:id="27"/>
            <w:bookmarkEnd w:id="27"/>
            <w:r w:rsidDel="00000000" w:rsidR="00000000" w:rsidRPr="00000000">
              <w:rPr>
                <w:sz w:val="22"/>
                <w:szCs w:val="22"/>
                <w:rtl w:val="0"/>
              </w:rPr>
              <w:t xml:space="preserve">Then my wallet appears and I can connect with it</w:t>
            </w:r>
          </w:p>
        </w:tc>
        <w:tc>
          <w:tcPr/>
          <w:p w:rsidR="00000000" w:rsidDel="00000000" w:rsidP="00000000" w:rsidRDefault="00000000" w:rsidRPr="00000000" w14:paraId="000000BA">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0BB">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0BC">
            <w:pPr>
              <w:pStyle w:val="Title"/>
              <w:keepNext w:val="0"/>
              <w:keepLines w:val="0"/>
              <w:spacing w:after="0" w:line="240" w:lineRule="auto"/>
              <w:jc w:val="center"/>
              <w:rPr>
                <w:b w:val="1"/>
                <w:color w:val="00ff00"/>
                <w:sz w:val="76"/>
                <w:szCs w:val="76"/>
              </w:rPr>
            </w:pPr>
            <w:bookmarkStart w:colFirst="0" w:colLast="0" w:name="_47d8i1x83w3t" w:id="0"/>
            <w:bookmarkEnd w:id="0"/>
            <w:r w:rsidDel="00000000" w:rsidR="00000000" w:rsidRPr="00000000">
              <w:rPr>
                <w:sz w:val="22"/>
                <w:szCs w:val="22"/>
                <w:rtl w:val="0"/>
              </w:rPr>
              <w:t xml:space="preserve">Voltaire</w:t>
            </w:r>
            <w:r w:rsidDel="00000000" w:rsidR="00000000" w:rsidRPr="00000000">
              <w:rPr>
                <w:rtl w:val="0"/>
              </w:rPr>
            </w:r>
          </w:p>
        </w:tc>
        <w:tc>
          <w:tcPr/>
          <w:p w:rsidR="00000000" w:rsidDel="00000000" w:rsidP="00000000" w:rsidRDefault="00000000" w:rsidRPr="00000000" w14:paraId="000000BD">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sz w:val="22"/>
                <w:szCs w:val="22"/>
                <w:rtl w:val="0"/>
              </w:rPr>
              <w:t xml:space="preserve">N</w:t>
            </w:r>
          </w:p>
        </w:tc>
      </w:tr>
      <w:tr>
        <w:trPr>
          <w:cantSplit w:val="0"/>
          <w:trHeight w:val="420" w:hRule="atLeast"/>
          <w:tblHeader w:val="0"/>
        </w:trPr>
        <w:tc>
          <w:tcPr>
            <w:vMerge w:val="continue"/>
          </w:tcPr>
          <w:p w:rsidR="00000000" w:rsidDel="00000000" w:rsidP="00000000" w:rsidRDefault="00000000" w:rsidRPr="00000000" w14:paraId="000000BE">
            <w:pPr>
              <w:pStyle w:val="Title"/>
              <w:keepNext w:val="0"/>
              <w:keepLines w:val="0"/>
              <w:spacing w:line="240" w:lineRule="auto"/>
              <w:rPr>
                <w:color w:val="999999"/>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0BF">
            <w:pPr>
              <w:pStyle w:val="Title"/>
              <w:keepNext w:val="0"/>
              <w:keepLines w:val="0"/>
              <w:spacing w:line="240" w:lineRule="auto"/>
              <w:rPr>
                <w:color w:val="999999"/>
                <w:sz w:val="22"/>
                <w:szCs w:val="22"/>
              </w:rPr>
            </w:pPr>
            <w:bookmarkStart w:colFirst="0" w:colLast="0" w:name="_47d8i1x83w3t" w:id="0"/>
            <w:bookmarkEnd w:id="0"/>
            <w:r w:rsidDel="00000000" w:rsidR="00000000" w:rsidRPr="00000000">
              <w:rPr>
                <w:rtl w:val="0"/>
              </w:rPr>
            </w:r>
          </w:p>
        </w:tc>
        <w:tc>
          <w:tcPr>
            <w:vMerge w:val="restart"/>
          </w:tcPr>
          <w:p w:rsidR="00000000" w:rsidDel="00000000" w:rsidP="00000000" w:rsidRDefault="00000000" w:rsidRPr="00000000" w14:paraId="000000C0">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Disconnect wallet</w:t>
            </w:r>
          </w:p>
        </w:tc>
        <w:tc>
          <w:tcPr/>
          <w:p w:rsidR="00000000" w:rsidDel="00000000" w:rsidP="00000000" w:rsidRDefault="00000000" w:rsidRPr="00000000" w14:paraId="000000C1">
            <w:pPr>
              <w:pStyle w:val="Title"/>
              <w:spacing w:line="240" w:lineRule="auto"/>
              <w:rPr>
                <w:sz w:val="22"/>
                <w:szCs w:val="22"/>
              </w:rPr>
            </w:pPr>
            <w:bookmarkStart w:colFirst="0" w:colLast="0" w:name="_wr1sukve9hrr" w:id="28"/>
            <w:bookmarkEnd w:id="28"/>
            <w:r w:rsidDel="00000000" w:rsidR="00000000" w:rsidRPr="00000000">
              <w:rPr>
                <w:sz w:val="22"/>
                <w:szCs w:val="22"/>
                <w:rtl w:val="0"/>
              </w:rPr>
              <w:t xml:space="preserve">Given that I am on the dashboard with my wallet connected</w:t>
            </w:r>
          </w:p>
          <w:p w:rsidR="00000000" w:rsidDel="00000000" w:rsidP="00000000" w:rsidRDefault="00000000" w:rsidRPr="00000000" w14:paraId="000000C2">
            <w:pPr>
              <w:spacing w:line="240" w:lineRule="auto"/>
              <w:rPr/>
            </w:pPr>
            <w:r w:rsidDel="00000000" w:rsidR="00000000" w:rsidRPr="00000000">
              <w:rPr>
                <w:rtl w:val="0"/>
              </w:rPr>
            </w:r>
          </w:p>
          <w:p w:rsidR="00000000" w:rsidDel="00000000" w:rsidP="00000000" w:rsidRDefault="00000000" w:rsidRPr="00000000" w14:paraId="000000C3">
            <w:pPr>
              <w:spacing w:line="240" w:lineRule="auto"/>
              <w:rPr/>
            </w:pPr>
            <w:r w:rsidDel="00000000" w:rsidR="00000000" w:rsidRPr="00000000">
              <w:rPr>
                <w:rtl w:val="0"/>
              </w:rPr>
              <w:t xml:space="preserve">If I click the Disconnect button</w:t>
            </w:r>
          </w:p>
          <w:p w:rsidR="00000000" w:rsidDel="00000000" w:rsidP="00000000" w:rsidRDefault="00000000" w:rsidRPr="00000000" w14:paraId="000000C4">
            <w:pPr>
              <w:spacing w:line="240" w:lineRule="auto"/>
              <w:rPr/>
            </w:pPr>
            <w:r w:rsidDel="00000000" w:rsidR="00000000" w:rsidRPr="00000000">
              <w:rPr>
                <w:rtl w:val="0"/>
              </w:rPr>
            </w:r>
          </w:p>
          <w:p w:rsidR="00000000" w:rsidDel="00000000" w:rsidP="00000000" w:rsidRDefault="00000000" w:rsidRPr="00000000" w14:paraId="000000C5">
            <w:pPr>
              <w:spacing w:line="240" w:lineRule="auto"/>
              <w:rPr>
                <w:sz w:val="22"/>
                <w:szCs w:val="22"/>
              </w:rPr>
            </w:pPr>
            <w:r w:rsidDel="00000000" w:rsidR="00000000" w:rsidRPr="00000000">
              <w:rPr>
                <w:rtl w:val="0"/>
              </w:rPr>
              <w:t xml:space="preserve">Then my wallet is disconnected from GovTool and I am redirected to the homepage.</w:t>
            </w:r>
            <w:r w:rsidDel="00000000" w:rsidR="00000000" w:rsidRPr="00000000">
              <w:rPr>
                <w:rtl w:val="0"/>
              </w:rPr>
            </w:r>
          </w:p>
        </w:tc>
        <w:tc>
          <w:tcPr/>
          <w:p w:rsidR="00000000" w:rsidDel="00000000" w:rsidP="00000000" w:rsidRDefault="00000000" w:rsidRPr="00000000" w14:paraId="000000C6">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0C7">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0C8">
            <w:pPr>
              <w:pStyle w:val="Title"/>
              <w:keepNext w:val="0"/>
              <w:keepLines w:val="0"/>
              <w:spacing w:after="0" w:line="240" w:lineRule="auto"/>
              <w:jc w:val="center"/>
              <w:rPr>
                <w:b w:val="1"/>
                <w:color w:val="00ff00"/>
                <w:sz w:val="76"/>
                <w:szCs w:val="76"/>
              </w:rPr>
            </w:pPr>
            <w:bookmarkStart w:colFirst="0" w:colLast="0" w:name="_47d8i1x83w3t" w:id="0"/>
            <w:bookmarkEnd w:id="0"/>
            <w:r w:rsidDel="00000000" w:rsidR="00000000" w:rsidRPr="00000000">
              <w:rPr>
                <w:sz w:val="22"/>
                <w:szCs w:val="22"/>
                <w:rtl w:val="0"/>
              </w:rPr>
              <w:t xml:space="preserve">Voltaire</w:t>
            </w:r>
            <w:r w:rsidDel="00000000" w:rsidR="00000000" w:rsidRPr="00000000">
              <w:rPr>
                <w:rtl w:val="0"/>
              </w:rPr>
            </w:r>
          </w:p>
        </w:tc>
        <w:tc>
          <w:tcPr/>
          <w:p w:rsidR="00000000" w:rsidDel="00000000" w:rsidP="00000000" w:rsidRDefault="00000000" w:rsidRPr="00000000" w14:paraId="000000C9">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sz w:val="22"/>
                <w:szCs w:val="22"/>
                <w:rtl w:val="0"/>
              </w:rPr>
              <w:t xml:space="preserve">N</w:t>
            </w:r>
          </w:p>
        </w:tc>
      </w:tr>
      <w:tr>
        <w:trPr>
          <w:cantSplit w:val="0"/>
          <w:trHeight w:val="420" w:hRule="atLeast"/>
          <w:tblHeader w:val="0"/>
        </w:trPr>
        <w:tc>
          <w:tcPr>
            <w:vMerge w:val="continue"/>
          </w:tcPr>
          <w:p w:rsidR="00000000" w:rsidDel="00000000" w:rsidP="00000000" w:rsidRDefault="00000000" w:rsidRPr="00000000" w14:paraId="000000CA">
            <w:pPr>
              <w:pStyle w:val="Title"/>
              <w:keepNext w:val="0"/>
              <w:keepLines w:val="0"/>
              <w:spacing w:line="240" w:lineRule="auto"/>
              <w:rPr>
                <w:color w:val="999999"/>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0CB">
            <w:pPr>
              <w:pStyle w:val="Title"/>
              <w:keepNext w:val="0"/>
              <w:keepLines w:val="0"/>
              <w:spacing w:line="240" w:lineRule="auto"/>
              <w:rPr>
                <w:color w:val="999999"/>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0CC">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0CD">
            <w:pPr>
              <w:pStyle w:val="Title"/>
              <w:spacing w:line="240" w:lineRule="auto"/>
              <w:rPr>
                <w:sz w:val="22"/>
                <w:szCs w:val="22"/>
              </w:rPr>
            </w:pPr>
            <w:bookmarkStart w:colFirst="0" w:colLast="0" w:name="_eiik4kt2kowo" w:id="29"/>
            <w:bookmarkEnd w:id="29"/>
            <w:r w:rsidDel="00000000" w:rsidR="00000000" w:rsidRPr="00000000">
              <w:rPr>
                <w:sz w:val="22"/>
                <w:szCs w:val="22"/>
                <w:rtl w:val="0"/>
              </w:rPr>
              <w:t xml:space="preserve">Given that I am connected to GovTool with my wallet </w:t>
            </w:r>
          </w:p>
          <w:p w:rsidR="00000000" w:rsidDel="00000000" w:rsidP="00000000" w:rsidRDefault="00000000" w:rsidRPr="00000000" w14:paraId="000000CE">
            <w:pPr>
              <w:spacing w:line="240" w:lineRule="auto"/>
              <w:rPr/>
            </w:pPr>
            <w:r w:rsidDel="00000000" w:rsidR="00000000" w:rsidRPr="00000000">
              <w:rPr>
                <w:rtl w:val="0"/>
              </w:rPr>
            </w:r>
          </w:p>
          <w:p w:rsidR="00000000" w:rsidDel="00000000" w:rsidP="00000000" w:rsidRDefault="00000000" w:rsidRPr="00000000" w14:paraId="000000CF">
            <w:pPr>
              <w:spacing w:line="240" w:lineRule="auto"/>
              <w:rPr/>
            </w:pPr>
            <w:r w:rsidDel="00000000" w:rsidR="00000000" w:rsidRPr="00000000">
              <w:rPr>
                <w:rtl w:val="0"/>
              </w:rPr>
              <w:t xml:space="preserve">When I disconnect </w:t>
            </w:r>
          </w:p>
          <w:p w:rsidR="00000000" w:rsidDel="00000000" w:rsidP="00000000" w:rsidRDefault="00000000" w:rsidRPr="00000000" w14:paraId="000000D0">
            <w:pPr>
              <w:spacing w:line="240" w:lineRule="auto"/>
              <w:rPr/>
            </w:pPr>
            <w:r w:rsidDel="00000000" w:rsidR="00000000" w:rsidRPr="00000000">
              <w:rPr>
                <w:rtl w:val="0"/>
              </w:rPr>
            </w:r>
          </w:p>
          <w:p w:rsidR="00000000" w:rsidDel="00000000" w:rsidP="00000000" w:rsidRDefault="00000000" w:rsidRPr="00000000" w14:paraId="000000D1">
            <w:pPr>
              <w:spacing w:line="240" w:lineRule="auto"/>
              <w:rPr>
                <w:sz w:val="22"/>
                <w:szCs w:val="22"/>
              </w:rPr>
            </w:pPr>
            <w:r w:rsidDel="00000000" w:rsidR="00000000" w:rsidRPr="00000000">
              <w:rPr>
                <w:rtl w:val="0"/>
              </w:rPr>
              <w:t xml:space="preserve">Then I will be redirected to the homepage, and will not have access to delegation or voting features.</w:t>
            </w:r>
            <w:r w:rsidDel="00000000" w:rsidR="00000000" w:rsidRPr="00000000">
              <w:rPr>
                <w:rtl w:val="0"/>
              </w:rPr>
            </w:r>
          </w:p>
        </w:tc>
        <w:tc>
          <w:tcPr/>
          <w:p w:rsidR="00000000" w:rsidDel="00000000" w:rsidP="00000000" w:rsidRDefault="00000000" w:rsidRPr="00000000" w14:paraId="000000D2">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0D3">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0D4">
            <w:pPr>
              <w:pStyle w:val="Title"/>
              <w:keepNext w:val="0"/>
              <w:keepLines w:val="0"/>
              <w:spacing w:after="0" w:line="240" w:lineRule="auto"/>
              <w:jc w:val="center"/>
              <w:rPr>
                <w:b w:val="1"/>
                <w:color w:val="00ff00"/>
                <w:sz w:val="76"/>
                <w:szCs w:val="76"/>
              </w:rPr>
            </w:pPr>
            <w:bookmarkStart w:colFirst="0" w:colLast="0" w:name="_47d8i1x83w3t" w:id="0"/>
            <w:bookmarkEnd w:id="0"/>
            <w:r w:rsidDel="00000000" w:rsidR="00000000" w:rsidRPr="00000000">
              <w:rPr>
                <w:sz w:val="22"/>
                <w:szCs w:val="22"/>
                <w:rtl w:val="0"/>
              </w:rPr>
              <w:t xml:space="preserve">Voltaire</w:t>
            </w:r>
            <w:r w:rsidDel="00000000" w:rsidR="00000000" w:rsidRPr="00000000">
              <w:rPr>
                <w:rtl w:val="0"/>
              </w:rPr>
            </w:r>
          </w:p>
        </w:tc>
        <w:tc>
          <w:tcPr/>
          <w:p w:rsidR="00000000" w:rsidDel="00000000" w:rsidP="00000000" w:rsidRDefault="00000000" w:rsidRPr="00000000" w14:paraId="000000D5">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sz w:val="22"/>
                <w:szCs w:val="22"/>
                <w:rtl w:val="0"/>
              </w:rPr>
              <w:t xml:space="preserve">N</w:t>
            </w:r>
          </w:p>
        </w:tc>
      </w:tr>
      <w:tr>
        <w:trPr>
          <w:cantSplit w:val="0"/>
          <w:trHeight w:val="420" w:hRule="atLeast"/>
          <w:tblHeader w:val="0"/>
        </w:trPr>
        <w:tc>
          <w:tcPr>
            <w:vMerge w:val="continue"/>
          </w:tcPr>
          <w:p w:rsidR="00000000" w:rsidDel="00000000" w:rsidP="00000000" w:rsidRDefault="00000000" w:rsidRPr="00000000" w14:paraId="000000D6">
            <w:pPr>
              <w:pStyle w:val="Title"/>
              <w:keepNext w:val="0"/>
              <w:keepLines w:val="0"/>
              <w:spacing w:line="240" w:lineRule="auto"/>
              <w:rPr>
                <w:color w:val="999999"/>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0D7">
            <w:pPr>
              <w:pStyle w:val="Title"/>
              <w:keepNext w:val="0"/>
              <w:keepLines w:val="0"/>
              <w:spacing w:line="240" w:lineRule="auto"/>
              <w:rPr>
                <w:color w:val="999999"/>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0D8">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Check the wallet is on the correct network</w:t>
            </w:r>
          </w:p>
        </w:tc>
        <w:tc>
          <w:tcPr/>
          <w:p w:rsidR="00000000" w:rsidDel="00000000" w:rsidP="00000000" w:rsidRDefault="00000000" w:rsidRPr="00000000" w14:paraId="000000D9">
            <w:pPr>
              <w:pStyle w:val="Title"/>
              <w:spacing w:line="240" w:lineRule="auto"/>
              <w:rPr>
                <w:sz w:val="22"/>
                <w:szCs w:val="22"/>
              </w:rPr>
            </w:pPr>
            <w:bookmarkStart w:colFirst="0" w:colLast="0" w:name="_47d8i1x83w3t" w:id="0"/>
            <w:bookmarkEnd w:id="0"/>
            <w:r w:rsidDel="00000000" w:rsidR="00000000" w:rsidRPr="00000000">
              <w:rPr>
                <w:sz w:val="22"/>
                <w:szCs w:val="22"/>
                <w:rtl w:val="0"/>
              </w:rPr>
              <w:t xml:space="preserve">Given I am on the homepage</w:t>
              <w:br w:type="textWrapping"/>
              <w:br w:type="textWrapping"/>
              <w:t xml:space="preserve">When I compare the networkId with the environment value set on the deployment for the network.</w:t>
            </w:r>
          </w:p>
          <w:p w:rsidR="00000000" w:rsidDel="00000000" w:rsidP="00000000" w:rsidRDefault="00000000" w:rsidRPr="00000000" w14:paraId="000000DA">
            <w:pPr>
              <w:pStyle w:val="Title"/>
              <w:spacing w:line="240" w:lineRule="auto"/>
              <w:rPr>
                <w:sz w:val="22"/>
                <w:szCs w:val="22"/>
              </w:rPr>
            </w:pPr>
            <w:bookmarkStart w:colFirst="0" w:colLast="0" w:name="_47d8i1x83w3t" w:id="0"/>
            <w:bookmarkEnd w:id="0"/>
            <w:r w:rsidDel="00000000" w:rsidR="00000000" w:rsidRPr="00000000">
              <w:rPr>
                <w:rtl w:val="0"/>
              </w:rPr>
            </w:r>
          </w:p>
          <w:p w:rsidR="00000000" w:rsidDel="00000000" w:rsidP="00000000" w:rsidRDefault="00000000" w:rsidRPr="00000000" w14:paraId="000000DB">
            <w:pPr>
              <w:pStyle w:val="Title"/>
              <w:spacing w:line="240" w:lineRule="auto"/>
              <w:rPr>
                <w:sz w:val="22"/>
                <w:szCs w:val="22"/>
              </w:rPr>
            </w:pPr>
            <w:bookmarkStart w:colFirst="0" w:colLast="0" w:name="_47d8i1x83w3t" w:id="0"/>
            <w:bookmarkEnd w:id="0"/>
            <w:commentRangeStart w:id="2"/>
            <w:commentRangeStart w:id="3"/>
            <w:r w:rsidDel="00000000" w:rsidR="00000000" w:rsidRPr="00000000">
              <w:rPr>
                <w:sz w:val="22"/>
                <w:szCs w:val="22"/>
                <w:rtl w:val="0"/>
              </w:rPr>
              <w:t xml:space="preserve">Then if there are exceptions raised, fail the test.</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DC">
            <w:pPr>
              <w:pStyle w:val="Title"/>
              <w:spacing w:line="240" w:lineRule="auto"/>
              <w:rPr>
                <w:sz w:val="22"/>
                <w:szCs w:val="22"/>
              </w:rPr>
            </w:pPr>
            <w:bookmarkStart w:colFirst="0" w:colLast="0" w:name="_47d8i1x83w3t" w:id="0"/>
            <w:bookmarkEnd w:id="0"/>
            <w:r w:rsidDel="00000000" w:rsidR="00000000" w:rsidRPr="00000000">
              <w:rPr>
                <w:rtl w:val="0"/>
              </w:rPr>
            </w:r>
          </w:p>
          <w:p w:rsidR="00000000" w:rsidDel="00000000" w:rsidP="00000000" w:rsidRDefault="00000000" w:rsidRPr="00000000" w14:paraId="000000DD">
            <w:pPr>
              <w:pStyle w:val="Title"/>
              <w:spacing w:line="240" w:lineRule="auto"/>
              <w:rPr>
                <w:sz w:val="22"/>
                <w:szCs w:val="22"/>
              </w:rPr>
            </w:pPr>
            <w:bookmarkStart w:colFirst="0" w:colLast="0" w:name="_47d8i1x83w3t" w:id="0"/>
            <w:bookmarkEnd w:id="0"/>
            <w:r w:rsidDel="00000000" w:rsidR="00000000" w:rsidRPr="00000000">
              <w:rPr>
                <w:sz w:val="22"/>
                <w:szCs w:val="22"/>
                <w:rtl w:val="0"/>
              </w:rPr>
              <w:t xml:space="preserve">If no exceptions, connect the wallet to the network (pass)</w:t>
            </w:r>
          </w:p>
        </w:tc>
        <w:tc>
          <w:tcPr/>
          <w:p w:rsidR="00000000" w:rsidDel="00000000" w:rsidP="00000000" w:rsidRDefault="00000000" w:rsidRPr="00000000" w14:paraId="000000DE">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0DF">
            <w:pPr>
              <w:pStyle w:val="Title"/>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0E0">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sz w:val="22"/>
                <w:szCs w:val="22"/>
                <w:rtl w:val="0"/>
              </w:rPr>
              <w:t xml:space="preserve">Voltaire</w:t>
            </w:r>
          </w:p>
        </w:tc>
        <w:tc>
          <w:tcPr/>
          <w:p w:rsidR="00000000" w:rsidDel="00000000" w:rsidP="00000000" w:rsidRDefault="00000000" w:rsidRPr="00000000" w14:paraId="000000E1">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sz w:val="22"/>
                <w:szCs w:val="22"/>
                <w:rtl w:val="0"/>
              </w:rPr>
              <w:t xml:space="preserve">N</w:t>
            </w:r>
          </w:p>
        </w:tc>
      </w:tr>
      <w:tr>
        <w:trPr>
          <w:cantSplit w:val="0"/>
          <w:trHeight w:val="420" w:hRule="atLeast"/>
          <w:tblHeader w:val="0"/>
        </w:trPr>
        <w:tc>
          <w:tcPr>
            <w:vMerge w:val="restart"/>
          </w:tcPr>
          <w:p w:rsidR="00000000" w:rsidDel="00000000" w:rsidP="00000000" w:rsidRDefault="00000000" w:rsidRPr="00000000" w14:paraId="000000E2">
            <w:pPr>
              <w:pStyle w:val="Title"/>
              <w:keepNext w:val="0"/>
              <w:keepLines w:val="0"/>
              <w:spacing w:after="0" w:line="240" w:lineRule="auto"/>
              <w:rPr>
                <w:color w:val="999999"/>
                <w:sz w:val="22"/>
                <w:szCs w:val="22"/>
              </w:rPr>
            </w:pPr>
            <w:bookmarkStart w:colFirst="0" w:colLast="0" w:name="_47d8i1x83w3t" w:id="0"/>
            <w:bookmarkEnd w:id="0"/>
            <w:r w:rsidDel="00000000" w:rsidR="00000000" w:rsidRPr="00000000">
              <w:rPr>
                <w:sz w:val="22"/>
                <w:szCs w:val="22"/>
                <w:rtl w:val="0"/>
              </w:rPr>
              <w:t xml:space="preserve">CH.</w:t>
            </w:r>
            <w:r w:rsidDel="00000000" w:rsidR="00000000" w:rsidRPr="00000000">
              <w:rPr>
                <w:color w:val="999999"/>
                <w:sz w:val="22"/>
                <w:szCs w:val="22"/>
                <w:rtl w:val="0"/>
              </w:rPr>
              <w:t xml:space="preserve">VO2</w:t>
            </w:r>
          </w:p>
        </w:tc>
        <w:tc>
          <w:tcPr>
            <w:vMerge w:val="restart"/>
          </w:tcPr>
          <w:p w:rsidR="00000000" w:rsidDel="00000000" w:rsidP="00000000" w:rsidRDefault="00000000" w:rsidRPr="00000000" w14:paraId="000000E3">
            <w:pPr>
              <w:pStyle w:val="Title"/>
              <w:keepNext w:val="0"/>
              <w:keepLines w:val="0"/>
              <w:spacing w:after="0" w:line="240" w:lineRule="auto"/>
              <w:rPr>
                <w:color w:val="999999"/>
                <w:sz w:val="22"/>
                <w:szCs w:val="22"/>
              </w:rPr>
            </w:pPr>
            <w:bookmarkStart w:colFirst="0" w:colLast="0" w:name="_47d8i1x83w3t" w:id="0"/>
            <w:bookmarkEnd w:id="0"/>
            <w:r w:rsidDel="00000000" w:rsidR="00000000" w:rsidRPr="00000000">
              <w:rPr>
                <w:color w:val="999999"/>
                <w:sz w:val="22"/>
                <w:szCs w:val="22"/>
                <w:rtl w:val="0"/>
              </w:rPr>
              <w:t xml:space="preserve">As an Ada Holder</w:t>
            </w:r>
            <w:r w:rsidDel="00000000" w:rsidR="00000000" w:rsidRPr="00000000">
              <w:rPr>
                <w:sz w:val="22"/>
                <w:szCs w:val="22"/>
                <w:rtl w:val="0"/>
              </w:rPr>
              <w:t xml:space="preserve"> </w:t>
            </w:r>
            <w:r w:rsidDel="00000000" w:rsidR="00000000" w:rsidRPr="00000000">
              <w:rPr>
                <w:b w:val="1"/>
                <w:sz w:val="22"/>
                <w:szCs w:val="22"/>
                <w:rtl w:val="0"/>
              </w:rPr>
              <w:t xml:space="preserve">I want to</w:t>
            </w:r>
            <w:r w:rsidDel="00000000" w:rsidR="00000000" w:rsidRPr="00000000">
              <w:rPr>
                <w:sz w:val="22"/>
                <w:szCs w:val="22"/>
                <w:rtl w:val="0"/>
              </w:rPr>
              <w:t xml:space="preserve"> </w:t>
            </w:r>
            <w:r w:rsidDel="00000000" w:rsidR="00000000" w:rsidRPr="00000000">
              <w:rPr>
                <w:b w:val="1"/>
                <w:sz w:val="22"/>
                <w:szCs w:val="22"/>
                <w:rtl w:val="0"/>
              </w:rPr>
              <w:t xml:space="preserve">delegate my voting power</w:t>
            </w:r>
            <w:r w:rsidDel="00000000" w:rsidR="00000000" w:rsidRPr="00000000">
              <w:rPr>
                <w:sz w:val="22"/>
                <w:szCs w:val="22"/>
                <w:rtl w:val="0"/>
              </w:rPr>
              <w:t xml:space="preserve"> </w:t>
            </w:r>
            <w:r w:rsidDel="00000000" w:rsidR="00000000" w:rsidRPr="00000000">
              <w:rPr>
                <w:color w:val="999999"/>
                <w:sz w:val="22"/>
                <w:szCs w:val="22"/>
                <w:rtl w:val="0"/>
              </w:rPr>
              <w:t xml:space="preserve">to a DRep so that I can claim my staking rewards</w:t>
            </w:r>
          </w:p>
        </w:tc>
        <w:tc>
          <w:tcPr>
            <w:vMerge w:val="restart"/>
          </w:tcPr>
          <w:p w:rsidR="00000000" w:rsidDel="00000000" w:rsidP="00000000" w:rsidRDefault="00000000" w:rsidRPr="00000000" w14:paraId="000000E4">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Delegate to DRep ID</w:t>
            </w:r>
          </w:p>
        </w:tc>
        <w:tc>
          <w:tcPr/>
          <w:p w:rsidR="00000000" w:rsidDel="00000000" w:rsidP="00000000" w:rsidRDefault="00000000" w:rsidRPr="00000000" w14:paraId="000000E5">
            <w:pPr>
              <w:pStyle w:val="Title"/>
              <w:spacing w:line="240" w:lineRule="auto"/>
              <w:rPr>
                <w:sz w:val="22"/>
                <w:szCs w:val="22"/>
              </w:rPr>
            </w:pPr>
            <w:bookmarkStart w:colFirst="0" w:colLast="0" w:name="_v1ult5tem40i" w:id="30"/>
            <w:bookmarkEnd w:id="30"/>
            <w:r w:rsidDel="00000000" w:rsidR="00000000" w:rsidRPr="00000000">
              <w:rPr>
                <w:sz w:val="22"/>
                <w:szCs w:val="22"/>
                <w:rtl w:val="0"/>
              </w:rPr>
              <w:t xml:space="preserve">Given that I have my wallet connected, and I am on the Delegate to DRep page</w:t>
            </w:r>
          </w:p>
          <w:p w:rsidR="00000000" w:rsidDel="00000000" w:rsidP="00000000" w:rsidRDefault="00000000" w:rsidRPr="00000000" w14:paraId="000000E6">
            <w:pPr>
              <w:spacing w:line="240" w:lineRule="auto"/>
              <w:rPr/>
            </w:pPr>
            <w:r w:rsidDel="00000000" w:rsidR="00000000" w:rsidRPr="00000000">
              <w:rPr>
                <w:rtl w:val="0"/>
              </w:rPr>
            </w:r>
          </w:p>
          <w:p w:rsidR="00000000" w:rsidDel="00000000" w:rsidP="00000000" w:rsidRDefault="00000000" w:rsidRPr="00000000" w14:paraId="000000E7">
            <w:pPr>
              <w:spacing w:line="240" w:lineRule="auto"/>
              <w:rPr/>
            </w:pPr>
            <w:r w:rsidDel="00000000" w:rsidR="00000000" w:rsidRPr="00000000">
              <w:rPr>
                <w:rtl w:val="0"/>
              </w:rPr>
              <w:t xml:space="preserve">When I select the delegate to DRep ID option and I enter a DRep ID which has not been registered and I press delegate</w:t>
            </w:r>
          </w:p>
          <w:p w:rsidR="00000000" w:rsidDel="00000000" w:rsidP="00000000" w:rsidRDefault="00000000" w:rsidRPr="00000000" w14:paraId="000000E8">
            <w:pPr>
              <w:spacing w:line="240" w:lineRule="auto"/>
              <w:rPr/>
            </w:pPr>
            <w:r w:rsidDel="00000000" w:rsidR="00000000" w:rsidRPr="00000000">
              <w:rPr>
                <w:rtl w:val="0"/>
              </w:rPr>
            </w:r>
          </w:p>
          <w:p w:rsidR="00000000" w:rsidDel="00000000" w:rsidP="00000000" w:rsidRDefault="00000000" w:rsidRPr="00000000" w14:paraId="000000E9">
            <w:pPr>
              <w:spacing w:line="240" w:lineRule="auto"/>
              <w:rPr>
                <w:sz w:val="22"/>
                <w:szCs w:val="22"/>
              </w:rPr>
            </w:pPr>
            <w:r w:rsidDel="00000000" w:rsidR="00000000" w:rsidRPr="00000000">
              <w:rPr>
                <w:rtl w:val="0"/>
              </w:rPr>
              <w:t xml:space="preserve">Then I will be presented with an error message explaining that the DRep ID was not found.</w:t>
            </w:r>
            <w:r w:rsidDel="00000000" w:rsidR="00000000" w:rsidRPr="00000000">
              <w:rPr>
                <w:rtl w:val="0"/>
              </w:rPr>
            </w:r>
          </w:p>
        </w:tc>
        <w:tc>
          <w:tcPr/>
          <w:p w:rsidR="00000000" w:rsidDel="00000000" w:rsidP="00000000" w:rsidRDefault="00000000" w:rsidRPr="00000000" w14:paraId="000000EA">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0EB">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0EC">
            <w:pPr>
              <w:pStyle w:val="Title"/>
              <w:keepNext w:val="0"/>
              <w:keepLines w:val="0"/>
              <w:spacing w:after="0" w:line="240" w:lineRule="auto"/>
              <w:jc w:val="center"/>
              <w:rPr>
                <w:b w:val="1"/>
                <w:color w:val="00ff00"/>
                <w:sz w:val="76"/>
                <w:szCs w:val="76"/>
              </w:rPr>
            </w:pPr>
            <w:bookmarkStart w:colFirst="0" w:colLast="0" w:name="_47d8i1x83w3t" w:id="0"/>
            <w:bookmarkEnd w:id="0"/>
            <w:r w:rsidDel="00000000" w:rsidR="00000000" w:rsidRPr="00000000">
              <w:rPr>
                <w:sz w:val="22"/>
                <w:szCs w:val="22"/>
                <w:rtl w:val="0"/>
              </w:rPr>
              <w:t xml:space="preserve">Voltaire</w:t>
            </w:r>
            <w:r w:rsidDel="00000000" w:rsidR="00000000" w:rsidRPr="00000000">
              <w:rPr>
                <w:rtl w:val="0"/>
              </w:rPr>
            </w:r>
          </w:p>
        </w:tc>
        <w:tc>
          <w:tcPr/>
          <w:p w:rsidR="00000000" w:rsidDel="00000000" w:rsidP="00000000" w:rsidRDefault="00000000" w:rsidRPr="00000000" w14:paraId="000000ED">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sz w:val="22"/>
                <w:szCs w:val="22"/>
                <w:rtl w:val="0"/>
              </w:rPr>
              <w:t xml:space="preserve">N</w:t>
            </w:r>
          </w:p>
        </w:tc>
      </w:tr>
      <w:tr>
        <w:trPr>
          <w:cantSplit w:val="0"/>
          <w:trHeight w:val="420" w:hRule="atLeast"/>
          <w:tblHeader w:val="0"/>
        </w:trPr>
        <w:tc>
          <w:tcPr>
            <w:vMerge w:val="continue"/>
          </w:tcPr>
          <w:p w:rsidR="00000000" w:rsidDel="00000000" w:rsidP="00000000" w:rsidRDefault="00000000" w:rsidRPr="00000000" w14:paraId="000000EE">
            <w:pPr>
              <w:pStyle w:val="Title"/>
              <w:keepNext w:val="0"/>
              <w:keepLines w:val="0"/>
              <w:spacing w:line="240" w:lineRule="auto"/>
              <w:rPr>
                <w:color w:val="999999"/>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0EF">
            <w:pPr>
              <w:pStyle w:val="Title"/>
              <w:keepNext w:val="0"/>
              <w:keepLines w:val="0"/>
              <w:spacing w:line="240" w:lineRule="auto"/>
              <w:rPr>
                <w:color w:val="999999"/>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0F0">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0F1">
            <w:pPr>
              <w:pStyle w:val="Title"/>
              <w:spacing w:line="240" w:lineRule="auto"/>
              <w:rPr>
                <w:sz w:val="22"/>
                <w:szCs w:val="22"/>
              </w:rPr>
            </w:pPr>
            <w:bookmarkStart w:colFirst="0" w:colLast="0" w:name="_90mn47738f4o" w:id="31"/>
            <w:bookmarkEnd w:id="31"/>
            <w:r w:rsidDel="00000000" w:rsidR="00000000" w:rsidRPr="00000000">
              <w:rPr>
                <w:sz w:val="22"/>
                <w:szCs w:val="22"/>
                <w:rtl w:val="0"/>
              </w:rPr>
              <w:t xml:space="preserve">Given that I have my wallet connected, and I am on the delegate to DRep page,</w:t>
            </w:r>
          </w:p>
          <w:p w:rsidR="00000000" w:rsidDel="00000000" w:rsidP="00000000" w:rsidRDefault="00000000" w:rsidRPr="00000000" w14:paraId="000000F2">
            <w:pPr>
              <w:pStyle w:val="Title"/>
              <w:spacing w:line="240" w:lineRule="auto"/>
              <w:rPr>
                <w:sz w:val="22"/>
                <w:szCs w:val="22"/>
              </w:rPr>
            </w:pPr>
            <w:bookmarkStart w:colFirst="0" w:colLast="0" w:name="_pjoq0upvqeif" w:id="32"/>
            <w:bookmarkEnd w:id="32"/>
            <w:r w:rsidDel="00000000" w:rsidR="00000000" w:rsidRPr="00000000">
              <w:rPr>
                <w:rtl w:val="0"/>
              </w:rPr>
            </w:r>
          </w:p>
          <w:p w:rsidR="00000000" w:rsidDel="00000000" w:rsidP="00000000" w:rsidRDefault="00000000" w:rsidRPr="00000000" w14:paraId="000000F3">
            <w:pPr>
              <w:pStyle w:val="Title"/>
              <w:spacing w:line="240" w:lineRule="auto"/>
              <w:rPr>
                <w:sz w:val="22"/>
                <w:szCs w:val="22"/>
              </w:rPr>
            </w:pPr>
            <w:bookmarkStart w:colFirst="0" w:colLast="0" w:name="_o5yqmr5mngs4" w:id="33"/>
            <w:bookmarkEnd w:id="33"/>
            <w:r w:rsidDel="00000000" w:rsidR="00000000" w:rsidRPr="00000000">
              <w:rPr>
                <w:sz w:val="22"/>
                <w:szCs w:val="22"/>
                <w:rtl w:val="0"/>
              </w:rPr>
              <w:t xml:space="preserve">When I choose the Delegate to DRep ID option and I enter a registered DRep ID and I press the Delegate button </w:t>
            </w:r>
          </w:p>
          <w:p w:rsidR="00000000" w:rsidDel="00000000" w:rsidP="00000000" w:rsidRDefault="00000000" w:rsidRPr="00000000" w14:paraId="000000F4">
            <w:pPr>
              <w:pStyle w:val="Title"/>
              <w:spacing w:line="240" w:lineRule="auto"/>
              <w:rPr>
                <w:sz w:val="22"/>
                <w:szCs w:val="22"/>
              </w:rPr>
            </w:pPr>
            <w:bookmarkStart w:colFirst="0" w:colLast="0" w:name="_qylu7lhlwwu" w:id="34"/>
            <w:bookmarkEnd w:id="34"/>
            <w:r w:rsidDel="00000000" w:rsidR="00000000" w:rsidRPr="00000000">
              <w:rPr>
                <w:rtl w:val="0"/>
              </w:rPr>
            </w:r>
          </w:p>
          <w:p w:rsidR="00000000" w:rsidDel="00000000" w:rsidP="00000000" w:rsidRDefault="00000000" w:rsidRPr="00000000" w14:paraId="000000F5">
            <w:pPr>
              <w:pStyle w:val="Title"/>
              <w:spacing w:line="240" w:lineRule="auto"/>
              <w:rPr>
                <w:sz w:val="22"/>
                <w:szCs w:val="22"/>
              </w:rPr>
            </w:pPr>
            <w:bookmarkStart w:colFirst="0" w:colLast="0" w:name="_vnfmp1tqdusi" w:id="35"/>
            <w:bookmarkEnd w:id="35"/>
            <w:r w:rsidDel="00000000" w:rsidR="00000000" w:rsidRPr="00000000">
              <w:rPr>
                <w:sz w:val="22"/>
                <w:szCs w:val="22"/>
                <w:rtl w:val="0"/>
              </w:rPr>
              <w:t xml:space="preserve">Then I am able to delegate to that DRep ID via my connected wallet</w:t>
            </w:r>
          </w:p>
        </w:tc>
        <w:tc>
          <w:tcPr/>
          <w:p w:rsidR="00000000" w:rsidDel="00000000" w:rsidP="00000000" w:rsidRDefault="00000000" w:rsidRPr="00000000" w14:paraId="000000F6">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0F7">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0F8">
            <w:pPr>
              <w:pStyle w:val="Title"/>
              <w:keepNext w:val="0"/>
              <w:keepLines w:val="0"/>
              <w:spacing w:after="0" w:line="240" w:lineRule="auto"/>
              <w:jc w:val="center"/>
              <w:rPr>
                <w:b w:val="1"/>
                <w:color w:val="00ff00"/>
                <w:sz w:val="76"/>
                <w:szCs w:val="76"/>
              </w:rPr>
            </w:pPr>
            <w:bookmarkStart w:colFirst="0" w:colLast="0" w:name="_47d8i1x83w3t" w:id="0"/>
            <w:bookmarkEnd w:id="0"/>
            <w:r w:rsidDel="00000000" w:rsidR="00000000" w:rsidRPr="00000000">
              <w:rPr>
                <w:sz w:val="22"/>
                <w:szCs w:val="22"/>
                <w:rtl w:val="0"/>
              </w:rPr>
              <w:t xml:space="preserve">Voltaire</w:t>
            </w:r>
            <w:r w:rsidDel="00000000" w:rsidR="00000000" w:rsidRPr="00000000">
              <w:rPr>
                <w:rtl w:val="0"/>
              </w:rPr>
            </w:r>
          </w:p>
        </w:tc>
        <w:tc>
          <w:tcPr/>
          <w:p w:rsidR="00000000" w:rsidDel="00000000" w:rsidP="00000000" w:rsidRDefault="00000000" w:rsidRPr="00000000" w14:paraId="000000F9">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sz w:val="22"/>
                <w:szCs w:val="22"/>
                <w:rtl w:val="0"/>
              </w:rPr>
              <w:t xml:space="preserve">N</w:t>
            </w:r>
          </w:p>
        </w:tc>
      </w:tr>
      <w:tr>
        <w:trPr>
          <w:cantSplit w:val="0"/>
          <w:trHeight w:val="420" w:hRule="atLeast"/>
          <w:tblHeader w:val="0"/>
        </w:trPr>
        <w:tc>
          <w:tcPr>
            <w:vMerge w:val="continue"/>
          </w:tcPr>
          <w:p w:rsidR="00000000" w:rsidDel="00000000" w:rsidP="00000000" w:rsidRDefault="00000000" w:rsidRPr="00000000" w14:paraId="000000FA">
            <w:pPr>
              <w:pStyle w:val="Title"/>
              <w:keepNext w:val="0"/>
              <w:keepLines w:val="0"/>
              <w:spacing w:line="240" w:lineRule="auto"/>
              <w:rPr>
                <w:color w:val="999999"/>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0FB">
            <w:pPr>
              <w:pStyle w:val="Title"/>
              <w:keepNext w:val="0"/>
              <w:keepLines w:val="0"/>
              <w:spacing w:line="240" w:lineRule="auto"/>
              <w:rPr>
                <w:color w:val="999999"/>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0FC">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0FD">
            <w:pPr>
              <w:pStyle w:val="Title"/>
              <w:spacing w:line="240" w:lineRule="auto"/>
              <w:rPr>
                <w:sz w:val="22"/>
                <w:szCs w:val="22"/>
              </w:rPr>
            </w:pPr>
            <w:bookmarkStart w:colFirst="0" w:colLast="0" w:name="_slpmrzdtlsix" w:id="36"/>
            <w:bookmarkEnd w:id="36"/>
            <w:r w:rsidDel="00000000" w:rsidR="00000000" w:rsidRPr="00000000">
              <w:rPr>
                <w:sz w:val="22"/>
                <w:szCs w:val="22"/>
                <w:rtl w:val="0"/>
              </w:rPr>
              <w:t xml:space="preserve">Given that I have connected to GovTool with zero* ADA (or tADA in the case of SanchoNet)</w:t>
            </w:r>
          </w:p>
          <w:p w:rsidR="00000000" w:rsidDel="00000000" w:rsidP="00000000" w:rsidRDefault="00000000" w:rsidRPr="00000000" w14:paraId="000000FE">
            <w:pPr>
              <w:spacing w:line="240" w:lineRule="auto"/>
              <w:rPr/>
            </w:pPr>
            <w:r w:rsidDel="00000000" w:rsidR="00000000" w:rsidRPr="00000000">
              <w:rPr>
                <w:rtl w:val="0"/>
              </w:rPr>
            </w:r>
          </w:p>
          <w:p w:rsidR="00000000" w:rsidDel="00000000" w:rsidP="00000000" w:rsidRDefault="00000000" w:rsidRPr="00000000" w14:paraId="000000FF">
            <w:pPr>
              <w:pStyle w:val="Title"/>
              <w:spacing w:line="240" w:lineRule="auto"/>
              <w:rPr>
                <w:sz w:val="22"/>
                <w:szCs w:val="22"/>
              </w:rPr>
            </w:pPr>
            <w:bookmarkStart w:colFirst="0" w:colLast="0" w:name="_77at65ncj8z4" w:id="37"/>
            <w:bookmarkEnd w:id="37"/>
            <w:r w:rsidDel="00000000" w:rsidR="00000000" w:rsidRPr="00000000">
              <w:rPr>
                <w:sz w:val="22"/>
                <w:szCs w:val="22"/>
                <w:rtl w:val="0"/>
              </w:rPr>
              <w:t xml:space="preserve">When I choose the Delegate to DRep ID option and I enter a registered DRep ID and I press the Delegate button </w:t>
            </w:r>
          </w:p>
          <w:p w:rsidR="00000000" w:rsidDel="00000000" w:rsidP="00000000" w:rsidRDefault="00000000" w:rsidRPr="00000000" w14:paraId="00000100">
            <w:pPr>
              <w:pStyle w:val="Title"/>
              <w:spacing w:line="240" w:lineRule="auto"/>
              <w:rPr>
                <w:sz w:val="22"/>
                <w:szCs w:val="22"/>
              </w:rPr>
            </w:pPr>
            <w:bookmarkStart w:colFirst="0" w:colLast="0" w:name="_qb3nogpdppd0" w:id="38"/>
            <w:bookmarkEnd w:id="38"/>
            <w:r w:rsidDel="00000000" w:rsidR="00000000" w:rsidRPr="00000000">
              <w:rPr>
                <w:rtl w:val="0"/>
              </w:rPr>
            </w:r>
          </w:p>
          <w:p w:rsidR="00000000" w:rsidDel="00000000" w:rsidP="00000000" w:rsidRDefault="00000000" w:rsidRPr="00000000" w14:paraId="00000101">
            <w:pPr>
              <w:pStyle w:val="Title"/>
              <w:spacing w:line="240" w:lineRule="auto"/>
              <w:rPr>
                <w:sz w:val="22"/>
                <w:szCs w:val="22"/>
              </w:rPr>
            </w:pPr>
            <w:bookmarkStart w:colFirst="0" w:colLast="0" w:name="_u100gjk15bf6" w:id="39"/>
            <w:bookmarkEnd w:id="39"/>
            <w:r w:rsidDel="00000000" w:rsidR="00000000" w:rsidRPr="00000000">
              <w:rPr>
                <w:sz w:val="22"/>
                <w:szCs w:val="22"/>
                <w:rtl w:val="0"/>
              </w:rPr>
              <w:t xml:space="preserve">Then I am presented with a warning message and cannot proceed with delegation. </w:t>
            </w:r>
          </w:p>
          <w:p w:rsidR="00000000" w:rsidDel="00000000" w:rsidP="00000000" w:rsidRDefault="00000000" w:rsidRPr="00000000" w14:paraId="00000102">
            <w:pPr>
              <w:spacing w:line="240" w:lineRule="auto"/>
              <w:rPr/>
            </w:pPr>
            <w:r w:rsidDel="00000000" w:rsidR="00000000" w:rsidRPr="00000000">
              <w:rPr>
                <w:rtl w:val="0"/>
              </w:rPr>
            </w:r>
          </w:p>
          <w:p w:rsidR="00000000" w:rsidDel="00000000" w:rsidP="00000000" w:rsidRDefault="00000000" w:rsidRPr="00000000" w14:paraId="00000103">
            <w:pPr>
              <w:pStyle w:val="Title"/>
              <w:spacing w:line="240" w:lineRule="auto"/>
              <w:rPr>
                <w:sz w:val="22"/>
                <w:szCs w:val="22"/>
              </w:rPr>
            </w:pPr>
            <w:bookmarkStart w:colFirst="0" w:colLast="0" w:name="_47d8i1x83w3t" w:id="0"/>
            <w:bookmarkEnd w:id="0"/>
            <w:r w:rsidDel="00000000" w:rsidR="00000000" w:rsidRPr="00000000">
              <w:rPr>
                <w:sz w:val="22"/>
                <w:szCs w:val="22"/>
                <w:rtl w:val="0"/>
              </w:rPr>
              <w:t xml:space="preserve">*or at least a number below transaction costs</w:t>
            </w:r>
          </w:p>
        </w:tc>
        <w:tc>
          <w:tcPr/>
          <w:p w:rsidR="00000000" w:rsidDel="00000000" w:rsidP="00000000" w:rsidRDefault="00000000" w:rsidRPr="00000000" w14:paraId="00000104">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105">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106">
            <w:pPr>
              <w:pStyle w:val="Title"/>
              <w:keepNext w:val="0"/>
              <w:keepLines w:val="0"/>
              <w:spacing w:after="0" w:line="240" w:lineRule="auto"/>
              <w:jc w:val="center"/>
              <w:rPr>
                <w:b w:val="1"/>
                <w:color w:val="00ff00"/>
                <w:sz w:val="76"/>
                <w:szCs w:val="76"/>
              </w:rPr>
            </w:pPr>
            <w:bookmarkStart w:colFirst="0" w:colLast="0" w:name="_47d8i1x83w3t" w:id="0"/>
            <w:bookmarkEnd w:id="0"/>
            <w:r w:rsidDel="00000000" w:rsidR="00000000" w:rsidRPr="00000000">
              <w:rPr>
                <w:sz w:val="22"/>
                <w:szCs w:val="22"/>
                <w:rtl w:val="0"/>
              </w:rPr>
              <w:t xml:space="preserve">Voltaire</w:t>
            </w:r>
            <w:r w:rsidDel="00000000" w:rsidR="00000000" w:rsidRPr="00000000">
              <w:rPr>
                <w:rtl w:val="0"/>
              </w:rPr>
            </w:r>
          </w:p>
        </w:tc>
        <w:tc>
          <w:tcPr/>
          <w:p w:rsidR="00000000" w:rsidDel="00000000" w:rsidP="00000000" w:rsidRDefault="00000000" w:rsidRPr="00000000" w14:paraId="00000107">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sz w:val="22"/>
                <w:szCs w:val="22"/>
                <w:rtl w:val="0"/>
              </w:rPr>
              <w:t xml:space="preserve">N</w:t>
            </w:r>
          </w:p>
        </w:tc>
      </w:tr>
      <w:tr>
        <w:trPr>
          <w:cantSplit w:val="0"/>
          <w:trHeight w:val="420" w:hRule="atLeast"/>
          <w:tblHeader w:val="0"/>
        </w:trPr>
        <w:tc>
          <w:tcPr>
            <w:vMerge w:val="continue"/>
          </w:tcPr>
          <w:p w:rsidR="00000000" w:rsidDel="00000000" w:rsidP="00000000" w:rsidRDefault="00000000" w:rsidRPr="00000000" w14:paraId="00000108">
            <w:pPr>
              <w:pStyle w:val="Title"/>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109">
            <w:pPr>
              <w:pStyle w:val="Title"/>
              <w:spacing w:line="240" w:lineRule="auto"/>
              <w:rPr>
                <w:sz w:val="22"/>
                <w:szCs w:val="22"/>
              </w:rPr>
            </w:pPr>
            <w:bookmarkStart w:colFirst="0" w:colLast="0" w:name="_47d8i1x83w3t" w:id="0"/>
            <w:bookmarkEnd w:id="0"/>
            <w:r w:rsidDel="00000000" w:rsidR="00000000" w:rsidRPr="00000000">
              <w:rPr>
                <w:rtl w:val="0"/>
              </w:rPr>
            </w:r>
          </w:p>
        </w:tc>
        <w:tc>
          <w:tcPr>
            <w:vMerge w:val="restart"/>
          </w:tcPr>
          <w:p w:rsidR="00000000" w:rsidDel="00000000" w:rsidP="00000000" w:rsidRDefault="00000000" w:rsidRPr="00000000" w14:paraId="0000010A">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Access Delegate to DRep page</w:t>
            </w:r>
          </w:p>
        </w:tc>
        <w:tc>
          <w:tcPr/>
          <w:p w:rsidR="00000000" w:rsidDel="00000000" w:rsidP="00000000" w:rsidRDefault="00000000" w:rsidRPr="00000000" w14:paraId="0000010B">
            <w:pPr>
              <w:pStyle w:val="Title"/>
              <w:spacing w:line="240" w:lineRule="auto"/>
              <w:rPr>
                <w:sz w:val="22"/>
                <w:szCs w:val="22"/>
              </w:rPr>
            </w:pPr>
            <w:bookmarkStart w:colFirst="0" w:colLast="0" w:name="_7spgxcvemik" w:id="40"/>
            <w:bookmarkEnd w:id="40"/>
            <w:r w:rsidDel="00000000" w:rsidR="00000000" w:rsidRPr="00000000">
              <w:rPr>
                <w:sz w:val="22"/>
                <w:szCs w:val="22"/>
                <w:rtl w:val="0"/>
              </w:rPr>
              <w:t xml:space="preserve">Given that I do not have a compatible wallet connected to GovTool</w:t>
            </w:r>
          </w:p>
          <w:p w:rsidR="00000000" w:rsidDel="00000000" w:rsidP="00000000" w:rsidRDefault="00000000" w:rsidRPr="00000000" w14:paraId="0000010C">
            <w:pPr>
              <w:spacing w:line="240" w:lineRule="auto"/>
              <w:rPr/>
            </w:pPr>
            <w:r w:rsidDel="00000000" w:rsidR="00000000" w:rsidRPr="00000000">
              <w:rPr>
                <w:rtl w:val="0"/>
              </w:rPr>
            </w:r>
          </w:p>
          <w:p w:rsidR="00000000" w:rsidDel="00000000" w:rsidP="00000000" w:rsidRDefault="00000000" w:rsidRPr="00000000" w14:paraId="0000010D">
            <w:pPr>
              <w:spacing w:line="240" w:lineRule="auto"/>
              <w:rPr/>
            </w:pPr>
            <w:r w:rsidDel="00000000" w:rsidR="00000000" w:rsidRPr="00000000">
              <w:rPr>
                <w:rtl w:val="0"/>
              </w:rPr>
              <w:t xml:space="preserve">When I attempt to visit the URL of the Delegate to DRep page</w:t>
            </w:r>
          </w:p>
          <w:p w:rsidR="00000000" w:rsidDel="00000000" w:rsidP="00000000" w:rsidRDefault="00000000" w:rsidRPr="00000000" w14:paraId="0000010E">
            <w:pPr>
              <w:spacing w:line="240" w:lineRule="auto"/>
              <w:rPr/>
            </w:pPr>
            <w:r w:rsidDel="00000000" w:rsidR="00000000" w:rsidRPr="00000000">
              <w:rPr>
                <w:rtl w:val="0"/>
              </w:rPr>
            </w:r>
          </w:p>
          <w:p w:rsidR="00000000" w:rsidDel="00000000" w:rsidP="00000000" w:rsidRDefault="00000000" w:rsidRPr="00000000" w14:paraId="0000010F">
            <w:pPr>
              <w:spacing w:line="240" w:lineRule="auto"/>
              <w:rPr>
                <w:sz w:val="22"/>
                <w:szCs w:val="22"/>
              </w:rPr>
            </w:pPr>
            <w:r w:rsidDel="00000000" w:rsidR="00000000" w:rsidRPr="00000000">
              <w:rPr>
                <w:rtl w:val="0"/>
              </w:rPr>
              <w:t xml:space="preserve">Then I am redirected to the homepage</w:t>
            </w:r>
            <w:r w:rsidDel="00000000" w:rsidR="00000000" w:rsidRPr="00000000">
              <w:rPr>
                <w:rtl w:val="0"/>
              </w:rPr>
            </w:r>
          </w:p>
        </w:tc>
        <w:tc>
          <w:tcPr/>
          <w:p w:rsidR="00000000" w:rsidDel="00000000" w:rsidP="00000000" w:rsidRDefault="00000000" w:rsidRPr="00000000" w14:paraId="00000110">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111">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112">
            <w:pPr>
              <w:pStyle w:val="Title"/>
              <w:keepNext w:val="0"/>
              <w:keepLines w:val="0"/>
              <w:spacing w:after="0" w:line="240" w:lineRule="auto"/>
              <w:jc w:val="center"/>
              <w:rPr>
                <w:b w:val="1"/>
                <w:color w:val="00ff00"/>
                <w:sz w:val="76"/>
                <w:szCs w:val="76"/>
              </w:rPr>
            </w:pPr>
            <w:bookmarkStart w:colFirst="0" w:colLast="0" w:name="_47d8i1x83w3t" w:id="0"/>
            <w:bookmarkEnd w:id="0"/>
            <w:r w:rsidDel="00000000" w:rsidR="00000000" w:rsidRPr="00000000">
              <w:rPr>
                <w:sz w:val="22"/>
                <w:szCs w:val="22"/>
                <w:rtl w:val="0"/>
              </w:rPr>
              <w:t xml:space="preserve">Voltaire</w:t>
            </w:r>
            <w:r w:rsidDel="00000000" w:rsidR="00000000" w:rsidRPr="00000000">
              <w:rPr>
                <w:rtl w:val="0"/>
              </w:rPr>
            </w:r>
          </w:p>
        </w:tc>
        <w:tc>
          <w:tcPr/>
          <w:p w:rsidR="00000000" w:rsidDel="00000000" w:rsidP="00000000" w:rsidRDefault="00000000" w:rsidRPr="00000000" w14:paraId="00000113">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sz w:val="22"/>
                <w:szCs w:val="22"/>
                <w:rtl w:val="0"/>
              </w:rPr>
              <w:t xml:space="preserve">N</w:t>
            </w:r>
          </w:p>
        </w:tc>
      </w:tr>
      <w:tr>
        <w:trPr>
          <w:cantSplit w:val="0"/>
          <w:trHeight w:val="420" w:hRule="atLeast"/>
          <w:tblHeader w:val="0"/>
        </w:trPr>
        <w:tc>
          <w:tcPr>
            <w:vMerge w:val="continue"/>
          </w:tcPr>
          <w:p w:rsidR="00000000" w:rsidDel="00000000" w:rsidP="00000000" w:rsidRDefault="00000000" w:rsidRPr="00000000" w14:paraId="00000114">
            <w:pPr>
              <w:pStyle w:val="Title"/>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115">
            <w:pPr>
              <w:pStyle w:val="Title"/>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116">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117">
            <w:pPr>
              <w:pStyle w:val="Title"/>
              <w:spacing w:line="240" w:lineRule="auto"/>
              <w:rPr>
                <w:sz w:val="22"/>
                <w:szCs w:val="22"/>
              </w:rPr>
            </w:pPr>
            <w:bookmarkStart w:colFirst="0" w:colLast="0" w:name="_tcltvifj5wa9" w:id="41"/>
            <w:bookmarkEnd w:id="41"/>
            <w:r w:rsidDel="00000000" w:rsidR="00000000" w:rsidRPr="00000000">
              <w:rPr>
                <w:sz w:val="22"/>
                <w:szCs w:val="22"/>
                <w:rtl w:val="0"/>
              </w:rPr>
              <w:t xml:space="preserve">Given that I  have a compatible wallet connected to GovTool and I am looking at the dashboard</w:t>
            </w:r>
          </w:p>
          <w:p w:rsidR="00000000" w:rsidDel="00000000" w:rsidP="00000000" w:rsidRDefault="00000000" w:rsidRPr="00000000" w14:paraId="00000118">
            <w:pPr>
              <w:spacing w:line="240" w:lineRule="auto"/>
              <w:rPr/>
            </w:pPr>
            <w:r w:rsidDel="00000000" w:rsidR="00000000" w:rsidRPr="00000000">
              <w:rPr>
                <w:rtl w:val="0"/>
              </w:rPr>
            </w:r>
          </w:p>
          <w:p w:rsidR="00000000" w:rsidDel="00000000" w:rsidP="00000000" w:rsidRDefault="00000000" w:rsidRPr="00000000" w14:paraId="00000119">
            <w:pPr>
              <w:spacing w:line="240" w:lineRule="auto"/>
              <w:rPr/>
            </w:pPr>
            <w:r w:rsidDel="00000000" w:rsidR="00000000" w:rsidRPr="00000000">
              <w:rPr>
                <w:rtl w:val="0"/>
              </w:rPr>
              <w:t xml:space="preserve">When I click on the the Delegate button (or Change Delegation button if you are already registered) </w:t>
            </w:r>
          </w:p>
          <w:p w:rsidR="00000000" w:rsidDel="00000000" w:rsidP="00000000" w:rsidRDefault="00000000" w:rsidRPr="00000000" w14:paraId="0000011A">
            <w:pPr>
              <w:spacing w:line="240" w:lineRule="auto"/>
              <w:rPr/>
            </w:pPr>
            <w:r w:rsidDel="00000000" w:rsidR="00000000" w:rsidRPr="00000000">
              <w:rPr>
                <w:rtl w:val="0"/>
              </w:rPr>
            </w:r>
          </w:p>
          <w:p w:rsidR="00000000" w:rsidDel="00000000" w:rsidP="00000000" w:rsidRDefault="00000000" w:rsidRPr="00000000" w14:paraId="0000011B">
            <w:pPr>
              <w:spacing w:line="240" w:lineRule="auto"/>
              <w:rPr>
                <w:sz w:val="22"/>
                <w:szCs w:val="22"/>
              </w:rPr>
            </w:pPr>
            <w:r w:rsidDel="00000000" w:rsidR="00000000" w:rsidRPr="00000000">
              <w:rPr>
                <w:rtl w:val="0"/>
              </w:rPr>
              <w:t xml:space="preserve">Then I am shown the Delegate to DRep page</w:t>
            </w:r>
            <w:r w:rsidDel="00000000" w:rsidR="00000000" w:rsidRPr="00000000">
              <w:rPr>
                <w:rtl w:val="0"/>
              </w:rPr>
            </w:r>
          </w:p>
        </w:tc>
        <w:tc>
          <w:tcPr/>
          <w:p w:rsidR="00000000" w:rsidDel="00000000" w:rsidP="00000000" w:rsidRDefault="00000000" w:rsidRPr="00000000" w14:paraId="0000011C">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11D">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11E">
            <w:pPr>
              <w:pStyle w:val="Title"/>
              <w:keepNext w:val="0"/>
              <w:keepLines w:val="0"/>
              <w:spacing w:after="0" w:line="240" w:lineRule="auto"/>
              <w:jc w:val="center"/>
              <w:rPr>
                <w:b w:val="1"/>
                <w:color w:val="00ff00"/>
                <w:sz w:val="76"/>
                <w:szCs w:val="76"/>
              </w:rPr>
            </w:pPr>
            <w:bookmarkStart w:colFirst="0" w:colLast="0" w:name="_47d8i1x83w3t" w:id="0"/>
            <w:bookmarkEnd w:id="0"/>
            <w:r w:rsidDel="00000000" w:rsidR="00000000" w:rsidRPr="00000000">
              <w:rPr>
                <w:sz w:val="22"/>
                <w:szCs w:val="22"/>
                <w:rtl w:val="0"/>
              </w:rPr>
              <w:t xml:space="preserve">Voltaire</w:t>
            </w:r>
            <w:r w:rsidDel="00000000" w:rsidR="00000000" w:rsidRPr="00000000">
              <w:rPr>
                <w:rtl w:val="0"/>
              </w:rPr>
            </w:r>
          </w:p>
        </w:tc>
        <w:tc>
          <w:tcPr/>
          <w:p w:rsidR="00000000" w:rsidDel="00000000" w:rsidP="00000000" w:rsidRDefault="00000000" w:rsidRPr="00000000" w14:paraId="0000011F">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sz w:val="22"/>
                <w:szCs w:val="22"/>
                <w:rtl w:val="0"/>
              </w:rPr>
              <w:t xml:space="preserve">N</w:t>
            </w:r>
          </w:p>
        </w:tc>
      </w:tr>
      <w:tr>
        <w:trPr>
          <w:cantSplit w:val="0"/>
          <w:trHeight w:val="420" w:hRule="atLeast"/>
          <w:tblHeader w:val="0"/>
        </w:trPr>
        <w:tc>
          <w:tcPr>
            <w:vMerge w:val="continue"/>
          </w:tcPr>
          <w:p w:rsidR="00000000" w:rsidDel="00000000" w:rsidP="00000000" w:rsidRDefault="00000000" w:rsidRPr="00000000" w14:paraId="00000120">
            <w:pPr>
              <w:pStyle w:val="Title"/>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121">
            <w:pPr>
              <w:pStyle w:val="Title"/>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122">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Verify DRep behaviour in connected state </w:t>
            </w:r>
          </w:p>
        </w:tc>
        <w:tc>
          <w:tcPr/>
          <w:p w:rsidR="00000000" w:rsidDel="00000000" w:rsidP="00000000" w:rsidRDefault="00000000" w:rsidRPr="00000000" w14:paraId="00000123">
            <w:pPr>
              <w:pStyle w:val="Title"/>
              <w:spacing w:line="240" w:lineRule="auto"/>
              <w:rPr>
                <w:sz w:val="22"/>
                <w:szCs w:val="22"/>
              </w:rPr>
            </w:pPr>
            <w:bookmarkStart w:colFirst="0" w:colLast="0" w:name="_47d8i1x83w3t" w:id="0"/>
            <w:bookmarkEnd w:id="0"/>
            <w:r w:rsidDel="00000000" w:rsidR="00000000" w:rsidRPr="00000000">
              <w:rPr>
                <w:sz w:val="22"/>
                <w:szCs w:val="22"/>
                <w:rtl w:val="0"/>
              </w:rPr>
              <w:t xml:space="preserve">Given that I'm not connected to the wallet</w:t>
            </w:r>
          </w:p>
          <w:p w:rsidR="00000000" w:rsidDel="00000000" w:rsidP="00000000" w:rsidRDefault="00000000" w:rsidRPr="00000000" w14:paraId="00000124">
            <w:pPr>
              <w:pStyle w:val="Title"/>
              <w:spacing w:line="240" w:lineRule="auto"/>
              <w:rPr>
                <w:sz w:val="22"/>
                <w:szCs w:val="22"/>
              </w:rPr>
            </w:pPr>
            <w:bookmarkStart w:colFirst="0" w:colLast="0" w:name="_47d8i1x83w3t" w:id="0"/>
            <w:bookmarkEnd w:id="0"/>
            <w:r w:rsidDel="00000000" w:rsidR="00000000" w:rsidRPr="00000000">
              <w:rPr>
                <w:rtl w:val="0"/>
              </w:rPr>
            </w:r>
          </w:p>
          <w:p w:rsidR="00000000" w:rsidDel="00000000" w:rsidP="00000000" w:rsidRDefault="00000000" w:rsidRPr="00000000" w14:paraId="00000125">
            <w:pPr>
              <w:pStyle w:val="Title"/>
              <w:spacing w:line="240" w:lineRule="auto"/>
              <w:rPr>
                <w:sz w:val="22"/>
                <w:szCs w:val="22"/>
              </w:rPr>
            </w:pPr>
            <w:bookmarkStart w:colFirst="0" w:colLast="0" w:name="_47d8i1x83w3t" w:id="0"/>
            <w:bookmarkEnd w:id="0"/>
            <w:r w:rsidDel="00000000" w:rsidR="00000000" w:rsidRPr="00000000">
              <w:rPr>
                <w:sz w:val="22"/>
                <w:szCs w:val="22"/>
                <w:rtl w:val="0"/>
              </w:rPr>
              <w:t xml:space="preserve">When I visit the DRep delegation page, and I click the delegate-connect-wallet-button</w:t>
            </w:r>
          </w:p>
          <w:p w:rsidR="00000000" w:rsidDel="00000000" w:rsidP="00000000" w:rsidRDefault="00000000" w:rsidRPr="00000000" w14:paraId="00000126">
            <w:pPr>
              <w:pStyle w:val="Title"/>
              <w:spacing w:line="240" w:lineRule="auto"/>
              <w:rPr>
                <w:sz w:val="22"/>
                <w:szCs w:val="22"/>
              </w:rPr>
            </w:pPr>
            <w:bookmarkStart w:colFirst="0" w:colLast="0" w:name="_47d8i1x83w3t" w:id="0"/>
            <w:bookmarkEnd w:id="0"/>
            <w:r w:rsidDel="00000000" w:rsidR="00000000" w:rsidRPr="00000000">
              <w:rPr>
                <w:sz w:val="22"/>
                <w:szCs w:val="22"/>
                <w:rtl w:val="0"/>
              </w:rPr>
              <w:t xml:space="preserve"> </w:t>
            </w:r>
          </w:p>
          <w:p w:rsidR="00000000" w:rsidDel="00000000" w:rsidP="00000000" w:rsidRDefault="00000000" w:rsidRPr="00000000" w14:paraId="00000127">
            <w:pPr>
              <w:pStyle w:val="Title"/>
              <w:spacing w:line="240" w:lineRule="auto"/>
              <w:rPr>
                <w:sz w:val="22"/>
                <w:szCs w:val="22"/>
              </w:rPr>
            </w:pPr>
            <w:bookmarkStart w:colFirst="0" w:colLast="0" w:name="_47d8i1x83w3t" w:id="0"/>
            <w:bookmarkEnd w:id="0"/>
            <w:r w:rsidDel="00000000" w:rsidR="00000000" w:rsidRPr="00000000">
              <w:rPr>
                <w:sz w:val="22"/>
                <w:szCs w:val="22"/>
                <w:rtl w:val="0"/>
              </w:rPr>
              <w:t xml:space="preserve">Then the connect your wallet-modal is visible</w:t>
            </w:r>
          </w:p>
        </w:tc>
        <w:tc>
          <w:tcPr/>
          <w:p w:rsidR="00000000" w:rsidDel="00000000" w:rsidP="00000000" w:rsidRDefault="00000000" w:rsidRPr="00000000" w14:paraId="00000128">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129">
            <w:pPr>
              <w:pStyle w:val="Title"/>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12A">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sz w:val="22"/>
                <w:szCs w:val="22"/>
                <w:rtl w:val="0"/>
              </w:rPr>
              <w:t xml:space="preserve">Voltaire</w:t>
            </w:r>
          </w:p>
        </w:tc>
        <w:tc>
          <w:tcPr/>
          <w:p w:rsidR="00000000" w:rsidDel="00000000" w:rsidP="00000000" w:rsidRDefault="00000000" w:rsidRPr="00000000" w14:paraId="0000012B">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sz w:val="22"/>
                <w:szCs w:val="22"/>
                <w:rtl w:val="0"/>
              </w:rPr>
              <w:t xml:space="preserve">N</w:t>
            </w:r>
          </w:p>
        </w:tc>
      </w:tr>
      <w:tr>
        <w:trPr>
          <w:cantSplit w:val="0"/>
          <w:trHeight w:val="420" w:hRule="atLeast"/>
          <w:tblHeader w:val="0"/>
        </w:trPr>
        <w:tc>
          <w:tcPr>
            <w:vMerge w:val="continue"/>
          </w:tcPr>
          <w:p w:rsidR="00000000" w:rsidDel="00000000" w:rsidP="00000000" w:rsidRDefault="00000000" w:rsidRPr="00000000" w14:paraId="0000012C">
            <w:pPr>
              <w:pStyle w:val="Title"/>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12D">
            <w:pPr>
              <w:pStyle w:val="Title"/>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12E">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Verify DRep behaviour in disconnected state</w:t>
            </w:r>
          </w:p>
        </w:tc>
        <w:tc>
          <w:tcPr/>
          <w:p w:rsidR="00000000" w:rsidDel="00000000" w:rsidP="00000000" w:rsidRDefault="00000000" w:rsidRPr="00000000" w14:paraId="0000012F">
            <w:pPr>
              <w:pStyle w:val="Title"/>
              <w:spacing w:line="240" w:lineRule="auto"/>
              <w:rPr>
                <w:sz w:val="22"/>
                <w:szCs w:val="22"/>
              </w:rPr>
            </w:pPr>
            <w:bookmarkStart w:colFirst="0" w:colLast="0" w:name="_47d8i1x83w3t" w:id="0"/>
            <w:bookmarkEnd w:id="0"/>
            <w:r w:rsidDel="00000000" w:rsidR="00000000" w:rsidRPr="00000000">
              <w:rPr>
                <w:sz w:val="22"/>
                <w:szCs w:val="22"/>
                <w:rtl w:val="0"/>
              </w:rPr>
              <w:t xml:space="preserve">Given that I have a preset </w:t>
            </w:r>
            <w:ins w:author="Lorenzo Bruno" w:id="0" w:date="2023-12-07T11:54:59Z">
              <w:r w:rsidDel="00000000" w:rsidR="00000000" w:rsidRPr="00000000">
                <w:rPr>
                  <w:sz w:val="22"/>
                  <w:szCs w:val="22"/>
                  <w:rtl w:val="0"/>
                </w:rPr>
                <w:t xml:space="preserve">D</w:t>
              </w:r>
            </w:ins>
            <w:del w:author="Lorenzo Bruno" w:id="0" w:date="2023-12-07T11:54:59Z">
              <w:r w:rsidDel="00000000" w:rsidR="00000000" w:rsidRPr="00000000">
                <w:rPr>
                  <w:sz w:val="22"/>
                  <w:szCs w:val="22"/>
                  <w:rtl w:val="0"/>
                </w:rPr>
                <w:delText xml:space="preserve">d</w:delText>
              </w:r>
            </w:del>
            <w:r w:rsidDel="00000000" w:rsidR="00000000" w:rsidRPr="00000000">
              <w:rPr>
                <w:sz w:val="22"/>
                <w:szCs w:val="22"/>
                <w:rtl w:val="0"/>
              </w:rPr>
              <w:t xml:space="preserve">Rep wallet loaded</w:t>
            </w:r>
          </w:p>
          <w:p w:rsidR="00000000" w:rsidDel="00000000" w:rsidP="00000000" w:rsidRDefault="00000000" w:rsidRPr="00000000" w14:paraId="00000130">
            <w:pPr>
              <w:pStyle w:val="Title"/>
              <w:spacing w:line="240" w:lineRule="auto"/>
              <w:rPr>
                <w:sz w:val="22"/>
                <w:szCs w:val="22"/>
              </w:rPr>
            </w:pPr>
            <w:bookmarkStart w:colFirst="0" w:colLast="0" w:name="_47d8i1x83w3t" w:id="0"/>
            <w:bookmarkEnd w:id="0"/>
            <w:r w:rsidDel="00000000" w:rsidR="00000000" w:rsidRPr="00000000">
              <w:rPr>
                <w:rtl w:val="0"/>
              </w:rPr>
            </w:r>
          </w:p>
          <w:p w:rsidR="00000000" w:rsidDel="00000000" w:rsidP="00000000" w:rsidRDefault="00000000" w:rsidRPr="00000000" w14:paraId="00000131">
            <w:pPr>
              <w:pStyle w:val="Title"/>
              <w:spacing w:line="240" w:lineRule="auto"/>
              <w:rPr>
                <w:sz w:val="22"/>
                <w:szCs w:val="22"/>
              </w:rPr>
            </w:pPr>
            <w:bookmarkStart w:colFirst="0" w:colLast="0" w:name="_47d8i1x83w3t" w:id="0"/>
            <w:bookmarkEnd w:id="0"/>
            <w:r w:rsidDel="00000000" w:rsidR="00000000" w:rsidRPr="00000000">
              <w:rPr>
                <w:sz w:val="22"/>
                <w:szCs w:val="22"/>
                <w:rtl w:val="0"/>
              </w:rPr>
              <w:t xml:space="preserve">Then Delegate button is clicked</w:t>
            </w:r>
          </w:p>
          <w:p w:rsidR="00000000" w:rsidDel="00000000" w:rsidP="00000000" w:rsidRDefault="00000000" w:rsidRPr="00000000" w14:paraId="00000132">
            <w:pPr>
              <w:pStyle w:val="Title"/>
              <w:spacing w:line="240" w:lineRule="auto"/>
              <w:rPr>
                <w:sz w:val="22"/>
                <w:szCs w:val="22"/>
              </w:rPr>
            </w:pPr>
            <w:bookmarkStart w:colFirst="0" w:colLast="0" w:name="_47d8i1x83w3t" w:id="0"/>
            <w:bookmarkEnd w:id="0"/>
            <w:r w:rsidDel="00000000" w:rsidR="00000000" w:rsidRPr="00000000">
              <w:rPr>
                <w:sz w:val="22"/>
                <w:szCs w:val="22"/>
                <w:rtl w:val="0"/>
              </w:rPr>
              <w:t xml:space="preserve">Then it is expected that delegation options card is visible</w:t>
            </w:r>
          </w:p>
          <w:p w:rsidR="00000000" w:rsidDel="00000000" w:rsidP="00000000" w:rsidRDefault="00000000" w:rsidRPr="00000000" w14:paraId="00000133">
            <w:pPr>
              <w:pStyle w:val="Title"/>
              <w:spacing w:line="240" w:lineRule="auto"/>
              <w:rPr>
                <w:sz w:val="22"/>
                <w:szCs w:val="22"/>
              </w:rPr>
            </w:pPr>
            <w:bookmarkStart w:colFirst="0" w:colLast="0" w:name="_47d8i1x83w3t" w:id="0"/>
            <w:bookmarkEnd w:id="0"/>
            <w:r w:rsidDel="00000000" w:rsidR="00000000" w:rsidRPr="00000000">
              <w:rPr>
                <w:sz w:val="22"/>
                <w:szCs w:val="22"/>
                <w:rtl w:val="0"/>
              </w:rPr>
              <w:t xml:space="preserve">delegate to myself is expected to be visible</w:t>
            </w:r>
          </w:p>
          <w:p w:rsidR="00000000" w:rsidDel="00000000" w:rsidP="00000000" w:rsidRDefault="00000000" w:rsidRPr="00000000" w14:paraId="00000134">
            <w:pPr>
              <w:pStyle w:val="Title"/>
              <w:spacing w:line="240" w:lineRule="auto"/>
              <w:rPr>
                <w:sz w:val="22"/>
                <w:szCs w:val="22"/>
              </w:rPr>
            </w:pPr>
            <w:bookmarkStart w:colFirst="0" w:colLast="0" w:name="_47d8i1x83w3t" w:id="0"/>
            <w:bookmarkEnd w:id="0"/>
            <w:r w:rsidDel="00000000" w:rsidR="00000000" w:rsidRPr="00000000">
              <w:rPr>
                <w:sz w:val="22"/>
                <w:szCs w:val="22"/>
                <w:rtl w:val="0"/>
              </w:rPr>
              <w:t xml:space="preserve">Then Other options is clicked</w:t>
            </w:r>
          </w:p>
          <w:p w:rsidR="00000000" w:rsidDel="00000000" w:rsidP="00000000" w:rsidRDefault="00000000" w:rsidRPr="00000000" w14:paraId="00000135">
            <w:pPr>
              <w:pStyle w:val="Title"/>
              <w:spacing w:line="240" w:lineRule="auto"/>
              <w:rPr>
                <w:sz w:val="22"/>
                <w:szCs w:val="22"/>
              </w:rPr>
            </w:pPr>
            <w:bookmarkStart w:colFirst="0" w:colLast="0" w:name="_47d8i1x83w3t" w:id="0"/>
            <w:bookmarkEnd w:id="0"/>
            <w:r w:rsidDel="00000000" w:rsidR="00000000" w:rsidRPr="00000000">
              <w:rPr>
                <w:sz w:val="22"/>
                <w:szCs w:val="22"/>
                <w:rtl w:val="0"/>
              </w:rPr>
              <w:t xml:space="preserve">Expect that signal no confidence card and vote abstain cards are visible </w:t>
            </w:r>
          </w:p>
          <w:p w:rsidR="00000000" w:rsidDel="00000000" w:rsidP="00000000" w:rsidRDefault="00000000" w:rsidRPr="00000000" w14:paraId="00000136">
            <w:pPr>
              <w:pStyle w:val="Title"/>
              <w:spacing w:line="240" w:lineRule="auto"/>
              <w:rPr>
                <w:sz w:val="22"/>
                <w:szCs w:val="22"/>
              </w:rPr>
            </w:pPr>
            <w:bookmarkStart w:colFirst="0" w:colLast="0" w:name="_47d8i1x83w3t" w:id="0"/>
            <w:bookmarkEnd w:id="0"/>
            <w:r w:rsidDel="00000000" w:rsidR="00000000" w:rsidRPr="00000000">
              <w:rPr>
                <w:sz w:val="22"/>
                <w:szCs w:val="22"/>
                <w:rtl w:val="0"/>
              </w:rPr>
              <w:t xml:space="preserve">Next, delegate to dRep card is clicked, followed by next step button</w:t>
            </w:r>
          </w:p>
          <w:p w:rsidR="00000000" w:rsidDel="00000000" w:rsidP="00000000" w:rsidRDefault="00000000" w:rsidRPr="00000000" w14:paraId="00000137">
            <w:pPr>
              <w:pStyle w:val="Title"/>
              <w:spacing w:line="240" w:lineRule="auto"/>
              <w:rPr>
                <w:sz w:val="22"/>
                <w:szCs w:val="22"/>
              </w:rPr>
            </w:pPr>
            <w:bookmarkStart w:colFirst="0" w:colLast="0" w:name="_47d8i1x83w3t" w:id="0"/>
            <w:bookmarkEnd w:id="0"/>
            <w:r w:rsidDel="00000000" w:rsidR="00000000" w:rsidRPr="00000000">
              <w:rPr>
                <w:sz w:val="22"/>
                <w:szCs w:val="22"/>
                <w:rtl w:val="0"/>
              </w:rPr>
              <w:t xml:space="preserve">Then expected that dRep ID input is visible along with delegate button</w:t>
            </w:r>
          </w:p>
        </w:tc>
        <w:tc>
          <w:tcPr/>
          <w:p w:rsidR="00000000" w:rsidDel="00000000" w:rsidP="00000000" w:rsidRDefault="00000000" w:rsidRPr="00000000" w14:paraId="00000138">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139">
            <w:pPr>
              <w:pStyle w:val="Title"/>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13A">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sz w:val="22"/>
                <w:szCs w:val="22"/>
                <w:rtl w:val="0"/>
              </w:rPr>
              <w:t xml:space="preserve">Voltaire</w:t>
            </w:r>
          </w:p>
        </w:tc>
        <w:tc>
          <w:tcPr/>
          <w:p w:rsidR="00000000" w:rsidDel="00000000" w:rsidP="00000000" w:rsidRDefault="00000000" w:rsidRPr="00000000" w14:paraId="0000013B">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sz w:val="22"/>
                <w:szCs w:val="22"/>
                <w:rtl w:val="0"/>
              </w:rPr>
              <w:t xml:space="preserve">N</w:t>
            </w:r>
          </w:p>
        </w:tc>
      </w:tr>
      <w:tr>
        <w:trPr>
          <w:cantSplit w:val="0"/>
          <w:trHeight w:val="420" w:hRule="atLeast"/>
          <w:tblHeader w:val="0"/>
        </w:trPr>
        <w:tc>
          <w:tcPr>
            <w:vMerge w:val="continue"/>
          </w:tcPr>
          <w:p w:rsidR="00000000" w:rsidDel="00000000" w:rsidP="00000000" w:rsidRDefault="00000000" w:rsidRPr="00000000" w14:paraId="0000013C">
            <w:pPr>
              <w:pStyle w:val="Title"/>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13D">
            <w:pPr>
              <w:pStyle w:val="Title"/>
              <w:spacing w:line="240" w:lineRule="auto"/>
              <w:rPr>
                <w:sz w:val="22"/>
                <w:szCs w:val="22"/>
              </w:rPr>
            </w:pPr>
            <w:bookmarkStart w:colFirst="0" w:colLast="0" w:name="_47d8i1x83w3t" w:id="0"/>
            <w:bookmarkEnd w:id="0"/>
            <w:r w:rsidDel="00000000" w:rsidR="00000000" w:rsidRPr="00000000">
              <w:rPr>
                <w:rtl w:val="0"/>
              </w:rPr>
            </w:r>
          </w:p>
        </w:tc>
        <w:tc>
          <w:tcPr>
            <w:vMerge w:val="restart"/>
          </w:tcPr>
          <w:p w:rsidR="00000000" w:rsidDel="00000000" w:rsidP="00000000" w:rsidRDefault="00000000" w:rsidRPr="00000000" w14:paraId="0000013E">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Delegate to myself</w:t>
            </w:r>
          </w:p>
        </w:tc>
        <w:tc>
          <w:tcPr/>
          <w:p w:rsidR="00000000" w:rsidDel="00000000" w:rsidP="00000000" w:rsidRDefault="00000000" w:rsidRPr="00000000" w14:paraId="0000013F">
            <w:pPr>
              <w:pStyle w:val="Title"/>
              <w:spacing w:line="240" w:lineRule="auto"/>
              <w:rPr>
                <w:sz w:val="22"/>
                <w:szCs w:val="22"/>
              </w:rPr>
            </w:pPr>
            <w:bookmarkStart w:colFirst="0" w:colLast="0" w:name="_22px4htl39z2" w:id="42"/>
            <w:bookmarkEnd w:id="42"/>
            <w:r w:rsidDel="00000000" w:rsidR="00000000" w:rsidRPr="00000000">
              <w:rPr>
                <w:sz w:val="22"/>
                <w:szCs w:val="22"/>
                <w:rtl w:val="0"/>
              </w:rPr>
              <w:t xml:space="preserve">Given that I am a registered DRep who is connected to GovTool with my wallet, and I am on the Delegate to DRep page </w:t>
            </w:r>
          </w:p>
          <w:p w:rsidR="00000000" w:rsidDel="00000000" w:rsidP="00000000" w:rsidRDefault="00000000" w:rsidRPr="00000000" w14:paraId="00000140">
            <w:pPr>
              <w:spacing w:line="240" w:lineRule="auto"/>
              <w:rPr/>
            </w:pPr>
            <w:r w:rsidDel="00000000" w:rsidR="00000000" w:rsidRPr="00000000">
              <w:rPr>
                <w:rtl w:val="0"/>
              </w:rPr>
            </w:r>
          </w:p>
          <w:p w:rsidR="00000000" w:rsidDel="00000000" w:rsidP="00000000" w:rsidRDefault="00000000" w:rsidRPr="00000000" w14:paraId="00000141">
            <w:pPr>
              <w:pStyle w:val="Title"/>
              <w:spacing w:line="240" w:lineRule="auto"/>
              <w:rPr>
                <w:sz w:val="22"/>
                <w:szCs w:val="22"/>
              </w:rPr>
            </w:pPr>
            <w:bookmarkStart w:colFirst="0" w:colLast="0" w:name="_1n40l53wmixu" w:id="43"/>
            <w:bookmarkEnd w:id="43"/>
            <w:r w:rsidDel="00000000" w:rsidR="00000000" w:rsidRPr="00000000">
              <w:rPr>
                <w:sz w:val="22"/>
                <w:szCs w:val="22"/>
                <w:rtl w:val="0"/>
              </w:rPr>
              <w:t xml:space="preserve">When I choose the Delegate to DRep ID option and I enter my own DRep ID and I press the Delegate button </w:t>
            </w:r>
          </w:p>
          <w:p w:rsidR="00000000" w:rsidDel="00000000" w:rsidP="00000000" w:rsidRDefault="00000000" w:rsidRPr="00000000" w14:paraId="00000142">
            <w:pPr>
              <w:pStyle w:val="Title"/>
              <w:spacing w:line="240" w:lineRule="auto"/>
              <w:rPr>
                <w:sz w:val="22"/>
                <w:szCs w:val="22"/>
              </w:rPr>
            </w:pPr>
            <w:bookmarkStart w:colFirst="0" w:colLast="0" w:name="_n1qptdkzupgg" w:id="44"/>
            <w:bookmarkEnd w:id="44"/>
            <w:r w:rsidDel="00000000" w:rsidR="00000000" w:rsidRPr="00000000">
              <w:rPr>
                <w:rtl w:val="0"/>
              </w:rPr>
            </w:r>
          </w:p>
          <w:p w:rsidR="00000000" w:rsidDel="00000000" w:rsidP="00000000" w:rsidRDefault="00000000" w:rsidRPr="00000000" w14:paraId="00000143">
            <w:pPr>
              <w:pStyle w:val="Title"/>
              <w:spacing w:line="240" w:lineRule="auto"/>
              <w:rPr>
                <w:sz w:val="22"/>
                <w:szCs w:val="22"/>
              </w:rPr>
            </w:pPr>
            <w:bookmarkStart w:colFirst="0" w:colLast="0" w:name="_scnse5khye13" w:id="45"/>
            <w:bookmarkEnd w:id="45"/>
            <w:r w:rsidDel="00000000" w:rsidR="00000000" w:rsidRPr="00000000">
              <w:rPr>
                <w:sz w:val="22"/>
                <w:szCs w:val="22"/>
                <w:rtl w:val="0"/>
              </w:rPr>
              <w:t xml:space="preserve">Then I am able to delegate to myself via my connected wallet</w:t>
            </w:r>
          </w:p>
        </w:tc>
        <w:tc>
          <w:tcPr/>
          <w:p w:rsidR="00000000" w:rsidDel="00000000" w:rsidP="00000000" w:rsidRDefault="00000000" w:rsidRPr="00000000" w14:paraId="00000144">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145">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146">
            <w:pPr>
              <w:pStyle w:val="Title"/>
              <w:keepNext w:val="0"/>
              <w:keepLines w:val="0"/>
              <w:spacing w:after="0" w:line="240" w:lineRule="auto"/>
              <w:jc w:val="center"/>
              <w:rPr>
                <w:b w:val="1"/>
                <w:color w:val="00ff00"/>
                <w:sz w:val="76"/>
                <w:szCs w:val="76"/>
              </w:rPr>
            </w:pPr>
            <w:bookmarkStart w:colFirst="0" w:colLast="0" w:name="_47d8i1x83w3t" w:id="0"/>
            <w:bookmarkEnd w:id="0"/>
            <w:r w:rsidDel="00000000" w:rsidR="00000000" w:rsidRPr="00000000">
              <w:rPr>
                <w:sz w:val="22"/>
                <w:szCs w:val="22"/>
                <w:rtl w:val="0"/>
              </w:rPr>
              <w:t xml:space="preserve">Voltaire</w:t>
            </w:r>
            <w:r w:rsidDel="00000000" w:rsidR="00000000" w:rsidRPr="00000000">
              <w:rPr>
                <w:rtl w:val="0"/>
              </w:rPr>
            </w:r>
          </w:p>
        </w:tc>
        <w:tc>
          <w:tcPr/>
          <w:p w:rsidR="00000000" w:rsidDel="00000000" w:rsidP="00000000" w:rsidRDefault="00000000" w:rsidRPr="00000000" w14:paraId="00000147">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sz w:val="22"/>
                <w:szCs w:val="22"/>
                <w:rtl w:val="0"/>
              </w:rPr>
              <w:t xml:space="preserve">N</w:t>
            </w:r>
          </w:p>
        </w:tc>
      </w:tr>
      <w:tr>
        <w:trPr>
          <w:cantSplit w:val="0"/>
          <w:trHeight w:val="420" w:hRule="atLeast"/>
          <w:tblHeader w:val="0"/>
        </w:trPr>
        <w:tc>
          <w:tcPr>
            <w:vMerge w:val="continue"/>
          </w:tcPr>
          <w:p w:rsidR="00000000" w:rsidDel="00000000" w:rsidP="00000000" w:rsidRDefault="00000000" w:rsidRPr="00000000" w14:paraId="00000148">
            <w:pPr>
              <w:pStyle w:val="Title"/>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149">
            <w:pPr>
              <w:pStyle w:val="Title"/>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14A">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14B">
            <w:pPr>
              <w:pStyle w:val="Title"/>
              <w:spacing w:line="240" w:lineRule="auto"/>
              <w:rPr>
                <w:sz w:val="22"/>
                <w:szCs w:val="22"/>
              </w:rPr>
            </w:pPr>
            <w:bookmarkStart w:colFirst="0" w:colLast="0" w:name="_7pfsrq3fpjxk" w:id="46"/>
            <w:bookmarkEnd w:id="46"/>
            <w:r w:rsidDel="00000000" w:rsidR="00000000" w:rsidRPr="00000000">
              <w:rPr>
                <w:sz w:val="22"/>
                <w:szCs w:val="22"/>
                <w:rtl w:val="0"/>
              </w:rPr>
              <w:t xml:space="preserve">Given that I am a registered DRep who is connected to GovTool with my wallet, and I am on the Delegate to DRep page </w:t>
            </w:r>
          </w:p>
          <w:p w:rsidR="00000000" w:rsidDel="00000000" w:rsidP="00000000" w:rsidRDefault="00000000" w:rsidRPr="00000000" w14:paraId="0000014C">
            <w:pPr>
              <w:spacing w:line="240" w:lineRule="auto"/>
              <w:rPr/>
            </w:pPr>
            <w:r w:rsidDel="00000000" w:rsidR="00000000" w:rsidRPr="00000000">
              <w:rPr>
                <w:rtl w:val="0"/>
              </w:rPr>
            </w:r>
          </w:p>
          <w:p w:rsidR="00000000" w:rsidDel="00000000" w:rsidP="00000000" w:rsidRDefault="00000000" w:rsidRPr="00000000" w14:paraId="0000014D">
            <w:pPr>
              <w:spacing w:line="240" w:lineRule="auto"/>
              <w:rPr/>
            </w:pPr>
            <w:r w:rsidDel="00000000" w:rsidR="00000000" w:rsidRPr="00000000">
              <w:rPr>
                <w:rtl w:val="0"/>
              </w:rPr>
              <w:t xml:space="preserve">When I select the Delegate to Myself option and press the Delegate button </w:t>
            </w:r>
          </w:p>
          <w:p w:rsidR="00000000" w:rsidDel="00000000" w:rsidP="00000000" w:rsidRDefault="00000000" w:rsidRPr="00000000" w14:paraId="0000014E">
            <w:pPr>
              <w:spacing w:line="240" w:lineRule="auto"/>
              <w:rPr/>
            </w:pPr>
            <w:r w:rsidDel="00000000" w:rsidR="00000000" w:rsidRPr="00000000">
              <w:rPr>
                <w:rtl w:val="0"/>
              </w:rPr>
            </w:r>
          </w:p>
          <w:p w:rsidR="00000000" w:rsidDel="00000000" w:rsidP="00000000" w:rsidRDefault="00000000" w:rsidRPr="00000000" w14:paraId="0000014F">
            <w:pPr>
              <w:spacing w:line="240" w:lineRule="auto"/>
              <w:rPr>
                <w:sz w:val="22"/>
                <w:szCs w:val="22"/>
              </w:rPr>
            </w:pPr>
            <w:r w:rsidDel="00000000" w:rsidR="00000000" w:rsidRPr="00000000">
              <w:rPr>
                <w:rtl w:val="0"/>
              </w:rPr>
              <w:t xml:space="preserve">Then I will be able to send a transaction to delegate to myself via my wallet</w:t>
            </w:r>
            <w:r w:rsidDel="00000000" w:rsidR="00000000" w:rsidRPr="00000000">
              <w:rPr>
                <w:rtl w:val="0"/>
              </w:rPr>
            </w:r>
          </w:p>
        </w:tc>
        <w:tc>
          <w:tcPr/>
          <w:p w:rsidR="00000000" w:rsidDel="00000000" w:rsidP="00000000" w:rsidRDefault="00000000" w:rsidRPr="00000000" w14:paraId="00000150">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151">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152">
            <w:pPr>
              <w:pStyle w:val="Title"/>
              <w:keepNext w:val="0"/>
              <w:keepLines w:val="0"/>
              <w:spacing w:after="0" w:line="240" w:lineRule="auto"/>
              <w:jc w:val="center"/>
              <w:rPr>
                <w:b w:val="1"/>
                <w:color w:val="00ff00"/>
                <w:sz w:val="76"/>
                <w:szCs w:val="76"/>
              </w:rPr>
            </w:pPr>
            <w:bookmarkStart w:colFirst="0" w:colLast="0" w:name="_47d8i1x83w3t" w:id="0"/>
            <w:bookmarkEnd w:id="0"/>
            <w:r w:rsidDel="00000000" w:rsidR="00000000" w:rsidRPr="00000000">
              <w:rPr>
                <w:sz w:val="22"/>
                <w:szCs w:val="22"/>
                <w:rtl w:val="0"/>
              </w:rPr>
              <w:t xml:space="preserve">Voltaire</w:t>
            </w:r>
            <w:r w:rsidDel="00000000" w:rsidR="00000000" w:rsidRPr="00000000">
              <w:rPr>
                <w:rtl w:val="0"/>
              </w:rPr>
            </w:r>
          </w:p>
        </w:tc>
        <w:tc>
          <w:tcPr/>
          <w:p w:rsidR="00000000" w:rsidDel="00000000" w:rsidP="00000000" w:rsidRDefault="00000000" w:rsidRPr="00000000" w14:paraId="00000153">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sz w:val="22"/>
                <w:szCs w:val="22"/>
                <w:rtl w:val="0"/>
              </w:rPr>
              <w:t xml:space="preserve">N</w:t>
            </w:r>
          </w:p>
        </w:tc>
      </w:tr>
      <w:tr>
        <w:trPr>
          <w:cantSplit w:val="0"/>
          <w:trHeight w:val="420" w:hRule="atLeast"/>
          <w:tblHeader w:val="0"/>
        </w:trPr>
        <w:tc>
          <w:tcPr>
            <w:vMerge w:val="continue"/>
          </w:tcPr>
          <w:p w:rsidR="00000000" w:rsidDel="00000000" w:rsidP="00000000" w:rsidRDefault="00000000" w:rsidRPr="00000000" w14:paraId="00000154">
            <w:pPr>
              <w:pStyle w:val="Title"/>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155">
            <w:pPr>
              <w:pStyle w:val="Title"/>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156">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157">
            <w:pPr>
              <w:pStyle w:val="Title"/>
              <w:spacing w:line="240" w:lineRule="auto"/>
              <w:rPr>
                <w:sz w:val="22"/>
                <w:szCs w:val="22"/>
              </w:rPr>
            </w:pPr>
            <w:bookmarkStart w:colFirst="0" w:colLast="0" w:name="_d9kykn9lye7k" w:id="47"/>
            <w:bookmarkEnd w:id="47"/>
            <w:r w:rsidDel="00000000" w:rsidR="00000000" w:rsidRPr="00000000">
              <w:rPr>
                <w:sz w:val="22"/>
                <w:szCs w:val="22"/>
                <w:rtl w:val="0"/>
              </w:rPr>
              <w:t xml:space="preserve">Given that I am not a registered DRep, and I am connected to GovTool with my wallet,</w:t>
            </w:r>
          </w:p>
          <w:p w:rsidR="00000000" w:rsidDel="00000000" w:rsidP="00000000" w:rsidRDefault="00000000" w:rsidRPr="00000000" w14:paraId="00000158">
            <w:pPr>
              <w:pStyle w:val="Title"/>
              <w:spacing w:line="240" w:lineRule="auto"/>
              <w:rPr>
                <w:sz w:val="22"/>
                <w:szCs w:val="22"/>
              </w:rPr>
            </w:pPr>
            <w:bookmarkStart w:colFirst="0" w:colLast="0" w:name="_5x85hyvd5eki" w:id="48"/>
            <w:bookmarkEnd w:id="48"/>
            <w:r w:rsidDel="00000000" w:rsidR="00000000" w:rsidRPr="00000000">
              <w:rPr>
                <w:rtl w:val="0"/>
              </w:rPr>
            </w:r>
          </w:p>
          <w:p w:rsidR="00000000" w:rsidDel="00000000" w:rsidP="00000000" w:rsidRDefault="00000000" w:rsidRPr="00000000" w14:paraId="00000159">
            <w:pPr>
              <w:pStyle w:val="Title"/>
              <w:spacing w:line="240" w:lineRule="auto"/>
              <w:rPr>
                <w:sz w:val="22"/>
                <w:szCs w:val="22"/>
              </w:rPr>
            </w:pPr>
            <w:bookmarkStart w:colFirst="0" w:colLast="0" w:name="_33lbreevn4hb" w:id="49"/>
            <w:bookmarkEnd w:id="49"/>
            <w:r w:rsidDel="00000000" w:rsidR="00000000" w:rsidRPr="00000000">
              <w:rPr>
                <w:sz w:val="22"/>
                <w:szCs w:val="22"/>
                <w:rtl w:val="0"/>
              </w:rPr>
              <w:t xml:space="preserve">When I am on the Delegate to DRep page</w:t>
            </w:r>
          </w:p>
          <w:p w:rsidR="00000000" w:rsidDel="00000000" w:rsidP="00000000" w:rsidRDefault="00000000" w:rsidRPr="00000000" w14:paraId="0000015A">
            <w:pPr>
              <w:pStyle w:val="Title"/>
              <w:spacing w:line="240" w:lineRule="auto"/>
              <w:rPr>
                <w:sz w:val="22"/>
                <w:szCs w:val="22"/>
              </w:rPr>
            </w:pPr>
            <w:bookmarkStart w:colFirst="0" w:colLast="0" w:name="_jj4a9et0klyl" w:id="50"/>
            <w:bookmarkEnd w:id="50"/>
            <w:r w:rsidDel="00000000" w:rsidR="00000000" w:rsidRPr="00000000">
              <w:rPr>
                <w:rtl w:val="0"/>
              </w:rPr>
            </w:r>
          </w:p>
          <w:p w:rsidR="00000000" w:rsidDel="00000000" w:rsidP="00000000" w:rsidRDefault="00000000" w:rsidRPr="00000000" w14:paraId="0000015B">
            <w:pPr>
              <w:pStyle w:val="Title"/>
              <w:spacing w:line="240" w:lineRule="auto"/>
              <w:rPr>
                <w:sz w:val="22"/>
                <w:szCs w:val="22"/>
              </w:rPr>
            </w:pPr>
            <w:bookmarkStart w:colFirst="0" w:colLast="0" w:name="_olezugavvspn" w:id="51"/>
            <w:bookmarkEnd w:id="51"/>
            <w:r w:rsidDel="00000000" w:rsidR="00000000" w:rsidRPr="00000000">
              <w:rPr>
                <w:sz w:val="22"/>
                <w:szCs w:val="22"/>
                <w:rtl w:val="0"/>
              </w:rPr>
              <w:t xml:space="preserve">I cannot see a Delegate to Myself option </w:t>
            </w:r>
          </w:p>
        </w:tc>
        <w:tc>
          <w:tcPr/>
          <w:p w:rsidR="00000000" w:rsidDel="00000000" w:rsidP="00000000" w:rsidRDefault="00000000" w:rsidRPr="00000000" w14:paraId="0000015C">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15D">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15E">
            <w:pPr>
              <w:pStyle w:val="Title"/>
              <w:keepNext w:val="0"/>
              <w:keepLines w:val="0"/>
              <w:spacing w:after="0" w:line="240" w:lineRule="auto"/>
              <w:jc w:val="center"/>
              <w:rPr>
                <w:b w:val="1"/>
                <w:color w:val="00ff00"/>
                <w:sz w:val="76"/>
                <w:szCs w:val="76"/>
              </w:rPr>
            </w:pPr>
            <w:bookmarkStart w:colFirst="0" w:colLast="0" w:name="_47d8i1x83w3t" w:id="0"/>
            <w:bookmarkEnd w:id="0"/>
            <w:r w:rsidDel="00000000" w:rsidR="00000000" w:rsidRPr="00000000">
              <w:rPr>
                <w:sz w:val="22"/>
                <w:szCs w:val="22"/>
                <w:rtl w:val="0"/>
              </w:rPr>
              <w:t xml:space="preserve">Voltaire</w:t>
            </w:r>
            <w:r w:rsidDel="00000000" w:rsidR="00000000" w:rsidRPr="00000000">
              <w:rPr>
                <w:rtl w:val="0"/>
              </w:rPr>
            </w:r>
          </w:p>
        </w:tc>
        <w:tc>
          <w:tcPr/>
          <w:p w:rsidR="00000000" w:rsidDel="00000000" w:rsidP="00000000" w:rsidRDefault="00000000" w:rsidRPr="00000000" w14:paraId="0000015F">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sz w:val="22"/>
                <w:szCs w:val="22"/>
                <w:rtl w:val="0"/>
              </w:rPr>
              <w:t xml:space="preserve">N</w:t>
            </w:r>
          </w:p>
        </w:tc>
      </w:tr>
      <w:tr>
        <w:trPr>
          <w:cantSplit w:val="0"/>
          <w:trHeight w:val="420" w:hRule="atLeast"/>
          <w:tblHeader w:val="0"/>
        </w:trPr>
        <w:tc>
          <w:tcPr>
            <w:vMerge w:val="continue"/>
          </w:tcPr>
          <w:p w:rsidR="00000000" w:rsidDel="00000000" w:rsidP="00000000" w:rsidRDefault="00000000" w:rsidRPr="00000000" w14:paraId="00000160">
            <w:pPr>
              <w:pStyle w:val="Title"/>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161">
            <w:pPr>
              <w:pStyle w:val="Title"/>
              <w:spacing w:line="240" w:lineRule="auto"/>
              <w:rPr>
                <w:sz w:val="22"/>
                <w:szCs w:val="22"/>
              </w:rPr>
            </w:pPr>
            <w:bookmarkStart w:colFirst="0" w:colLast="0" w:name="_47d8i1x83w3t" w:id="0"/>
            <w:bookmarkEnd w:id="0"/>
            <w:r w:rsidDel="00000000" w:rsidR="00000000" w:rsidRPr="00000000">
              <w:rPr>
                <w:rtl w:val="0"/>
              </w:rPr>
            </w:r>
          </w:p>
        </w:tc>
        <w:tc>
          <w:tcPr>
            <w:vMerge w:val="restart"/>
          </w:tcPr>
          <w:p w:rsidR="00000000" w:rsidDel="00000000" w:rsidP="00000000" w:rsidRDefault="00000000" w:rsidRPr="00000000" w14:paraId="00000162">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Change my DRep delegation</w:t>
            </w:r>
          </w:p>
        </w:tc>
        <w:tc>
          <w:tcPr/>
          <w:p w:rsidR="00000000" w:rsidDel="00000000" w:rsidP="00000000" w:rsidRDefault="00000000" w:rsidRPr="00000000" w14:paraId="00000163">
            <w:pPr>
              <w:pStyle w:val="Title"/>
              <w:spacing w:line="240" w:lineRule="auto"/>
              <w:rPr>
                <w:sz w:val="22"/>
                <w:szCs w:val="22"/>
              </w:rPr>
            </w:pPr>
            <w:bookmarkStart w:colFirst="0" w:colLast="0" w:name="_divbnhhod839" w:id="52"/>
            <w:bookmarkEnd w:id="52"/>
            <w:r w:rsidDel="00000000" w:rsidR="00000000" w:rsidRPr="00000000">
              <w:rPr>
                <w:sz w:val="22"/>
                <w:szCs w:val="22"/>
                <w:rtl w:val="0"/>
              </w:rPr>
              <w:t xml:space="preserve">Given that I am I am already delegated to a DRep</w:t>
            </w:r>
          </w:p>
          <w:p w:rsidR="00000000" w:rsidDel="00000000" w:rsidP="00000000" w:rsidRDefault="00000000" w:rsidRPr="00000000" w14:paraId="00000164">
            <w:pPr>
              <w:spacing w:line="240" w:lineRule="auto"/>
              <w:rPr/>
            </w:pPr>
            <w:r w:rsidDel="00000000" w:rsidR="00000000" w:rsidRPr="00000000">
              <w:rPr>
                <w:rtl w:val="0"/>
              </w:rPr>
            </w:r>
          </w:p>
          <w:p w:rsidR="00000000" w:rsidDel="00000000" w:rsidP="00000000" w:rsidRDefault="00000000" w:rsidRPr="00000000" w14:paraId="00000165">
            <w:pPr>
              <w:spacing w:line="240" w:lineRule="auto"/>
              <w:rPr/>
            </w:pPr>
            <w:r w:rsidDel="00000000" w:rsidR="00000000" w:rsidRPr="00000000">
              <w:rPr>
                <w:rtl w:val="0"/>
              </w:rPr>
              <w:t xml:space="preserve">When I look at the dashboard </w:t>
            </w:r>
          </w:p>
          <w:p w:rsidR="00000000" w:rsidDel="00000000" w:rsidP="00000000" w:rsidRDefault="00000000" w:rsidRPr="00000000" w14:paraId="00000166">
            <w:pPr>
              <w:spacing w:line="240" w:lineRule="auto"/>
              <w:rPr/>
            </w:pPr>
            <w:r w:rsidDel="00000000" w:rsidR="00000000" w:rsidRPr="00000000">
              <w:rPr>
                <w:rtl w:val="0"/>
              </w:rPr>
            </w:r>
          </w:p>
          <w:p w:rsidR="00000000" w:rsidDel="00000000" w:rsidP="00000000" w:rsidRDefault="00000000" w:rsidRPr="00000000" w14:paraId="00000167">
            <w:pPr>
              <w:spacing w:line="240" w:lineRule="auto"/>
              <w:rPr>
                <w:sz w:val="22"/>
                <w:szCs w:val="22"/>
              </w:rPr>
            </w:pPr>
            <w:r w:rsidDel="00000000" w:rsidR="00000000" w:rsidRPr="00000000">
              <w:rPr>
                <w:rtl w:val="0"/>
              </w:rPr>
              <w:t xml:space="preserve">GovTool will know that I am delegated and</w:t>
            </w:r>
            <w:del w:author="Lorenzo Bruno" w:id="1" w:date="2023-12-07T11:55:54Z">
              <w:r w:rsidDel="00000000" w:rsidR="00000000" w:rsidRPr="00000000">
                <w:rPr>
                  <w:rtl w:val="0"/>
                </w:rPr>
                <w:delText xml:space="preserve"> </w:delText>
              </w:r>
            </w:del>
            <w:r w:rsidDel="00000000" w:rsidR="00000000" w:rsidRPr="00000000">
              <w:rPr>
                <w:rtl w:val="0"/>
              </w:rPr>
              <w:t xml:space="preserve"> </w:t>
            </w:r>
            <w:ins w:author="Lorenzo Bruno" w:id="2" w:date="2023-12-07T11:55:44Z">
              <w:r w:rsidDel="00000000" w:rsidR="00000000" w:rsidRPr="00000000">
                <w:rPr>
                  <w:rtl w:val="0"/>
                </w:rPr>
                <w:t xml:space="preserve">it </w:t>
              </w:r>
            </w:ins>
            <w:r w:rsidDel="00000000" w:rsidR="00000000" w:rsidRPr="00000000">
              <w:rPr>
                <w:rtl w:val="0"/>
              </w:rPr>
              <w:t xml:space="preserve">will invite me to “change my delegation” rather than to delegate. </w:t>
            </w:r>
            <w:r w:rsidDel="00000000" w:rsidR="00000000" w:rsidRPr="00000000">
              <w:rPr>
                <w:rtl w:val="0"/>
              </w:rPr>
            </w:r>
          </w:p>
        </w:tc>
        <w:tc>
          <w:tcPr/>
          <w:p w:rsidR="00000000" w:rsidDel="00000000" w:rsidP="00000000" w:rsidRDefault="00000000" w:rsidRPr="00000000" w14:paraId="00000168">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169">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16A">
            <w:pPr>
              <w:pStyle w:val="Title"/>
              <w:keepNext w:val="0"/>
              <w:keepLines w:val="0"/>
              <w:spacing w:after="0" w:line="240" w:lineRule="auto"/>
              <w:jc w:val="center"/>
              <w:rPr>
                <w:b w:val="1"/>
                <w:color w:val="00ff00"/>
                <w:sz w:val="76"/>
                <w:szCs w:val="76"/>
              </w:rPr>
            </w:pPr>
            <w:bookmarkStart w:colFirst="0" w:colLast="0" w:name="_47d8i1x83w3t" w:id="0"/>
            <w:bookmarkEnd w:id="0"/>
            <w:r w:rsidDel="00000000" w:rsidR="00000000" w:rsidRPr="00000000">
              <w:rPr>
                <w:sz w:val="22"/>
                <w:szCs w:val="22"/>
                <w:rtl w:val="0"/>
              </w:rPr>
              <w:t xml:space="preserve">Voltaire</w:t>
            </w:r>
            <w:r w:rsidDel="00000000" w:rsidR="00000000" w:rsidRPr="00000000">
              <w:rPr>
                <w:rtl w:val="0"/>
              </w:rPr>
            </w:r>
          </w:p>
        </w:tc>
        <w:tc>
          <w:tcPr/>
          <w:p w:rsidR="00000000" w:rsidDel="00000000" w:rsidP="00000000" w:rsidRDefault="00000000" w:rsidRPr="00000000" w14:paraId="0000016B">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sz w:val="22"/>
                <w:szCs w:val="22"/>
                <w:rtl w:val="0"/>
              </w:rPr>
              <w:t xml:space="preserve">N</w:t>
            </w:r>
          </w:p>
        </w:tc>
      </w:tr>
      <w:tr>
        <w:trPr>
          <w:cantSplit w:val="0"/>
          <w:trHeight w:val="420" w:hRule="atLeast"/>
          <w:tblHeader w:val="0"/>
        </w:trPr>
        <w:tc>
          <w:tcPr>
            <w:vMerge w:val="continue"/>
          </w:tcPr>
          <w:p w:rsidR="00000000" w:rsidDel="00000000" w:rsidP="00000000" w:rsidRDefault="00000000" w:rsidRPr="00000000" w14:paraId="0000016C">
            <w:pPr>
              <w:pStyle w:val="Title"/>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16D">
            <w:pPr>
              <w:pStyle w:val="Title"/>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16E">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16F">
            <w:pPr>
              <w:pStyle w:val="Title"/>
              <w:spacing w:line="240" w:lineRule="auto"/>
              <w:rPr>
                <w:sz w:val="22"/>
                <w:szCs w:val="22"/>
              </w:rPr>
            </w:pPr>
            <w:bookmarkStart w:colFirst="0" w:colLast="0" w:name="_9zn3luvkbxmm" w:id="53"/>
            <w:bookmarkEnd w:id="53"/>
            <w:r w:rsidDel="00000000" w:rsidR="00000000" w:rsidRPr="00000000">
              <w:rPr>
                <w:sz w:val="22"/>
                <w:szCs w:val="22"/>
                <w:rtl w:val="0"/>
              </w:rPr>
              <w:t xml:space="preserve">Given that I am already delegated </w:t>
            </w:r>
          </w:p>
          <w:p w:rsidR="00000000" w:rsidDel="00000000" w:rsidP="00000000" w:rsidRDefault="00000000" w:rsidRPr="00000000" w14:paraId="00000170">
            <w:pPr>
              <w:spacing w:line="240" w:lineRule="auto"/>
              <w:rPr/>
            </w:pPr>
            <w:r w:rsidDel="00000000" w:rsidR="00000000" w:rsidRPr="00000000">
              <w:rPr>
                <w:rtl w:val="0"/>
              </w:rPr>
            </w:r>
          </w:p>
          <w:p w:rsidR="00000000" w:rsidDel="00000000" w:rsidP="00000000" w:rsidRDefault="00000000" w:rsidRPr="00000000" w14:paraId="00000171">
            <w:pPr>
              <w:spacing w:line="240" w:lineRule="auto"/>
              <w:rPr/>
            </w:pPr>
            <w:r w:rsidDel="00000000" w:rsidR="00000000" w:rsidRPr="00000000">
              <w:rPr>
                <w:rtl w:val="0"/>
              </w:rPr>
              <w:t xml:space="preserve">When I go to change my delegation</w:t>
            </w:r>
          </w:p>
          <w:p w:rsidR="00000000" w:rsidDel="00000000" w:rsidP="00000000" w:rsidRDefault="00000000" w:rsidRPr="00000000" w14:paraId="00000172">
            <w:pPr>
              <w:spacing w:line="240" w:lineRule="auto"/>
              <w:rPr/>
            </w:pPr>
            <w:r w:rsidDel="00000000" w:rsidR="00000000" w:rsidRPr="00000000">
              <w:rPr>
                <w:rtl w:val="0"/>
              </w:rPr>
            </w:r>
          </w:p>
          <w:p w:rsidR="00000000" w:rsidDel="00000000" w:rsidP="00000000" w:rsidRDefault="00000000" w:rsidRPr="00000000" w14:paraId="00000173">
            <w:pPr>
              <w:spacing w:line="240" w:lineRule="auto"/>
              <w:rPr>
                <w:sz w:val="22"/>
                <w:szCs w:val="22"/>
              </w:rPr>
            </w:pPr>
            <w:r w:rsidDel="00000000" w:rsidR="00000000" w:rsidRPr="00000000">
              <w:rPr>
                <w:rtl w:val="0"/>
              </w:rPr>
              <w:t xml:space="preserve">I can delegate to any registered DRep, If I am delegated to myself then the option to “delegate to myself” will not be shown, If I am delegated to a specific predefined DRep then this predefined option will not be shown.</w:t>
            </w:r>
            <w:r w:rsidDel="00000000" w:rsidR="00000000" w:rsidRPr="00000000">
              <w:rPr>
                <w:rtl w:val="0"/>
              </w:rPr>
            </w:r>
          </w:p>
        </w:tc>
        <w:tc>
          <w:tcPr/>
          <w:p w:rsidR="00000000" w:rsidDel="00000000" w:rsidP="00000000" w:rsidRDefault="00000000" w:rsidRPr="00000000" w14:paraId="00000174">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175">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176">
            <w:pPr>
              <w:pStyle w:val="Title"/>
              <w:keepNext w:val="0"/>
              <w:keepLines w:val="0"/>
              <w:spacing w:after="0" w:line="240" w:lineRule="auto"/>
              <w:jc w:val="center"/>
              <w:rPr>
                <w:b w:val="1"/>
                <w:color w:val="00ff00"/>
                <w:sz w:val="76"/>
                <w:szCs w:val="76"/>
              </w:rPr>
            </w:pPr>
            <w:bookmarkStart w:colFirst="0" w:colLast="0" w:name="_47d8i1x83w3t" w:id="0"/>
            <w:bookmarkEnd w:id="0"/>
            <w:r w:rsidDel="00000000" w:rsidR="00000000" w:rsidRPr="00000000">
              <w:rPr>
                <w:sz w:val="22"/>
                <w:szCs w:val="22"/>
                <w:rtl w:val="0"/>
              </w:rPr>
              <w:t xml:space="preserve">Voltaire</w:t>
            </w:r>
            <w:r w:rsidDel="00000000" w:rsidR="00000000" w:rsidRPr="00000000">
              <w:rPr>
                <w:rtl w:val="0"/>
              </w:rPr>
            </w:r>
          </w:p>
        </w:tc>
        <w:tc>
          <w:tcPr/>
          <w:p w:rsidR="00000000" w:rsidDel="00000000" w:rsidP="00000000" w:rsidRDefault="00000000" w:rsidRPr="00000000" w14:paraId="00000177">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sz w:val="22"/>
                <w:szCs w:val="22"/>
                <w:rtl w:val="0"/>
              </w:rPr>
              <w:t xml:space="preserve">N</w:t>
            </w:r>
          </w:p>
        </w:tc>
      </w:tr>
      <w:tr>
        <w:trPr>
          <w:cantSplit w:val="0"/>
          <w:trHeight w:val="420" w:hRule="atLeast"/>
          <w:tblHeader w:val="0"/>
        </w:trPr>
        <w:tc>
          <w:tcPr>
            <w:vMerge w:val="continue"/>
          </w:tcPr>
          <w:p w:rsidR="00000000" w:rsidDel="00000000" w:rsidP="00000000" w:rsidRDefault="00000000" w:rsidRPr="00000000" w14:paraId="00000178">
            <w:pPr>
              <w:pStyle w:val="Title"/>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179">
            <w:pPr>
              <w:pStyle w:val="Title"/>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17A">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Check the validity of a DRep ID</w:t>
            </w:r>
          </w:p>
        </w:tc>
        <w:tc>
          <w:tcPr/>
          <w:p w:rsidR="00000000" w:rsidDel="00000000" w:rsidP="00000000" w:rsidRDefault="00000000" w:rsidRPr="00000000" w14:paraId="0000017B">
            <w:pPr>
              <w:pStyle w:val="Title"/>
              <w:spacing w:line="240" w:lineRule="auto"/>
              <w:rPr>
                <w:sz w:val="22"/>
                <w:szCs w:val="22"/>
              </w:rPr>
            </w:pPr>
            <w:bookmarkStart w:colFirst="0" w:colLast="0" w:name="_47d8i1x83w3t" w:id="0"/>
            <w:bookmarkEnd w:id="0"/>
            <w:r w:rsidDel="00000000" w:rsidR="00000000" w:rsidRPr="00000000">
              <w:rPr>
                <w:sz w:val="22"/>
                <w:szCs w:val="22"/>
                <w:rtl w:val="0"/>
              </w:rPr>
              <w:t xml:space="preserve">Given that I have selected the “delegate to a DRep ID” option in the delegation user journey.</w:t>
              <w:br w:type="textWrapping"/>
              <w:br w:type="textWrapping"/>
              <w:t xml:space="preserve">When I enter anything in the </w:t>
            </w:r>
            <w:del w:author="Lorenzo Bruno" w:id="3" w:date="2023-12-07T11:57:25Z">
              <w:r w:rsidDel="00000000" w:rsidR="00000000" w:rsidRPr="00000000">
                <w:rPr>
                  <w:sz w:val="22"/>
                  <w:szCs w:val="22"/>
                  <w:rtl w:val="0"/>
                </w:rPr>
                <w:delText xml:space="preserve"> </w:delText>
              </w:r>
            </w:del>
            <w:r w:rsidDel="00000000" w:rsidR="00000000" w:rsidRPr="00000000">
              <w:rPr>
                <w:sz w:val="22"/>
                <w:szCs w:val="22"/>
                <w:rtl w:val="0"/>
              </w:rPr>
              <w:t xml:space="preserve">DRep ID input box that is not a registered DRep ID. </w:t>
              <w:br w:type="textWrapping"/>
              <w:br w:type="textWrapping"/>
              <w:t xml:space="preserve">Then I will not be able to delegate to this DRep ID and will get a warning message.</w:t>
            </w:r>
          </w:p>
        </w:tc>
        <w:tc>
          <w:tcPr/>
          <w:p w:rsidR="00000000" w:rsidDel="00000000" w:rsidP="00000000" w:rsidRDefault="00000000" w:rsidRPr="00000000" w14:paraId="0000017C">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17D">
            <w:pPr>
              <w:pStyle w:val="Title"/>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17E">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sz w:val="22"/>
                <w:szCs w:val="22"/>
                <w:rtl w:val="0"/>
              </w:rPr>
              <w:t xml:space="preserve">Voltaire</w:t>
            </w:r>
          </w:p>
        </w:tc>
        <w:tc>
          <w:tcPr/>
          <w:p w:rsidR="00000000" w:rsidDel="00000000" w:rsidP="00000000" w:rsidRDefault="00000000" w:rsidRPr="00000000" w14:paraId="0000017F">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sz w:val="22"/>
                <w:szCs w:val="22"/>
                <w:rtl w:val="0"/>
              </w:rPr>
              <w:t xml:space="preserve">N</w:t>
            </w:r>
          </w:p>
        </w:tc>
      </w:tr>
      <w:tr>
        <w:trPr>
          <w:cantSplit w:val="0"/>
          <w:trHeight w:val="420" w:hRule="atLeast"/>
          <w:tblHeader w:val="0"/>
        </w:trPr>
        <w:tc>
          <w:tcPr>
            <w:vMerge w:val="continue"/>
          </w:tcPr>
          <w:p w:rsidR="00000000" w:rsidDel="00000000" w:rsidP="00000000" w:rsidRDefault="00000000" w:rsidRPr="00000000" w14:paraId="00000180">
            <w:pPr>
              <w:pStyle w:val="Title"/>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181">
            <w:pPr>
              <w:pStyle w:val="Title"/>
              <w:spacing w:line="240" w:lineRule="auto"/>
              <w:rPr>
                <w:sz w:val="22"/>
                <w:szCs w:val="22"/>
              </w:rPr>
            </w:pPr>
            <w:bookmarkStart w:colFirst="0" w:colLast="0" w:name="_47d8i1x83w3t" w:id="0"/>
            <w:bookmarkEnd w:id="0"/>
            <w:r w:rsidDel="00000000" w:rsidR="00000000" w:rsidRPr="00000000">
              <w:rPr>
                <w:rtl w:val="0"/>
              </w:rPr>
            </w:r>
          </w:p>
        </w:tc>
        <w:tc>
          <w:tcPr>
            <w:vMerge w:val="restart"/>
          </w:tcPr>
          <w:p w:rsidR="00000000" w:rsidDel="00000000" w:rsidP="00000000" w:rsidRDefault="00000000" w:rsidRPr="00000000" w14:paraId="00000182">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Delegate to Abstain</w:t>
            </w:r>
            <w:r w:rsidDel="00000000" w:rsidR="00000000" w:rsidRPr="00000000">
              <w:rPr>
                <w:rtl w:val="0"/>
              </w:rPr>
            </w:r>
          </w:p>
        </w:tc>
        <w:tc>
          <w:tcPr/>
          <w:p w:rsidR="00000000" w:rsidDel="00000000" w:rsidP="00000000" w:rsidRDefault="00000000" w:rsidRPr="00000000" w14:paraId="00000183">
            <w:pPr>
              <w:pStyle w:val="Title"/>
              <w:spacing w:line="240" w:lineRule="auto"/>
              <w:rPr>
                <w:sz w:val="22"/>
                <w:szCs w:val="22"/>
              </w:rPr>
            </w:pPr>
            <w:bookmarkStart w:colFirst="0" w:colLast="0" w:name="_47d8i1x83w3t" w:id="0"/>
            <w:bookmarkEnd w:id="0"/>
            <w:r w:rsidDel="00000000" w:rsidR="00000000" w:rsidRPr="00000000">
              <w:rPr>
                <w:sz w:val="22"/>
                <w:szCs w:val="22"/>
                <w:rtl w:val="0"/>
              </w:rPr>
              <w:t xml:space="preserve">Given that I am a DRep </w:t>
            </w:r>
          </w:p>
          <w:p w:rsidR="00000000" w:rsidDel="00000000" w:rsidP="00000000" w:rsidRDefault="00000000" w:rsidRPr="00000000" w14:paraId="00000184">
            <w:pPr>
              <w:pStyle w:val="Title"/>
              <w:spacing w:line="240" w:lineRule="auto"/>
              <w:rPr>
                <w:sz w:val="22"/>
                <w:szCs w:val="22"/>
              </w:rPr>
            </w:pPr>
            <w:bookmarkStart w:colFirst="0" w:colLast="0" w:name="_47d8i1x83w3t" w:id="0"/>
            <w:bookmarkEnd w:id="0"/>
            <w:r w:rsidDel="00000000" w:rsidR="00000000" w:rsidRPr="00000000">
              <w:rPr>
                <w:rtl w:val="0"/>
              </w:rPr>
            </w:r>
          </w:p>
          <w:p w:rsidR="00000000" w:rsidDel="00000000" w:rsidP="00000000" w:rsidRDefault="00000000" w:rsidRPr="00000000" w14:paraId="00000185">
            <w:pPr>
              <w:pStyle w:val="Title"/>
              <w:spacing w:line="240" w:lineRule="auto"/>
              <w:rPr>
                <w:sz w:val="22"/>
                <w:szCs w:val="22"/>
              </w:rPr>
            </w:pPr>
            <w:bookmarkStart w:colFirst="0" w:colLast="0" w:name="_47d8i1x83w3t" w:id="0"/>
            <w:bookmarkEnd w:id="0"/>
            <w:r w:rsidDel="00000000" w:rsidR="00000000" w:rsidRPr="00000000">
              <w:rPr>
                <w:sz w:val="22"/>
                <w:szCs w:val="22"/>
                <w:rtl w:val="0"/>
              </w:rPr>
              <w:t xml:space="preserve">When I delegate using the “delegate to abstain” feature </w:t>
            </w:r>
          </w:p>
          <w:p w:rsidR="00000000" w:rsidDel="00000000" w:rsidP="00000000" w:rsidRDefault="00000000" w:rsidRPr="00000000" w14:paraId="00000186">
            <w:pPr>
              <w:pStyle w:val="Title"/>
              <w:spacing w:line="240" w:lineRule="auto"/>
              <w:rPr>
                <w:sz w:val="22"/>
                <w:szCs w:val="22"/>
              </w:rPr>
            </w:pPr>
            <w:bookmarkStart w:colFirst="0" w:colLast="0" w:name="_47d8i1x83w3t" w:id="0"/>
            <w:bookmarkEnd w:id="0"/>
            <w:r w:rsidDel="00000000" w:rsidR="00000000" w:rsidRPr="00000000">
              <w:rPr>
                <w:rtl w:val="0"/>
              </w:rPr>
            </w:r>
          </w:p>
          <w:p w:rsidR="00000000" w:rsidDel="00000000" w:rsidP="00000000" w:rsidRDefault="00000000" w:rsidRPr="00000000" w14:paraId="00000187">
            <w:pPr>
              <w:pStyle w:val="Title"/>
              <w:spacing w:line="240" w:lineRule="auto"/>
              <w:rPr>
                <w:sz w:val="22"/>
                <w:szCs w:val="22"/>
              </w:rPr>
            </w:pPr>
            <w:bookmarkStart w:colFirst="0" w:colLast="0" w:name="_47d8i1x83w3t" w:id="0"/>
            <w:bookmarkEnd w:id="0"/>
            <w:r w:rsidDel="00000000" w:rsidR="00000000" w:rsidRPr="00000000">
              <w:rPr>
                <w:sz w:val="22"/>
                <w:szCs w:val="22"/>
                <w:rtl w:val="0"/>
              </w:rPr>
              <w:t xml:space="preserve">Then it will only delegate my own lovelace’s voting power to Abstain and NOT the voting power (if any) that has been delegated to me by others.  I will be notified that </w:t>
            </w:r>
            <w:r w:rsidDel="00000000" w:rsidR="00000000" w:rsidRPr="00000000">
              <w:rPr>
                <w:sz w:val="22"/>
                <w:szCs w:val="22"/>
                <w:rtl w:val="0"/>
              </w:rPr>
              <w:t xml:space="preserve">my delegation </w:t>
            </w:r>
            <w:ins w:author="Lorenzo Bruno" w:id="4" w:date="2023-12-07T11:57:30Z">
              <w:commentRangeStart w:id="4"/>
              <w:r w:rsidDel="00000000" w:rsidR="00000000" w:rsidRPr="00000000">
                <w:rPr>
                  <w:sz w:val="22"/>
                  <w:szCs w:val="22"/>
                  <w:rtl w:val="0"/>
                </w:rPr>
                <w:t xml:space="preserve">transaction</w:t>
              </w:r>
            </w:ins>
            <w:del w:author="Lorenzo Bruno" w:id="4" w:date="2023-12-07T11:57:30Z">
              <w:commentRangeEnd w:id="4"/>
              <w:r w:rsidDel="00000000" w:rsidR="00000000" w:rsidRPr="00000000">
                <w:commentReference w:id="4"/>
              </w:r>
              <w:r w:rsidDel="00000000" w:rsidR="00000000" w:rsidRPr="00000000">
                <w:rPr>
                  <w:sz w:val="22"/>
                  <w:szCs w:val="22"/>
                  <w:rtl w:val="0"/>
                </w:rPr>
                <w:delText xml:space="preserve">translation</w:delText>
              </w:r>
            </w:del>
            <w:r w:rsidDel="00000000" w:rsidR="00000000" w:rsidRPr="00000000">
              <w:rPr>
                <w:sz w:val="22"/>
                <w:szCs w:val="22"/>
                <w:rtl w:val="0"/>
              </w:rPr>
              <w:t xml:space="preserve"> was sent.</w:t>
            </w:r>
          </w:p>
        </w:tc>
        <w:tc>
          <w:tcPr/>
          <w:p w:rsidR="00000000" w:rsidDel="00000000" w:rsidP="00000000" w:rsidRDefault="00000000" w:rsidRPr="00000000" w14:paraId="00000188">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189">
            <w:pPr>
              <w:pStyle w:val="Title"/>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18A">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sz w:val="22"/>
                <w:szCs w:val="22"/>
                <w:rtl w:val="0"/>
              </w:rPr>
              <w:t xml:space="preserve">Voltaire</w:t>
            </w:r>
          </w:p>
        </w:tc>
        <w:tc>
          <w:tcPr/>
          <w:p w:rsidR="00000000" w:rsidDel="00000000" w:rsidP="00000000" w:rsidRDefault="00000000" w:rsidRPr="00000000" w14:paraId="0000018B">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18C">
            <w:pPr>
              <w:pStyle w:val="Title"/>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18D">
            <w:pPr>
              <w:pStyle w:val="Title"/>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18E">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18F">
            <w:pPr>
              <w:pStyle w:val="Title"/>
              <w:spacing w:line="240" w:lineRule="auto"/>
              <w:rPr>
                <w:sz w:val="22"/>
                <w:szCs w:val="22"/>
              </w:rPr>
            </w:pPr>
            <w:bookmarkStart w:colFirst="0" w:colLast="0" w:name="_47d8i1x83w3t" w:id="0"/>
            <w:bookmarkEnd w:id="0"/>
            <w:r w:rsidDel="00000000" w:rsidR="00000000" w:rsidRPr="00000000">
              <w:rPr>
                <w:sz w:val="22"/>
                <w:szCs w:val="22"/>
                <w:rtl w:val="0"/>
              </w:rPr>
              <w:t xml:space="preserve">Given that I am not a DRep</w:t>
            </w:r>
          </w:p>
          <w:p w:rsidR="00000000" w:rsidDel="00000000" w:rsidP="00000000" w:rsidRDefault="00000000" w:rsidRPr="00000000" w14:paraId="00000190">
            <w:pPr>
              <w:pStyle w:val="Title"/>
              <w:spacing w:line="240" w:lineRule="auto"/>
              <w:rPr>
                <w:sz w:val="22"/>
                <w:szCs w:val="22"/>
              </w:rPr>
            </w:pPr>
            <w:bookmarkStart w:colFirst="0" w:colLast="0" w:name="_47d8i1x83w3t" w:id="0"/>
            <w:bookmarkEnd w:id="0"/>
            <w:r w:rsidDel="00000000" w:rsidR="00000000" w:rsidRPr="00000000">
              <w:rPr>
                <w:rtl w:val="0"/>
              </w:rPr>
            </w:r>
          </w:p>
          <w:p w:rsidR="00000000" w:rsidDel="00000000" w:rsidP="00000000" w:rsidRDefault="00000000" w:rsidRPr="00000000" w14:paraId="00000191">
            <w:pPr>
              <w:pStyle w:val="Title"/>
              <w:spacing w:line="240" w:lineRule="auto"/>
              <w:rPr>
                <w:sz w:val="22"/>
                <w:szCs w:val="22"/>
              </w:rPr>
            </w:pPr>
            <w:bookmarkStart w:colFirst="0" w:colLast="0" w:name="_47d8i1x83w3t" w:id="0"/>
            <w:bookmarkEnd w:id="0"/>
            <w:r w:rsidDel="00000000" w:rsidR="00000000" w:rsidRPr="00000000">
              <w:rPr>
                <w:sz w:val="22"/>
                <w:szCs w:val="22"/>
                <w:rtl w:val="0"/>
              </w:rPr>
              <w:t xml:space="preserve">When I delegate using the “delegate to abstain” feature </w:t>
            </w:r>
          </w:p>
          <w:p w:rsidR="00000000" w:rsidDel="00000000" w:rsidP="00000000" w:rsidRDefault="00000000" w:rsidRPr="00000000" w14:paraId="00000192">
            <w:pPr>
              <w:pStyle w:val="Title"/>
              <w:spacing w:line="240" w:lineRule="auto"/>
              <w:rPr>
                <w:sz w:val="22"/>
                <w:szCs w:val="22"/>
              </w:rPr>
            </w:pPr>
            <w:bookmarkStart w:colFirst="0" w:colLast="0" w:name="_47d8i1x83w3t" w:id="0"/>
            <w:bookmarkEnd w:id="0"/>
            <w:r w:rsidDel="00000000" w:rsidR="00000000" w:rsidRPr="00000000">
              <w:rPr>
                <w:rtl w:val="0"/>
              </w:rPr>
            </w:r>
          </w:p>
          <w:p w:rsidR="00000000" w:rsidDel="00000000" w:rsidP="00000000" w:rsidRDefault="00000000" w:rsidRPr="00000000" w14:paraId="00000193">
            <w:pPr>
              <w:pStyle w:val="Title"/>
              <w:spacing w:line="240" w:lineRule="auto"/>
              <w:rPr>
                <w:sz w:val="22"/>
                <w:szCs w:val="22"/>
              </w:rPr>
            </w:pPr>
            <w:bookmarkStart w:colFirst="0" w:colLast="0" w:name="_47d8i1x83w3t" w:id="0"/>
            <w:bookmarkEnd w:id="0"/>
            <w:r w:rsidDel="00000000" w:rsidR="00000000" w:rsidRPr="00000000">
              <w:rPr>
                <w:sz w:val="22"/>
                <w:szCs w:val="22"/>
                <w:rtl w:val="0"/>
              </w:rPr>
              <w:t xml:space="preserve">Then it will delegate any voting power I have to Abstain. I will be notified that </w:t>
            </w:r>
            <w:r w:rsidDel="00000000" w:rsidR="00000000" w:rsidRPr="00000000">
              <w:rPr>
                <w:sz w:val="22"/>
                <w:szCs w:val="22"/>
                <w:rtl w:val="0"/>
              </w:rPr>
              <w:t xml:space="preserve">my delegation </w:t>
            </w:r>
            <w:ins w:author="Lorenzo Bruno" w:id="5" w:date="2023-12-07T13:26:36Z">
              <w:r w:rsidDel="00000000" w:rsidR="00000000" w:rsidRPr="00000000">
                <w:rPr>
                  <w:sz w:val="22"/>
                  <w:szCs w:val="22"/>
                  <w:rtl w:val="0"/>
                </w:rPr>
                <w:t xml:space="preserve">transaction</w:t>
              </w:r>
            </w:ins>
            <w:del w:author="Lorenzo Bruno" w:id="5" w:date="2023-12-07T13:26:36Z">
              <w:r w:rsidDel="00000000" w:rsidR="00000000" w:rsidRPr="00000000">
                <w:rPr>
                  <w:sz w:val="22"/>
                  <w:szCs w:val="22"/>
                  <w:rtl w:val="0"/>
                </w:rPr>
                <w:delText xml:space="preserve">translation</w:delText>
              </w:r>
            </w:del>
            <w:r w:rsidDel="00000000" w:rsidR="00000000" w:rsidRPr="00000000">
              <w:rPr>
                <w:sz w:val="22"/>
                <w:szCs w:val="22"/>
                <w:rtl w:val="0"/>
              </w:rPr>
              <w:t xml:space="preserve"> was sent.</w:t>
            </w:r>
          </w:p>
        </w:tc>
        <w:tc>
          <w:tcPr/>
          <w:p w:rsidR="00000000" w:rsidDel="00000000" w:rsidP="00000000" w:rsidRDefault="00000000" w:rsidRPr="00000000" w14:paraId="00000194">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195">
            <w:pPr>
              <w:pStyle w:val="Title"/>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196">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197">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198">
            <w:pPr>
              <w:pStyle w:val="Title"/>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199">
            <w:pPr>
              <w:pStyle w:val="Title"/>
              <w:spacing w:line="240" w:lineRule="auto"/>
              <w:rPr>
                <w:sz w:val="22"/>
                <w:szCs w:val="22"/>
              </w:rPr>
            </w:pPr>
            <w:bookmarkStart w:colFirst="0" w:colLast="0" w:name="_47d8i1x83w3t" w:id="0"/>
            <w:bookmarkEnd w:id="0"/>
            <w:r w:rsidDel="00000000" w:rsidR="00000000" w:rsidRPr="00000000">
              <w:rPr>
                <w:rtl w:val="0"/>
              </w:rPr>
            </w:r>
          </w:p>
        </w:tc>
        <w:tc>
          <w:tcPr>
            <w:vMerge w:val="restart"/>
          </w:tcPr>
          <w:p w:rsidR="00000000" w:rsidDel="00000000" w:rsidP="00000000" w:rsidRDefault="00000000" w:rsidRPr="00000000" w14:paraId="0000019A">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Delegate to No-Confidence</w:t>
            </w:r>
          </w:p>
        </w:tc>
        <w:tc>
          <w:tcPr/>
          <w:p w:rsidR="00000000" w:rsidDel="00000000" w:rsidP="00000000" w:rsidRDefault="00000000" w:rsidRPr="00000000" w14:paraId="0000019B">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Given that I am a DRep </w:t>
            </w:r>
          </w:p>
          <w:p w:rsidR="00000000" w:rsidDel="00000000" w:rsidP="00000000" w:rsidRDefault="00000000" w:rsidRPr="00000000" w14:paraId="0000019C">
            <w:pPr>
              <w:pStyle w:val="Title"/>
              <w:keepNext w:val="0"/>
              <w:keepLines w:val="0"/>
              <w:spacing w:after="0" w:line="240" w:lineRule="auto"/>
              <w:rPr>
                <w:sz w:val="22"/>
                <w:szCs w:val="22"/>
              </w:rPr>
            </w:pPr>
            <w:bookmarkStart w:colFirst="0" w:colLast="0" w:name="_47d8i1x83w3t" w:id="0"/>
            <w:bookmarkEnd w:id="0"/>
            <w:r w:rsidDel="00000000" w:rsidR="00000000" w:rsidRPr="00000000">
              <w:rPr>
                <w:rtl w:val="0"/>
              </w:rPr>
            </w:r>
          </w:p>
          <w:p w:rsidR="00000000" w:rsidDel="00000000" w:rsidP="00000000" w:rsidRDefault="00000000" w:rsidRPr="00000000" w14:paraId="0000019D">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When I delegate using the “delegate to no-confidence” feature </w:t>
            </w:r>
          </w:p>
          <w:p w:rsidR="00000000" w:rsidDel="00000000" w:rsidP="00000000" w:rsidRDefault="00000000" w:rsidRPr="00000000" w14:paraId="0000019E">
            <w:pPr>
              <w:pStyle w:val="Title"/>
              <w:keepNext w:val="0"/>
              <w:keepLines w:val="0"/>
              <w:spacing w:after="0" w:line="240" w:lineRule="auto"/>
              <w:rPr>
                <w:sz w:val="22"/>
                <w:szCs w:val="22"/>
              </w:rPr>
            </w:pPr>
            <w:bookmarkStart w:colFirst="0" w:colLast="0" w:name="_47d8i1x83w3t" w:id="0"/>
            <w:bookmarkEnd w:id="0"/>
            <w:r w:rsidDel="00000000" w:rsidR="00000000" w:rsidRPr="00000000">
              <w:rPr>
                <w:rtl w:val="0"/>
              </w:rPr>
            </w:r>
          </w:p>
          <w:p w:rsidR="00000000" w:rsidDel="00000000" w:rsidP="00000000" w:rsidRDefault="00000000" w:rsidRPr="00000000" w14:paraId="0000019F">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Then it will only delegate my own lovelace’s voting power to No-Confidence and NOT the voting power (if any) that has been delegated to me by others.  I will be notified that </w:t>
            </w:r>
            <w:r w:rsidDel="00000000" w:rsidR="00000000" w:rsidRPr="00000000">
              <w:rPr>
                <w:sz w:val="22"/>
                <w:szCs w:val="22"/>
                <w:rtl w:val="0"/>
              </w:rPr>
              <w:t xml:space="preserve">my delegation </w:t>
            </w:r>
            <w:ins w:author="Lorenzo Bruno" w:id="6" w:date="2023-12-07T11:57:32Z">
              <w:r w:rsidDel="00000000" w:rsidR="00000000" w:rsidRPr="00000000">
                <w:rPr>
                  <w:sz w:val="22"/>
                  <w:szCs w:val="22"/>
                  <w:rtl w:val="0"/>
                </w:rPr>
                <w:t xml:space="preserve">transaction</w:t>
              </w:r>
            </w:ins>
            <w:del w:author="Lorenzo Bruno" w:id="6" w:date="2023-12-07T11:57:32Z">
              <w:r w:rsidDel="00000000" w:rsidR="00000000" w:rsidRPr="00000000">
                <w:rPr>
                  <w:sz w:val="22"/>
                  <w:szCs w:val="22"/>
                  <w:rtl w:val="0"/>
                </w:rPr>
                <w:delText xml:space="preserve">translation</w:delText>
              </w:r>
            </w:del>
            <w:r w:rsidDel="00000000" w:rsidR="00000000" w:rsidRPr="00000000">
              <w:rPr>
                <w:sz w:val="22"/>
                <w:szCs w:val="22"/>
                <w:rtl w:val="0"/>
              </w:rPr>
              <w:t xml:space="preserve"> was sent.</w:t>
            </w:r>
          </w:p>
        </w:tc>
        <w:tc>
          <w:tcPr/>
          <w:p w:rsidR="00000000" w:rsidDel="00000000" w:rsidP="00000000" w:rsidRDefault="00000000" w:rsidRPr="00000000" w14:paraId="000001A0">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1A1">
            <w:pPr>
              <w:pStyle w:val="Title"/>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1A2">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sz w:val="22"/>
                <w:szCs w:val="22"/>
                <w:rtl w:val="0"/>
              </w:rPr>
              <w:t xml:space="preserve">Voltaire</w:t>
            </w:r>
          </w:p>
        </w:tc>
        <w:tc>
          <w:tcPr/>
          <w:p w:rsidR="00000000" w:rsidDel="00000000" w:rsidP="00000000" w:rsidRDefault="00000000" w:rsidRPr="00000000" w14:paraId="000001A3">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1A4">
            <w:pPr>
              <w:pStyle w:val="Title"/>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1A5">
            <w:pPr>
              <w:pStyle w:val="Title"/>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1A6">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1A7">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Given that I am not a DRep</w:t>
            </w:r>
          </w:p>
          <w:p w:rsidR="00000000" w:rsidDel="00000000" w:rsidP="00000000" w:rsidRDefault="00000000" w:rsidRPr="00000000" w14:paraId="000001A8">
            <w:pPr>
              <w:pStyle w:val="Title"/>
              <w:keepNext w:val="0"/>
              <w:keepLines w:val="0"/>
              <w:spacing w:after="0" w:line="240" w:lineRule="auto"/>
              <w:rPr>
                <w:sz w:val="22"/>
                <w:szCs w:val="22"/>
              </w:rPr>
            </w:pPr>
            <w:bookmarkStart w:colFirst="0" w:colLast="0" w:name="_47d8i1x83w3t" w:id="0"/>
            <w:bookmarkEnd w:id="0"/>
            <w:r w:rsidDel="00000000" w:rsidR="00000000" w:rsidRPr="00000000">
              <w:rPr>
                <w:rtl w:val="0"/>
              </w:rPr>
            </w:r>
          </w:p>
          <w:p w:rsidR="00000000" w:rsidDel="00000000" w:rsidP="00000000" w:rsidRDefault="00000000" w:rsidRPr="00000000" w14:paraId="000001A9">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When I delegate using the “delegate to no-confidence” feature </w:t>
            </w:r>
          </w:p>
          <w:p w:rsidR="00000000" w:rsidDel="00000000" w:rsidP="00000000" w:rsidRDefault="00000000" w:rsidRPr="00000000" w14:paraId="000001AA">
            <w:pPr>
              <w:pStyle w:val="Title"/>
              <w:keepNext w:val="0"/>
              <w:keepLines w:val="0"/>
              <w:spacing w:after="0" w:line="240" w:lineRule="auto"/>
              <w:rPr>
                <w:sz w:val="22"/>
                <w:szCs w:val="22"/>
              </w:rPr>
            </w:pPr>
            <w:bookmarkStart w:colFirst="0" w:colLast="0" w:name="_47d8i1x83w3t" w:id="0"/>
            <w:bookmarkEnd w:id="0"/>
            <w:r w:rsidDel="00000000" w:rsidR="00000000" w:rsidRPr="00000000">
              <w:rPr>
                <w:rtl w:val="0"/>
              </w:rPr>
            </w:r>
          </w:p>
          <w:p w:rsidR="00000000" w:rsidDel="00000000" w:rsidP="00000000" w:rsidRDefault="00000000" w:rsidRPr="00000000" w14:paraId="000001AB">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Then it will delegate any voting power I have to No-Confi. I will be notified that </w:t>
            </w:r>
            <w:r w:rsidDel="00000000" w:rsidR="00000000" w:rsidRPr="00000000">
              <w:rPr>
                <w:sz w:val="22"/>
                <w:szCs w:val="22"/>
                <w:rtl w:val="0"/>
              </w:rPr>
              <w:t xml:space="preserve">my delegation </w:t>
            </w:r>
            <w:ins w:author="Lorenzo Bruno" w:id="7" w:date="2023-12-07T11:57:42Z">
              <w:r w:rsidDel="00000000" w:rsidR="00000000" w:rsidRPr="00000000">
                <w:rPr>
                  <w:sz w:val="22"/>
                  <w:szCs w:val="22"/>
                  <w:rtl w:val="0"/>
                </w:rPr>
                <w:t xml:space="preserve">transaction</w:t>
              </w:r>
            </w:ins>
            <w:del w:author="Lorenzo Bruno" w:id="7" w:date="2023-12-07T11:57:42Z">
              <w:r w:rsidDel="00000000" w:rsidR="00000000" w:rsidRPr="00000000">
                <w:rPr>
                  <w:sz w:val="22"/>
                  <w:szCs w:val="22"/>
                  <w:rtl w:val="0"/>
                </w:rPr>
                <w:delText xml:space="preserve">translation</w:delText>
              </w:r>
            </w:del>
            <w:r w:rsidDel="00000000" w:rsidR="00000000" w:rsidRPr="00000000">
              <w:rPr>
                <w:sz w:val="22"/>
                <w:szCs w:val="22"/>
                <w:rtl w:val="0"/>
              </w:rPr>
              <w:t xml:space="preserve"> was sent.</w:t>
            </w:r>
          </w:p>
        </w:tc>
        <w:tc>
          <w:tcPr/>
          <w:p w:rsidR="00000000" w:rsidDel="00000000" w:rsidP="00000000" w:rsidRDefault="00000000" w:rsidRPr="00000000" w14:paraId="000001AC">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1AD">
            <w:pPr>
              <w:pStyle w:val="Title"/>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1AE">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sz w:val="22"/>
                <w:szCs w:val="22"/>
                <w:rtl w:val="0"/>
              </w:rPr>
              <w:t xml:space="preserve">Voltaire</w:t>
            </w:r>
          </w:p>
        </w:tc>
        <w:tc>
          <w:tcPr/>
          <w:p w:rsidR="00000000" w:rsidDel="00000000" w:rsidP="00000000" w:rsidRDefault="00000000" w:rsidRPr="00000000" w14:paraId="000001AF">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p w:rsidR="00000000" w:rsidDel="00000000" w:rsidP="00000000" w:rsidRDefault="00000000" w:rsidRPr="00000000" w14:paraId="000001B0">
            <w:pPr>
              <w:pStyle w:val="Title"/>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1B1">
            <w:pPr>
              <w:pStyle w:val="Title"/>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1B2">
            <w:pPr>
              <w:pStyle w:val="Title"/>
              <w:keepNext w:val="0"/>
              <w:keepLines w:val="0"/>
              <w:spacing w:after="0" w:line="240" w:lineRule="auto"/>
              <w:rPr>
                <w:sz w:val="22"/>
                <w:szCs w:val="22"/>
              </w:rPr>
            </w:pPr>
            <w:bookmarkStart w:colFirst="0" w:colLast="0" w:name="_47d8i1x83w3t" w:id="0"/>
            <w:bookmarkEnd w:id="0"/>
            <w:commentRangeStart w:id="5"/>
            <w:r w:rsidDel="00000000" w:rsidR="00000000" w:rsidRPr="00000000">
              <w:rPr>
                <w:sz w:val="22"/>
                <w:szCs w:val="22"/>
                <w:rtl w:val="0"/>
              </w:rPr>
              <w:t xml:space="preserve">Guardrails for Voltaire </w:t>
            </w:r>
            <w:r w:rsidDel="00000000" w:rsidR="00000000" w:rsidRPr="00000000">
              <w:rPr>
                <w:rtl w:val="0"/>
              </w:rPr>
            </w:r>
          </w:p>
        </w:tc>
        <w:tc>
          <w:tcPr/>
          <w:p w:rsidR="00000000" w:rsidDel="00000000" w:rsidP="00000000" w:rsidRDefault="00000000" w:rsidRPr="00000000" w14:paraId="000001B3">
            <w:pPr>
              <w:pStyle w:val="Title"/>
              <w:spacing w:line="240" w:lineRule="auto"/>
              <w:rPr>
                <w:sz w:val="22"/>
                <w:szCs w:val="22"/>
              </w:rPr>
            </w:pPr>
            <w:bookmarkStart w:colFirst="0" w:colLast="0" w:name="_47d8i1x83w3t" w:id="0"/>
            <w:bookmarkEnd w:id="0"/>
            <w:r w:rsidDel="00000000" w:rsidR="00000000" w:rsidRPr="00000000">
              <w:rPr>
                <w:sz w:val="22"/>
                <w:szCs w:val="22"/>
                <w:rtl w:val="0"/>
              </w:rPr>
              <w:t xml:space="preserve">This work is in progress</w:t>
            </w:r>
          </w:p>
        </w:tc>
        <w:tc>
          <w:tcPr/>
          <w:p w:rsidR="00000000" w:rsidDel="00000000" w:rsidP="00000000" w:rsidRDefault="00000000" w:rsidRPr="00000000" w14:paraId="000001B4">
            <w:pPr>
              <w:pStyle w:val="Title"/>
              <w:keepNext w:val="0"/>
              <w:keepLines w:val="0"/>
              <w:spacing w:after="0" w:line="240" w:lineRule="auto"/>
              <w:jc w:val="center"/>
              <w:rPr>
                <w:sz w:val="22"/>
                <w:szCs w:val="22"/>
              </w:rPr>
            </w:pPr>
            <w:bookmarkStart w:colFirst="0" w:colLast="0" w:name="_47d8i1x83w3t" w:id="0"/>
            <w:bookmarkEnd w:id="0"/>
            <w:commentRangeEnd w:id="5"/>
            <w:r w:rsidDel="00000000" w:rsidR="00000000" w:rsidRPr="00000000">
              <w:commentReference w:id="5"/>
            </w:r>
            <w:r w:rsidDel="00000000" w:rsidR="00000000" w:rsidRPr="00000000">
              <w:rPr>
                <w:rtl w:val="0"/>
              </w:rPr>
            </w:r>
          </w:p>
        </w:tc>
        <w:tc>
          <w:tcPr/>
          <w:p w:rsidR="00000000" w:rsidDel="00000000" w:rsidP="00000000" w:rsidRDefault="00000000" w:rsidRPr="00000000" w14:paraId="000001B5">
            <w:pPr>
              <w:pStyle w:val="Title"/>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1B6">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sz w:val="22"/>
                <w:szCs w:val="22"/>
                <w:rtl w:val="0"/>
              </w:rPr>
              <w:t xml:space="preserve">Voltaire</w:t>
            </w:r>
          </w:p>
        </w:tc>
        <w:tc>
          <w:tcPr/>
          <w:p w:rsidR="00000000" w:rsidDel="00000000" w:rsidP="00000000" w:rsidRDefault="00000000" w:rsidRPr="00000000" w14:paraId="000001B7">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restart"/>
          </w:tcPr>
          <w:p w:rsidR="00000000" w:rsidDel="00000000" w:rsidP="00000000" w:rsidRDefault="00000000" w:rsidRPr="00000000" w14:paraId="000001B8">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CH.VO3</w:t>
            </w:r>
          </w:p>
        </w:tc>
        <w:tc>
          <w:tcPr>
            <w:vMerge w:val="restart"/>
          </w:tcPr>
          <w:p w:rsidR="00000000" w:rsidDel="00000000" w:rsidP="00000000" w:rsidRDefault="00000000" w:rsidRPr="00000000" w14:paraId="000001B9">
            <w:pPr>
              <w:pStyle w:val="Title"/>
              <w:keepNext w:val="0"/>
              <w:keepLines w:val="0"/>
              <w:spacing w:after="0" w:line="240" w:lineRule="auto"/>
              <w:rPr>
                <w:color w:val="999999"/>
                <w:sz w:val="22"/>
                <w:szCs w:val="22"/>
              </w:rPr>
            </w:pPr>
            <w:bookmarkStart w:colFirst="0" w:colLast="0" w:name="_47d8i1x83w3t" w:id="0"/>
            <w:bookmarkEnd w:id="0"/>
            <w:r w:rsidDel="00000000" w:rsidR="00000000" w:rsidRPr="00000000">
              <w:rPr>
                <w:b w:val="1"/>
                <w:sz w:val="22"/>
                <w:szCs w:val="22"/>
                <w:rtl w:val="0"/>
              </w:rPr>
              <w:t xml:space="preserve">As a DRep I want to register</w:t>
            </w:r>
            <w:r w:rsidDel="00000000" w:rsidR="00000000" w:rsidRPr="00000000">
              <w:rPr>
                <w:sz w:val="22"/>
                <w:szCs w:val="22"/>
                <w:rtl w:val="0"/>
              </w:rPr>
              <w:t xml:space="preserve"> </w:t>
            </w:r>
            <w:r w:rsidDel="00000000" w:rsidR="00000000" w:rsidRPr="00000000">
              <w:rPr>
                <w:color w:val="999999"/>
                <w:sz w:val="22"/>
                <w:szCs w:val="22"/>
                <w:rtl w:val="0"/>
              </w:rPr>
              <w:t xml:space="preserve">so that I can vote on governance actions</w:t>
            </w:r>
          </w:p>
        </w:tc>
        <w:tc>
          <w:tcPr>
            <w:vMerge w:val="restart"/>
          </w:tcPr>
          <w:p w:rsidR="00000000" w:rsidDel="00000000" w:rsidP="00000000" w:rsidRDefault="00000000" w:rsidRPr="00000000" w14:paraId="000001BA">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Register as a DRep</w:t>
            </w:r>
          </w:p>
        </w:tc>
        <w:tc>
          <w:tcPr/>
          <w:p w:rsidR="00000000" w:rsidDel="00000000" w:rsidP="00000000" w:rsidRDefault="00000000" w:rsidRPr="00000000" w14:paraId="000001BB">
            <w:pPr>
              <w:pStyle w:val="Title"/>
              <w:spacing w:line="240" w:lineRule="auto"/>
              <w:rPr>
                <w:sz w:val="22"/>
                <w:szCs w:val="22"/>
              </w:rPr>
            </w:pPr>
            <w:bookmarkStart w:colFirst="0" w:colLast="0" w:name="_cok0nanvx6u6" w:id="54"/>
            <w:bookmarkEnd w:id="54"/>
            <w:r w:rsidDel="00000000" w:rsidR="00000000" w:rsidRPr="00000000">
              <w:rPr>
                <w:sz w:val="22"/>
                <w:szCs w:val="22"/>
                <w:rtl w:val="0"/>
              </w:rPr>
              <w:t xml:space="preserve">Given that I am connected to GovTool with a compatible wallet</w:t>
            </w:r>
          </w:p>
          <w:p w:rsidR="00000000" w:rsidDel="00000000" w:rsidP="00000000" w:rsidRDefault="00000000" w:rsidRPr="00000000" w14:paraId="000001BC">
            <w:pPr>
              <w:spacing w:line="240" w:lineRule="auto"/>
              <w:rPr/>
            </w:pPr>
            <w:r w:rsidDel="00000000" w:rsidR="00000000" w:rsidRPr="00000000">
              <w:rPr>
                <w:rtl w:val="0"/>
              </w:rPr>
            </w:r>
          </w:p>
          <w:p w:rsidR="00000000" w:rsidDel="00000000" w:rsidP="00000000" w:rsidRDefault="00000000" w:rsidRPr="00000000" w14:paraId="000001BD">
            <w:pPr>
              <w:spacing w:line="240" w:lineRule="auto"/>
              <w:rPr/>
            </w:pPr>
            <w:r w:rsidDel="00000000" w:rsidR="00000000" w:rsidRPr="00000000">
              <w:rPr>
                <w:rtl w:val="0"/>
              </w:rPr>
              <w:t xml:space="preserve">When I go through the DRep registration process, and do not include a metadata anchor  </w:t>
            </w:r>
          </w:p>
          <w:p w:rsidR="00000000" w:rsidDel="00000000" w:rsidP="00000000" w:rsidRDefault="00000000" w:rsidRPr="00000000" w14:paraId="000001BE">
            <w:pPr>
              <w:spacing w:line="240" w:lineRule="auto"/>
              <w:rPr/>
            </w:pPr>
            <w:r w:rsidDel="00000000" w:rsidR="00000000" w:rsidRPr="00000000">
              <w:rPr>
                <w:rtl w:val="0"/>
              </w:rPr>
            </w:r>
          </w:p>
          <w:p w:rsidR="00000000" w:rsidDel="00000000" w:rsidP="00000000" w:rsidRDefault="00000000" w:rsidRPr="00000000" w14:paraId="000001BF">
            <w:pPr>
              <w:spacing w:line="240" w:lineRule="auto"/>
              <w:rPr>
                <w:sz w:val="22"/>
                <w:szCs w:val="22"/>
              </w:rPr>
            </w:pPr>
            <w:r w:rsidDel="00000000" w:rsidR="00000000" w:rsidRPr="00000000">
              <w:rPr>
                <w:rtl w:val="0"/>
              </w:rPr>
              <w:t xml:space="preserve">Then I can register as a DRep via my wallet (because metadata anchors are optional)</w:t>
            </w:r>
            <w:r w:rsidDel="00000000" w:rsidR="00000000" w:rsidRPr="00000000">
              <w:rPr>
                <w:rtl w:val="0"/>
              </w:rPr>
            </w:r>
          </w:p>
        </w:tc>
        <w:tc>
          <w:tcPr/>
          <w:p w:rsidR="00000000" w:rsidDel="00000000" w:rsidP="00000000" w:rsidRDefault="00000000" w:rsidRPr="00000000" w14:paraId="000001C0">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1C1">
            <w:pPr>
              <w:pStyle w:val="Title"/>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1C2">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sz w:val="22"/>
                <w:szCs w:val="22"/>
                <w:rtl w:val="0"/>
              </w:rPr>
              <w:t xml:space="preserve">Voltaire</w:t>
            </w:r>
          </w:p>
        </w:tc>
        <w:tc>
          <w:tcPr/>
          <w:p w:rsidR="00000000" w:rsidDel="00000000" w:rsidP="00000000" w:rsidRDefault="00000000" w:rsidRPr="00000000" w14:paraId="000001C3">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sz w:val="22"/>
                <w:szCs w:val="22"/>
                <w:rtl w:val="0"/>
              </w:rPr>
              <w:t xml:space="preserve">N</w:t>
            </w:r>
          </w:p>
        </w:tc>
      </w:tr>
      <w:tr>
        <w:trPr>
          <w:cantSplit w:val="0"/>
          <w:trHeight w:val="420" w:hRule="atLeast"/>
          <w:tblHeader w:val="0"/>
        </w:trPr>
        <w:tc>
          <w:tcPr>
            <w:vMerge w:val="continue"/>
          </w:tcPr>
          <w:p w:rsidR="00000000" w:rsidDel="00000000" w:rsidP="00000000" w:rsidRDefault="00000000" w:rsidRPr="00000000" w14:paraId="000001C4">
            <w:pPr>
              <w:pStyle w:val="Title"/>
              <w:keepNext w:val="0"/>
              <w:keepLines w:val="0"/>
              <w:spacing w:line="240" w:lineRule="auto"/>
              <w:rPr>
                <w:b w:val="1"/>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1C5">
            <w:pPr>
              <w:pStyle w:val="Title"/>
              <w:keepNext w:val="0"/>
              <w:keepLines w:val="0"/>
              <w:spacing w:line="240" w:lineRule="auto"/>
              <w:rPr>
                <w:b w:val="1"/>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1C6">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1C7">
            <w:pPr>
              <w:pStyle w:val="Title"/>
              <w:spacing w:line="240" w:lineRule="auto"/>
              <w:rPr>
                <w:sz w:val="22"/>
                <w:szCs w:val="22"/>
              </w:rPr>
            </w:pPr>
            <w:bookmarkStart w:colFirst="0" w:colLast="0" w:name="_i3y90iq9mlpi" w:id="55"/>
            <w:bookmarkEnd w:id="55"/>
            <w:r w:rsidDel="00000000" w:rsidR="00000000" w:rsidRPr="00000000">
              <w:rPr>
                <w:sz w:val="22"/>
                <w:szCs w:val="22"/>
                <w:rtl w:val="0"/>
              </w:rPr>
              <w:t xml:space="preserve">Given that I am connected to GovTool with a compatible wallet</w:t>
            </w:r>
          </w:p>
          <w:p w:rsidR="00000000" w:rsidDel="00000000" w:rsidP="00000000" w:rsidRDefault="00000000" w:rsidRPr="00000000" w14:paraId="000001C8">
            <w:pPr>
              <w:spacing w:line="240" w:lineRule="auto"/>
              <w:rPr/>
            </w:pPr>
            <w:r w:rsidDel="00000000" w:rsidR="00000000" w:rsidRPr="00000000">
              <w:rPr>
                <w:rtl w:val="0"/>
              </w:rPr>
            </w:r>
          </w:p>
          <w:p w:rsidR="00000000" w:rsidDel="00000000" w:rsidP="00000000" w:rsidRDefault="00000000" w:rsidRPr="00000000" w14:paraId="000001C9">
            <w:pPr>
              <w:spacing w:line="240" w:lineRule="auto"/>
              <w:rPr/>
            </w:pPr>
            <w:r w:rsidDel="00000000" w:rsidR="00000000" w:rsidRPr="00000000">
              <w:rPr>
                <w:rtl w:val="0"/>
              </w:rPr>
              <w:t xml:space="preserve">When I go through the DRep registration process, and include metadata anchor information in the wrong format </w:t>
            </w:r>
          </w:p>
          <w:p w:rsidR="00000000" w:rsidDel="00000000" w:rsidP="00000000" w:rsidRDefault="00000000" w:rsidRPr="00000000" w14:paraId="000001CA">
            <w:pPr>
              <w:spacing w:line="240" w:lineRule="auto"/>
              <w:rPr/>
            </w:pPr>
            <w:r w:rsidDel="00000000" w:rsidR="00000000" w:rsidRPr="00000000">
              <w:rPr>
                <w:rtl w:val="0"/>
              </w:rPr>
            </w:r>
          </w:p>
          <w:p w:rsidR="00000000" w:rsidDel="00000000" w:rsidP="00000000" w:rsidRDefault="00000000" w:rsidRPr="00000000" w14:paraId="000001CB">
            <w:pPr>
              <w:spacing w:line="240" w:lineRule="auto"/>
              <w:rPr>
                <w:sz w:val="22"/>
                <w:szCs w:val="22"/>
              </w:rPr>
            </w:pPr>
            <w:r w:rsidDel="00000000" w:rsidR="00000000" w:rsidRPr="00000000">
              <w:rPr>
                <w:rtl w:val="0"/>
              </w:rPr>
              <w:t xml:space="preserve">Then I will not be able to progress further in the process and I will be told that it is because the format is incorrect.</w:t>
            </w:r>
            <w:r w:rsidDel="00000000" w:rsidR="00000000" w:rsidRPr="00000000">
              <w:rPr>
                <w:rtl w:val="0"/>
              </w:rPr>
            </w:r>
          </w:p>
        </w:tc>
        <w:tc>
          <w:tcPr/>
          <w:p w:rsidR="00000000" w:rsidDel="00000000" w:rsidP="00000000" w:rsidRDefault="00000000" w:rsidRPr="00000000" w14:paraId="000001CC">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1CD">
            <w:pPr>
              <w:pStyle w:val="Title"/>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1CE">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sz w:val="22"/>
                <w:szCs w:val="22"/>
                <w:rtl w:val="0"/>
              </w:rPr>
              <w:t xml:space="preserve">Voltaire</w:t>
            </w:r>
          </w:p>
        </w:tc>
        <w:tc>
          <w:tcPr/>
          <w:p w:rsidR="00000000" w:rsidDel="00000000" w:rsidP="00000000" w:rsidRDefault="00000000" w:rsidRPr="00000000" w14:paraId="000001CF">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sz w:val="22"/>
                <w:szCs w:val="22"/>
                <w:rtl w:val="0"/>
              </w:rPr>
              <w:t xml:space="preserve">N</w:t>
            </w:r>
          </w:p>
        </w:tc>
      </w:tr>
      <w:tr>
        <w:trPr>
          <w:cantSplit w:val="0"/>
          <w:trHeight w:val="420" w:hRule="atLeast"/>
          <w:tblHeader w:val="0"/>
        </w:trPr>
        <w:tc>
          <w:tcPr>
            <w:vMerge w:val="continue"/>
          </w:tcPr>
          <w:p w:rsidR="00000000" w:rsidDel="00000000" w:rsidP="00000000" w:rsidRDefault="00000000" w:rsidRPr="00000000" w14:paraId="000001D0">
            <w:pPr>
              <w:pStyle w:val="Title"/>
              <w:keepNext w:val="0"/>
              <w:keepLines w:val="0"/>
              <w:spacing w:line="240" w:lineRule="auto"/>
              <w:rPr>
                <w:b w:val="1"/>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1D1">
            <w:pPr>
              <w:pStyle w:val="Title"/>
              <w:keepNext w:val="0"/>
              <w:keepLines w:val="0"/>
              <w:spacing w:line="240" w:lineRule="auto"/>
              <w:rPr>
                <w:b w:val="1"/>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1D2">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1D3">
            <w:pPr>
              <w:pStyle w:val="Title"/>
              <w:spacing w:line="240" w:lineRule="auto"/>
              <w:rPr>
                <w:sz w:val="22"/>
                <w:szCs w:val="22"/>
              </w:rPr>
            </w:pPr>
            <w:bookmarkStart w:colFirst="0" w:colLast="0" w:name="_qgsvumm5auux" w:id="56"/>
            <w:bookmarkEnd w:id="56"/>
            <w:r w:rsidDel="00000000" w:rsidR="00000000" w:rsidRPr="00000000">
              <w:rPr>
                <w:sz w:val="22"/>
                <w:szCs w:val="22"/>
                <w:rtl w:val="0"/>
              </w:rPr>
              <w:t xml:space="preserve">Given that I am connected to GovTool with a compatible wallet</w:t>
            </w:r>
          </w:p>
          <w:p w:rsidR="00000000" w:rsidDel="00000000" w:rsidP="00000000" w:rsidRDefault="00000000" w:rsidRPr="00000000" w14:paraId="000001D4">
            <w:pPr>
              <w:spacing w:line="240" w:lineRule="auto"/>
              <w:rPr/>
            </w:pPr>
            <w:r w:rsidDel="00000000" w:rsidR="00000000" w:rsidRPr="00000000">
              <w:rPr>
                <w:rtl w:val="0"/>
              </w:rPr>
            </w:r>
          </w:p>
          <w:p w:rsidR="00000000" w:rsidDel="00000000" w:rsidP="00000000" w:rsidRDefault="00000000" w:rsidRPr="00000000" w14:paraId="000001D5">
            <w:pPr>
              <w:spacing w:line="240" w:lineRule="auto"/>
              <w:rPr/>
            </w:pPr>
            <w:r w:rsidDel="00000000" w:rsidR="00000000" w:rsidRPr="00000000">
              <w:rPr>
                <w:rtl w:val="0"/>
              </w:rPr>
              <w:t xml:space="preserve">When I go through the DRep registration process, and include metadata anchor information in the correct format </w:t>
            </w:r>
          </w:p>
          <w:p w:rsidR="00000000" w:rsidDel="00000000" w:rsidP="00000000" w:rsidRDefault="00000000" w:rsidRPr="00000000" w14:paraId="000001D6">
            <w:pPr>
              <w:spacing w:line="240" w:lineRule="auto"/>
              <w:rPr/>
            </w:pPr>
            <w:r w:rsidDel="00000000" w:rsidR="00000000" w:rsidRPr="00000000">
              <w:rPr>
                <w:rtl w:val="0"/>
              </w:rPr>
            </w:r>
          </w:p>
          <w:p w:rsidR="00000000" w:rsidDel="00000000" w:rsidP="00000000" w:rsidRDefault="00000000" w:rsidRPr="00000000" w14:paraId="000001D7">
            <w:pPr>
              <w:spacing w:line="240" w:lineRule="auto"/>
              <w:rPr>
                <w:sz w:val="22"/>
                <w:szCs w:val="22"/>
              </w:rPr>
            </w:pPr>
            <w:r w:rsidDel="00000000" w:rsidR="00000000" w:rsidRPr="00000000">
              <w:rPr>
                <w:rtl w:val="0"/>
              </w:rPr>
              <w:t xml:space="preserve">Then I will be able to register as a DRep via my wallet, GovTool will include the metadata anchor in the registration certificate transaction.</w:t>
            </w:r>
            <w:r w:rsidDel="00000000" w:rsidR="00000000" w:rsidRPr="00000000">
              <w:rPr>
                <w:rtl w:val="0"/>
              </w:rPr>
            </w:r>
          </w:p>
        </w:tc>
        <w:tc>
          <w:tcPr/>
          <w:p w:rsidR="00000000" w:rsidDel="00000000" w:rsidP="00000000" w:rsidRDefault="00000000" w:rsidRPr="00000000" w14:paraId="000001D8">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1D9">
            <w:pPr>
              <w:pStyle w:val="Title"/>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1DA">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sz w:val="22"/>
                <w:szCs w:val="22"/>
                <w:rtl w:val="0"/>
              </w:rPr>
              <w:t xml:space="preserve">Voltaire</w:t>
            </w:r>
          </w:p>
        </w:tc>
        <w:tc>
          <w:tcPr/>
          <w:p w:rsidR="00000000" w:rsidDel="00000000" w:rsidP="00000000" w:rsidRDefault="00000000" w:rsidRPr="00000000" w14:paraId="000001DB">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sz w:val="22"/>
                <w:szCs w:val="22"/>
                <w:rtl w:val="0"/>
              </w:rPr>
              <w:t xml:space="preserve">N</w:t>
            </w:r>
          </w:p>
        </w:tc>
      </w:tr>
      <w:tr>
        <w:trPr>
          <w:cantSplit w:val="0"/>
          <w:trHeight w:val="420" w:hRule="atLeast"/>
          <w:tblHeader w:val="0"/>
        </w:trPr>
        <w:tc>
          <w:tcPr>
            <w:vMerge w:val="continue"/>
          </w:tcPr>
          <w:p w:rsidR="00000000" w:rsidDel="00000000" w:rsidP="00000000" w:rsidRDefault="00000000" w:rsidRPr="00000000" w14:paraId="000001DC">
            <w:pPr>
              <w:pStyle w:val="Title"/>
              <w:keepNext w:val="0"/>
              <w:keepLines w:val="0"/>
              <w:spacing w:line="240" w:lineRule="auto"/>
              <w:rPr>
                <w:b w:val="1"/>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1DD">
            <w:pPr>
              <w:pStyle w:val="Title"/>
              <w:keepNext w:val="0"/>
              <w:keepLines w:val="0"/>
              <w:spacing w:line="240" w:lineRule="auto"/>
              <w:rPr>
                <w:b w:val="1"/>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1DE">
            <w:pPr>
              <w:pStyle w:val="Title"/>
              <w:keepNext w:val="0"/>
              <w:keepLines w:val="0"/>
              <w:spacing w:line="240" w:lineRule="auto"/>
              <w:rPr>
                <w:sz w:val="22"/>
                <w:szCs w:val="22"/>
              </w:rPr>
            </w:pPr>
            <w:bookmarkStart w:colFirst="0" w:colLast="0" w:name="_47d8i1x83w3t" w:id="0"/>
            <w:bookmarkEnd w:id="0"/>
            <w:r w:rsidDel="00000000" w:rsidR="00000000" w:rsidRPr="00000000">
              <w:rPr>
                <w:sz w:val="22"/>
                <w:szCs w:val="22"/>
                <w:rtl w:val="0"/>
              </w:rPr>
              <w:t xml:space="preserve">Confirm transaction has been sent</w:t>
            </w:r>
          </w:p>
        </w:tc>
        <w:tc>
          <w:tcPr/>
          <w:p w:rsidR="00000000" w:rsidDel="00000000" w:rsidP="00000000" w:rsidRDefault="00000000" w:rsidRPr="00000000" w14:paraId="000001DF">
            <w:pPr>
              <w:pStyle w:val="Title"/>
              <w:keepNext w:val="0"/>
              <w:keepLines w:val="0"/>
              <w:spacing w:after="0" w:line="240" w:lineRule="auto"/>
              <w:rPr>
                <w:sz w:val="22"/>
                <w:szCs w:val="22"/>
              </w:rPr>
            </w:pPr>
            <w:bookmarkStart w:colFirst="0" w:colLast="0" w:name="_3nfv8z8pbfbw" w:id="57"/>
            <w:bookmarkEnd w:id="57"/>
            <w:r w:rsidDel="00000000" w:rsidR="00000000" w:rsidRPr="00000000">
              <w:rPr>
                <w:sz w:val="22"/>
                <w:szCs w:val="22"/>
                <w:rtl w:val="0"/>
              </w:rPr>
              <w:t xml:space="preserve">Given that I have gone through the DRep registration process </w:t>
            </w:r>
          </w:p>
          <w:p w:rsidR="00000000" w:rsidDel="00000000" w:rsidP="00000000" w:rsidRDefault="00000000" w:rsidRPr="00000000" w14:paraId="000001E0">
            <w:pPr>
              <w:spacing w:line="240" w:lineRule="auto"/>
              <w:rPr/>
            </w:pPr>
            <w:r w:rsidDel="00000000" w:rsidR="00000000" w:rsidRPr="00000000">
              <w:rPr>
                <w:rtl w:val="0"/>
              </w:rPr>
            </w:r>
          </w:p>
          <w:p w:rsidR="00000000" w:rsidDel="00000000" w:rsidP="00000000" w:rsidRDefault="00000000" w:rsidRPr="00000000" w14:paraId="000001E1">
            <w:pPr>
              <w:spacing w:line="240" w:lineRule="auto"/>
              <w:rPr/>
            </w:pPr>
            <w:r w:rsidDel="00000000" w:rsidR="00000000" w:rsidRPr="00000000">
              <w:rPr>
                <w:rtl w:val="0"/>
              </w:rPr>
              <w:t xml:space="preserve">When I press the button on my wallet to submit the transaction </w:t>
            </w:r>
          </w:p>
          <w:p w:rsidR="00000000" w:rsidDel="00000000" w:rsidP="00000000" w:rsidRDefault="00000000" w:rsidRPr="00000000" w14:paraId="000001E2">
            <w:pPr>
              <w:spacing w:line="240" w:lineRule="auto"/>
              <w:rPr/>
            </w:pPr>
            <w:r w:rsidDel="00000000" w:rsidR="00000000" w:rsidRPr="00000000">
              <w:rPr>
                <w:rtl w:val="0"/>
              </w:rPr>
            </w:r>
          </w:p>
          <w:p w:rsidR="00000000" w:rsidDel="00000000" w:rsidP="00000000" w:rsidRDefault="00000000" w:rsidRPr="00000000" w14:paraId="000001E3">
            <w:pPr>
              <w:spacing w:line="240" w:lineRule="auto"/>
              <w:rPr>
                <w:sz w:val="22"/>
                <w:szCs w:val="22"/>
              </w:rPr>
            </w:pPr>
            <w:r w:rsidDel="00000000" w:rsidR="00000000" w:rsidRPr="00000000">
              <w:rPr>
                <w:rtl w:val="0"/>
              </w:rPr>
              <w:t xml:space="preserve">Then I will receive a confirmation message from GovTool that will include a link to the transaction in a block explorer.</w:t>
            </w:r>
            <w:r w:rsidDel="00000000" w:rsidR="00000000" w:rsidRPr="00000000">
              <w:rPr>
                <w:rtl w:val="0"/>
              </w:rPr>
            </w:r>
          </w:p>
        </w:tc>
        <w:tc>
          <w:tcPr/>
          <w:p w:rsidR="00000000" w:rsidDel="00000000" w:rsidP="00000000" w:rsidRDefault="00000000" w:rsidRPr="00000000" w14:paraId="000001E4">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1E5">
            <w:pPr>
              <w:pStyle w:val="Title"/>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1E6">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sz w:val="22"/>
                <w:szCs w:val="22"/>
                <w:rtl w:val="0"/>
              </w:rPr>
              <w:t xml:space="preserve">Voltaire</w:t>
            </w:r>
          </w:p>
        </w:tc>
        <w:tc>
          <w:tcPr/>
          <w:p w:rsidR="00000000" w:rsidDel="00000000" w:rsidP="00000000" w:rsidRDefault="00000000" w:rsidRPr="00000000" w14:paraId="000001E7">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sz w:val="22"/>
                <w:szCs w:val="22"/>
                <w:rtl w:val="0"/>
              </w:rPr>
              <w:t xml:space="preserve">N</w:t>
            </w:r>
          </w:p>
        </w:tc>
      </w:tr>
      <w:tr>
        <w:trPr>
          <w:cantSplit w:val="0"/>
          <w:trHeight w:val="420" w:hRule="atLeast"/>
          <w:tblHeader w:val="0"/>
        </w:trPr>
        <w:tc>
          <w:tcPr>
            <w:vMerge w:val="continue"/>
          </w:tcPr>
          <w:p w:rsidR="00000000" w:rsidDel="00000000" w:rsidP="00000000" w:rsidRDefault="00000000" w:rsidRPr="00000000" w14:paraId="000001E8">
            <w:pPr>
              <w:pStyle w:val="Title"/>
              <w:keepNext w:val="0"/>
              <w:keepLines w:val="0"/>
              <w:spacing w:line="240" w:lineRule="auto"/>
              <w:rPr>
                <w:b w:val="1"/>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1E9">
            <w:pPr>
              <w:pStyle w:val="Title"/>
              <w:keepNext w:val="0"/>
              <w:keepLines w:val="0"/>
              <w:spacing w:line="240" w:lineRule="auto"/>
              <w:rPr>
                <w:b w:val="1"/>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1EA">
            <w:pPr>
              <w:pStyle w:val="Title"/>
              <w:keepNext w:val="0"/>
              <w:keepLines w:val="0"/>
              <w:spacing w:line="240" w:lineRule="auto"/>
              <w:rPr>
                <w:sz w:val="22"/>
                <w:szCs w:val="22"/>
              </w:rPr>
            </w:pPr>
            <w:bookmarkStart w:colFirst="0" w:colLast="0" w:name="_47d8i1x83w3t" w:id="0"/>
            <w:bookmarkEnd w:id="0"/>
            <w:r w:rsidDel="00000000" w:rsidR="00000000" w:rsidRPr="00000000">
              <w:rPr>
                <w:sz w:val="22"/>
                <w:szCs w:val="22"/>
                <w:rtl w:val="0"/>
              </w:rPr>
              <w:t xml:space="preserve">Status of transaction is displayed</w:t>
            </w:r>
          </w:p>
        </w:tc>
        <w:tc>
          <w:tcPr/>
          <w:p w:rsidR="00000000" w:rsidDel="00000000" w:rsidP="00000000" w:rsidRDefault="00000000" w:rsidRPr="00000000" w14:paraId="000001EB">
            <w:pPr>
              <w:pStyle w:val="Title"/>
              <w:keepNext w:val="0"/>
              <w:keepLines w:val="0"/>
              <w:spacing w:after="0" w:line="240" w:lineRule="auto"/>
              <w:rPr>
                <w:sz w:val="22"/>
                <w:szCs w:val="22"/>
              </w:rPr>
            </w:pPr>
            <w:bookmarkStart w:colFirst="0" w:colLast="0" w:name="_tinkmw9y7pg6" w:id="58"/>
            <w:bookmarkEnd w:id="58"/>
            <w:r w:rsidDel="00000000" w:rsidR="00000000" w:rsidRPr="00000000">
              <w:rPr>
                <w:sz w:val="22"/>
                <w:szCs w:val="22"/>
                <w:rtl w:val="0"/>
              </w:rPr>
              <w:t xml:space="preserve">Given that I have just submitted a DRep registration transaction, and I am looking at the dashboard </w:t>
            </w:r>
          </w:p>
          <w:p w:rsidR="00000000" w:rsidDel="00000000" w:rsidP="00000000" w:rsidRDefault="00000000" w:rsidRPr="00000000" w14:paraId="000001EC">
            <w:pPr>
              <w:pStyle w:val="Title"/>
              <w:keepNext w:val="0"/>
              <w:keepLines w:val="0"/>
              <w:spacing w:after="0" w:line="240" w:lineRule="auto"/>
              <w:rPr>
                <w:sz w:val="22"/>
                <w:szCs w:val="22"/>
              </w:rPr>
            </w:pPr>
            <w:bookmarkStart w:colFirst="0" w:colLast="0" w:name="_lnepvgw4u132" w:id="59"/>
            <w:bookmarkEnd w:id="59"/>
            <w:r w:rsidDel="00000000" w:rsidR="00000000" w:rsidRPr="00000000">
              <w:rPr>
                <w:rtl w:val="0"/>
              </w:rPr>
            </w:r>
          </w:p>
          <w:p w:rsidR="00000000" w:rsidDel="00000000" w:rsidP="00000000" w:rsidRDefault="00000000" w:rsidRPr="00000000" w14:paraId="000001ED">
            <w:pPr>
              <w:pStyle w:val="Title"/>
              <w:keepNext w:val="0"/>
              <w:keepLines w:val="0"/>
              <w:spacing w:after="0" w:line="240" w:lineRule="auto"/>
              <w:rPr>
                <w:sz w:val="22"/>
                <w:szCs w:val="22"/>
              </w:rPr>
            </w:pPr>
            <w:bookmarkStart w:colFirst="0" w:colLast="0" w:name="_z0vf15m1qewt" w:id="60"/>
            <w:bookmarkEnd w:id="60"/>
            <w:r w:rsidDel="00000000" w:rsidR="00000000" w:rsidRPr="00000000">
              <w:rPr>
                <w:sz w:val="22"/>
                <w:szCs w:val="22"/>
                <w:rtl w:val="0"/>
              </w:rPr>
              <w:t xml:space="preserve">When the registration has not yet been confirmed by the blockchain, </w:t>
            </w:r>
          </w:p>
          <w:p w:rsidR="00000000" w:rsidDel="00000000" w:rsidP="00000000" w:rsidRDefault="00000000" w:rsidRPr="00000000" w14:paraId="000001EE">
            <w:pPr>
              <w:spacing w:line="240" w:lineRule="auto"/>
              <w:rPr/>
            </w:pPr>
            <w:r w:rsidDel="00000000" w:rsidR="00000000" w:rsidRPr="00000000">
              <w:rPr>
                <w:rtl w:val="0"/>
              </w:rPr>
            </w:r>
          </w:p>
          <w:p w:rsidR="00000000" w:rsidDel="00000000" w:rsidP="00000000" w:rsidRDefault="00000000" w:rsidRPr="00000000" w14:paraId="000001EF">
            <w:pPr>
              <w:spacing w:line="240" w:lineRule="auto"/>
              <w:rPr>
                <w:sz w:val="22"/>
                <w:szCs w:val="22"/>
              </w:rPr>
            </w:pPr>
            <w:r w:rsidDel="00000000" w:rsidR="00000000" w:rsidRPr="00000000">
              <w:rPr>
                <w:rtl w:val="0"/>
              </w:rPr>
              <w:t xml:space="preserve">Then the registration status will show as “In Progress” until it is confirmed.</w:t>
            </w:r>
            <w:r w:rsidDel="00000000" w:rsidR="00000000" w:rsidRPr="00000000">
              <w:rPr>
                <w:rtl w:val="0"/>
              </w:rPr>
            </w:r>
          </w:p>
        </w:tc>
        <w:tc>
          <w:tcPr/>
          <w:p w:rsidR="00000000" w:rsidDel="00000000" w:rsidP="00000000" w:rsidRDefault="00000000" w:rsidRPr="00000000" w14:paraId="000001F0">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1F1">
            <w:pPr>
              <w:pStyle w:val="Title"/>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1F2">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sz w:val="22"/>
                <w:szCs w:val="22"/>
                <w:rtl w:val="0"/>
              </w:rPr>
              <w:t xml:space="preserve">Voltaire</w:t>
            </w:r>
          </w:p>
        </w:tc>
        <w:tc>
          <w:tcPr/>
          <w:p w:rsidR="00000000" w:rsidDel="00000000" w:rsidP="00000000" w:rsidRDefault="00000000" w:rsidRPr="00000000" w14:paraId="000001F3">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sz w:val="22"/>
                <w:szCs w:val="22"/>
                <w:rtl w:val="0"/>
              </w:rPr>
              <w:t xml:space="preserve">N</w:t>
            </w:r>
          </w:p>
        </w:tc>
      </w:tr>
      <w:tr>
        <w:trPr>
          <w:cantSplit w:val="0"/>
          <w:trHeight w:val="420" w:hRule="atLeast"/>
          <w:tblHeader w:val="0"/>
        </w:trPr>
        <w:tc>
          <w:tcPr>
            <w:vMerge w:val="restart"/>
          </w:tcPr>
          <w:p w:rsidR="00000000" w:rsidDel="00000000" w:rsidP="00000000" w:rsidRDefault="00000000" w:rsidRPr="00000000" w14:paraId="000001F4">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CH.VO4</w:t>
            </w:r>
          </w:p>
        </w:tc>
        <w:tc>
          <w:tcPr>
            <w:vMerge w:val="restart"/>
          </w:tcPr>
          <w:p w:rsidR="00000000" w:rsidDel="00000000" w:rsidP="00000000" w:rsidRDefault="00000000" w:rsidRPr="00000000" w14:paraId="000001F5">
            <w:pPr>
              <w:pStyle w:val="Title"/>
              <w:keepNext w:val="0"/>
              <w:keepLines w:val="0"/>
              <w:spacing w:after="0" w:line="240" w:lineRule="auto"/>
              <w:rPr>
                <w:color w:val="999999"/>
                <w:sz w:val="22"/>
                <w:szCs w:val="22"/>
              </w:rPr>
            </w:pPr>
            <w:bookmarkStart w:colFirst="0" w:colLast="0" w:name="_47d8i1x83w3t" w:id="0"/>
            <w:bookmarkEnd w:id="0"/>
            <w:r w:rsidDel="00000000" w:rsidR="00000000" w:rsidRPr="00000000">
              <w:rPr>
                <w:b w:val="1"/>
                <w:sz w:val="22"/>
                <w:szCs w:val="22"/>
                <w:rtl w:val="0"/>
              </w:rPr>
              <w:t xml:space="preserve">As a DRep I want to vote</w:t>
            </w:r>
            <w:r w:rsidDel="00000000" w:rsidR="00000000" w:rsidRPr="00000000">
              <w:rPr>
                <w:sz w:val="22"/>
                <w:szCs w:val="22"/>
                <w:rtl w:val="0"/>
              </w:rPr>
              <w:t xml:space="preserve"> </w:t>
            </w:r>
            <w:r w:rsidDel="00000000" w:rsidR="00000000" w:rsidRPr="00000000">
              <w:rPr>
                <w:color w:val="999999"/>
                <w:sz w:val="22"/>
                <w:szCs w:val="22"/>
                <w:rtl w:val="0"/>
              </w:rPr>
              <w:t xml:space="preserve">so that I can fulfil my role</w:t>
            </w:r>
          </w:p>
        </w:tc>
        <w:tc>
          <w:tcPr>
            <w:vMerge w:val="restart"/>
          </w:tcPr>
          <w:p w:rsidR="00000000" w:rsidDel="00000000" w:rsidP="00000000" w:rsidRDefault="00000000" w:rsidRPr="00000000" w14:paraId="000001F6">
            <w:pPr>
              <w:pStyle w:val="Title"/>
              <w:spacing w:line="240" w:lineRule="auto"/>
              <w:rPr>
                <w:sz w:val="22"/>
                <w:szCs w:val="22"/>
              </w:rPr>
            </w:pPr>
            <w:bookmarkStart w:colFirst="0" w:colLast="0" w:name="_47d8i1x83w3t" w:id="0"/>
            <w:bookmarkEnd w:id="0"/>
            <w:r w:rsidDel="00000000" w:rsidR="00000000" w:rsidRPr="00000000">
              <w:rPr>
                <w:sz w:val="22"/>
                <w:szCs w:val="22"/>
                <w:rtl w:val="0"/>
              </w:rPr>
              <w:t xml:space="preserve">Should be able to access the governance actions page as a DRep with my wallet connected</w:t>
            </w:r>
          </w:p>
        </w:tc>
        <w:tc>
          <w:tcPr/>
          <w:p w:rsidR="00000000" w:rsidDel="00000000" w:rsidP="00000000" w:rsidRDefault="00000000" w:rsidRPr="00000000" w14:paraId="000001F7">
            <w:pPr>
              <w:pStyle w:val="Title"/>
              <w:spacing w:line="240" w:lineRule="auto"/>
              <w:rPr>
                <w:sz w:val="22"/>
                <w:szCs w:val="22"/>
              </w:rPr>
            </w:pPr>
            <w:bookmarkStart w:colFirst="0" w:colLast="0" w:name="_54pydldt7u75" w:id="61"/>
            <w:bookmarkEnd w:id="61"/>
            <w:r w:rsidDel="00000000" w:rsidR="00000000" w:rsidRPr="00000000">
              <w:rPr>
                <w:sz w:val="22"/>
                <w:szCs w:val="22"/>
                <w:rtl w:val="0"/>
              </w:rPr>
              <w:t xml:space="preserve">Given that I am a DRep and I am connected to GovTool</w:t>
            </w:r>
          </w:p>
          <w:p w:rsidR="00000000" w:rsidDel="00000000" w:rsidP="00000000" w:rsidRDefault="00000000" w:rsidRPr="00000000" w14:paraId="000001F8">
            <w:pPr>
              <w:pStyle w:val="Title"/>
              <w:spacing w:line="240" w:lineRule="auto"/>
              <w:rPr>
                <w:sz w:val="22"/>
                <w:szCs w:val="22"/>
              </w:rPr>
            </w:pPr>
            <w:bookmarkStart w:colFirst="0" w:colLast="0" w:name="_bhbqmvjc725" w:id="62"/>
            <w:bookmarkEnd w:id="62"/>
            <w:r w:rsidDel="00000000" w:rsidR="00000000" w:rsidRPr="00000000">
              <w:rPr>
                <w:rtl w:val="0"/>
              </w:rPr>
            </w:r>
          </w:p>
          <w:p w:rsidR="00000000" w:rsidDel="00000000" w:rsidP="00000000" w:rsidRDefault="00000000" w:rsidRPr="00000000" w14:paraId="000001F9">
            <w:pPr>
              <w:pStyle w:val="Title"/>
              <w:spacing w:line="240" w:lineRule="auto"/>
              <w:rPr>
                <w:sz w:val="22"/>
                <w:szCs w:val="22"/>
              </w:rPr>
            </w:pPr>
            <w:bookmarkStart w:colFirst="0" w:colLast="0" w:name="_47d8i1x83w3t" w:id="0"/>
            <w:bookmarkEnd w:id="0"/>
            <w:r w:rsidDel="00000000" w:rsidR="00000000" w:rsidRPr="00000000">
              <w:rPr>
                <w:sz w:val="22"/>
                <w:szCs w:val="22"/>
                <w:rtl w:val="0"/>
              </w:rPr>
              <w:t xml:space="preserve">When I visit the url of the governance actions page </w:t>
            </w:r>
          </w:p>
          <w:p w:rsidR="00000000" w:rsidDel="00000000" w:rsidP="00000000" w:rsidRDefault="00000000" w:rsidRPr="00000000" w14:paraId="000001FA">
            <w:pPr>
              <w:pStyle w:val="Title"/>
              <w:spacing w:line="240" w:lineRule="auto"/>
              <w:rPr>
                <w:sz w:val="22"/>
                <w:szCs w:val="22"/>
              </w:rPr>
            </w:pPr>
            <w:bookmarkStart w:colFirst="0" w:colLast="0" w:name="_5rdekgpxggb6" w:id="63"/>
            <w:bookmarkEnd w:id="63"/>
            <w:r w:rsidDel="00000000" w:rsidR="00000000" w:rsidRPr="00000000">
              <w:rPr>
                <w:rtl w:val="0"/>
              </w:rPr>
            </w:r>
          </w:p>
          <w:p w:rsidR="00000000" w:rsidDel="00000000" w:rsidP="00000000" w:rsidRDefault="00000000" w:rsidRPr="00000000" w14:paraId="000001FB">
            <w:pPr>
              <w:pStyle w:val="Title"/>
              <w:spacing w:line="240" w:lineRule="auto"/>
              <w:rPr>
                <w:sz w:val="22"/>
                <w:szCs w:val="22"/>
              </w:rPr>
            </w:pPr>
            <w:bookmarkStart w:colFirst="0" w:colLast="0" w:name="_id0vb56njett" w:id="64"/>
            <w:bookmarkEnd w:id="64"/>
            <w:r w:rsidDel="00000000" w:rsidR="00000000" w:rsidRPr="00000000">
              <w:rPr>
                <w:sz w:val="22"/>
                <w:szCs w:val="22"/>
                <w:rtl w:val="0"/>
              </w:rPr>
              <w:t xml:space="preserve">Then the governance actions page is displayed</w:t>
            </w:r>
          </w:p>
        </w:tc>
        <w:tc>
          <w:tcPr/>
          <w:p w:rsidR="00000000" w:rsidDel="00000000" w:rsidP="00000000" w:rsidRDefault="00000000" w:rsidRPr="00000000" w14:paraId="000001FC">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1FD">
            <w:pPr>
              <w:pStyle w:val="Title"/>
              <w:spacing w:line="240" w:lineRule="auto"/>
              <w:rPr>
                <w:sz w:val="22"/>
                <w:szCs w:val="22"/>
              </w:rPr>
            </w:pPr>
            <w:bookmarkStart w:colFirst="0" w:colLast="0" w:name="_47d8i1x83w3t" w:id="0"/>
            <w:bookmarkEnd w:id="0"/>
            <w:r w:rsidDel="00000000" w:rsidR="00000000" w:rsidRPr="00000000">
              <w:rPr>
                <w:rtl w:val="0"/>
              </w:rPr>
            </w:r>
          </w:p>
        </w:tc>
        <w:tc>
          <w:tcPr>
            <w:vMerge w:val="restart"/>
          </w:tcPr>
          <w:p w:rsidR="00000000" w:rsidDel="00000000" w:rsidP="00000000" w:rsidRDefault="00000000" w:rsidRPr="00000000" w14:paraId="000001FE">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sz w:val="22"/>
                <w:szCs w:val="22"/>
                <w:rtl w:val="0"/>
              </w:rPr>
              <w:t xml:space="preserve">Voltaire</w:t>
            </w:r>
          </w:p>
        </w:tc>
        <w:tc>
          <w:tcPr>
            <w:vMerge w:val="restart"/>
          </w:tcPr>
          <w:p w:rsidR="00000000" w:rsidDel="00000000" w:rsidP="00000000" w:rsidRDefault="00000000" w:rsidRPr="00000000" w14:paraId="000001FF">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sz w:val="22"/>
                <w:szCs w:val="22"/>
                <w:rtl w:val="0"/>
              </w:rPr>
              <w:t xml:space="preserve">N</w:t>
            </w:r>
          </w:p>
        </w:tc>
      </w:tr>
      <w:tr>
        <w:trPr>
          <w:cantSplit w:val="0"/>
          <w:trHeight w:val="420" w:hRule="atLeast"/>
          <w:tblHeader w:val="0"/>
        </w:trPr>
        <w:tc>
          <w:tcPr>
            <w:vMerge w:val="continue"/>
          </w:tcPr>
          <w:p w:rsidR="00000000" w:rsidDel="00000000" w:rsidP="00000000" w:rsidRDefault="00000000" w:rsidRPr="00000000" w14:paraId="00000200">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201">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202">
            <w:pPr>
              <w:pStyle w:val="Title"/>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203">
            <w:pPr>
              <w:pStyle w:val="Title"/>
              <w:spacing w:line="240" w:lineRule="auto"/>
              <w:rPr>
                <w:sz w:val="22"/>
                <w:szCs w:val="22"/>
              </w:rPr>
            </w:pPr>
            <w:bookmarkStart w:colFirst="0" w:colLast="0" w:name="_of3hcxzds1fr" w:id="65"/>
            <w:bookmarkEnd w:id="65"/>
            <w:r w:rsidDel="00000000" w:rsidR="00000000" w:rsidRPr="00000000">
              <w:rPr>
                <w:sz w:val="22"/>
                <w:szCs w:val="22"/>
                <w:rtl w:val="0"/>
              </w:rPr>
              <w:t xml:space="preserve">Given that I am a DRep and connected to GovTool</w:t>
            </w:r>
          </w:p>
          <w:p w:rsidR="00000000" w:rsidDel="00000000" w:rsidP="00000000" w:rsidRDefault="00000000" w:rsidRPr="00000000" w14:paraId="00000204">
            <w:pPr>
              <w:spacing w:line="240" w:lineRule="auto"/>
              <w:rPr/>
            </w:pPr>
            <w:r w:rsidDel="00000000" w:rsidR="00000000" w:rsidRPr="00000000">
              <w:rPr>
                <w:rtl w:val="0"/>
              </w:rPr>
            </w:r>
          </w:p>
          <w:p w:rsidR="00000000" w:rsidDel="00000000" w:rsidP="00000000" w:rsidRDefault="00000000" w:rsidRPr="00000000" w14:paraId="00000205">
            <w:pPr>
              <w:spacing w:line="240" w:lineRule="auto"/>
              <w:rPr/>
            </w:pPr>
            <w:r w:rsidDel="00000000" w:rsidR="00000000" w:rsidRPr="00000000">
              <w:rPr>
                <w:rtl w:val="0"/>
              </w:rPr>
              <w:t xml:space="preserve">When I look at the governance actions page </w:t>
            </w:r>
          </w:p>
          <w:p w:rsidR="00000000" w:rsidDel="00000000" w:rsidP="00000000" w:rsidRDefault="00000000" w:rsidRPr="00000000" w14:paraId="00000206">
            <w:pPr>
              <w:pStyle w:val="Title"/>
              <w:spacing w:line="240" w:lineRule="auto"/>
              <w:rPr>
                <w:sz w:val="22"/>
                <w:szCs w:val="22"/>
              </w:rPr>
            </w:pPr>
            <w:bookmarkStart w:colFirst="0" w:colLast="0" w:name="_hm3narvdhw7k" w:id="66"/>
            <w:bookmarkEnd w:id="66"/>
            <w:r w:rsidDel="00000000" w:rsidR="00000000" w:rsidRPr="00000000">
              <w:rPr>
                <w:rtl w:val="0"/>
              </w:rPr>
            </w:r>
          </w:p>
          <w:p w:rsidR="00000000" w:rsidDel="00000000" w:rsidP="00000000" w:rsidRDefault="00000000" w:rsidRPr="00000000" w14:paraId="00000207">
            <w:pPr>
              <w:pStyle w:val="Title"/>
              <w:spacing w:line="240" w:lineRule="auto"/>
              <w:rPr>
                <w:sz w:val="22"/>
                <w:szCs w:val="22"/>
              </w:rPr>
            </w:pPr>
            <w:bookmarkStart w:colFirst="0" w:colLast="0" w:name="_47d8i1x83w3t" w:id="0"/>
            <w:bookmarkEnd w:id="0"/>
            <w:r w:rsidDel="00000000" w:rsidR="00000000" w:rsidRPr="00000000">
              <w:rPr>
                <w:sz w:val="22"/>
                <w:szCs w:val="22"/>
                <w:rtl w:val="0"/>
              </w:rPr>
              <w:t xml:space="preserve">Then my voting power is displayed</w:t>
            </w:r>
          </w:p>
        </w:tc>
        <w:tc>
          <w:tcPr/>
          <w:p w:rsidR="00000000" w:rsidDel="00000000" w:rsidP="00000000" w:rsidRDefault="00000000" w:rsidRPr="00000000" w14:paraId="00000208">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209">
            <w:pPr>
              <w:pStyle w:val="Title"/>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20A">
            <w:pPr>
              <w:pStyle w:val="Title"/>
              <w:keepNext w:val="0"/>
              <w:keepLines w:val="0"/>
              <w:spacing w:line="240" w:lineRule="auto"/>
              <w:jc w:val="center"/>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20B">
            <w:pPr>
              <w:pStyle w:val="Title"/>
              <w:keepNext w:val="0"/>
              <w:keepLines w:val="0"/>
              <w:spacing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20C">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20D">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20E">
            <w:pPr>
              <w:pStyle w:val="Title"/>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20F">
            <w:pPr>
              <w:pStyle w:val="Title"/>
              <w:spacing w:line="240" w:lineRule="auto"/>
              <w:rPr>
                <w:sz w:val="22"/>
                <w:szCs w:val="22"/>
              </w:rPr>
            </w:pPr>
            <w:bookmarkStart w:colFirst="0" w:colLast="0" w:name="_30kcoo2xt44" w:id="67"/>
            <w:bookmarkEnd w:id="67"/>
            <w:r w:rsidDel="00000000" w:rsidR="00000000" w:rsidRPr="00000000">
              <w:rPr>
                <w:sz w:val="22"/>
                <w:szCs w:val="22"/>
                <w:rtl w:val="0"/>
              </w:rPr>
              <w:t xml:space="preserve">Given that I am a DRep and Connected to GovTool, and I am on the governance actions page</w:t>
            </w:r>
          </w:p>
          <w:p w:rsidR="00000000" w:rsidDel="00000000" w:rsidP="00000000" w:rsidRDefault="00000000" w:rsidRPr="00000000" w14:paraId="00000210">
            <w:pPr>
              <w:spacing w:line="240" w:lineRule="auto"/>
              <w:rPr/>
            </w:pPr>
            <w:r w:rsidDel="00000000" w:rsidR="00000000" w:rsidRPr="00000000">
              <w:rPr>
                <w:rtl w:val="0"/>
              </w:rPr>
            </w:r>
          </w:p>
          <w:p w:rsidR="00000000" w:rsidDel="00000000" w:rsidP="00000000" w:rsidRDefault="00000000" w:rsidRPr="00000000" w14:paraId="00000211">
            <w:pPr>
              <w:spacing w:line="240" w:lineRule="auto"/>
              <w:rPr/>
            </w:pPr>
            <w:r w:rsidDel="00000000" w:rsidR="00000000" w:rsidRPr="00000000">
              <w:rPr>
                <w:rtl w:val="0"/>
              </w:rPr>
              <w:t xml:space="preserve">When I click Disconnect Wallet</w:t>
            </w:r>
          </w:p>
          <w:p w:rsidR="00000000" w:rsidDel="00000000" w:rsidP="00000000" w:rsidRDefault="00000000" w:rsidRPr="00000000" w14:paraId="00000212">
            <w:pPr>
              <w:pStyle w:val="Title"/>
              <w:spacing w:line="240" w:lineRule="auto"/>
              <w:rPr>
                <w:sz w:val="22"/>
                <w:szCs w:val="22"/>
              </w:rPr>
            </w:pPr>
            <w:bookmarkStart w:colFirst="0" w:colLast="0" w:name="_qvzab2650lso" w:id="68"/>
            <w:bookmarkEnd w:id="68"/>
            <w:r w:rsidDel="00000000" w:rsidR="00000000" w:rsidRPr="00000000">
              <w:rPr>
                <w:rtl w:val="0"/>
              </w:rPr>
            </w:r>
          </w:p>
          <w:p w:rsidR="00000000" w:rsidDel="00000000" w:rsidP="00000000" w:rsidRDefault="00000000" w:rsidRPr="00000000" w14:paraId="00000213">
            <w:pPr>
              <w:pStyle w:val="Title"/>
              <w:spacing w:line="240" w:lineRule="auto"/>
              <w:rPr>
                <w:sz w:val="22"/>
                <w:szCs w:val="22"/>
              </w:rPr>
            </w:pPr>
            <w:bookmarkStart w:colFirst="0" w:colLast="0" w:name="_47d8i1x83w3t" w:id="0"/>
            <w:bookmarkEnd w:id="0"/>
            <w:r w:rsidDel="00000000" w:rsidR="00000000" w:rsidRPr="00000000">
              <w:rPr>
                <w:sz w:val="22"/>
                <w:szCs w:val="22"/>
                <w:rtl w:val="0"/>
              </w:rPr>
              <w:t xml:space="preserve">Then my wallet is disconnected and I am redirected to the same page, but without the DRep functionality (i.e. ability to vote)</w:t>
            </w:r>
          </w:p>
        </w:tc>
        <w:tc>
          <w:tcPr/>
          <w:p w:rsidR="00000000" w:rsidDel="00000000" w:rsidP="00000000" w:rsidRDefault="00000000" w:rsidRPr="00000000" w14:paraId="00000214">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215">
            <w:pPr>
              <w:pStyle w:val="Title"/>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216">
            <w:pPr>
              <w:pStyle w:val="Title"/>
              <w:keepNext w:val="0"/>
              <w:keepLines w:val="0"/>
              <w:spacing w:line="240" w:lineRule="auto"/>
              <w:jc w:val="center"/>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217">
            <w:pPr>
              <w:pStyle w:val="Title"/>
              <w:keepNext w:val="0"/>
              <w:keepLines w:val="0"/>
              <w:spacing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218">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219">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21A">
            <w:pPr>
              <w:pStyle w:val="Title"/>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21B">
            <w:pPr>
              <w:pStyle w:val="Title"/>
              <w:spacing w:line="240" w:lineRule="auto"/>
              <w:rPr>
                <w:sz w:val="22"/>
                <w:szCs w:val="22"/>
              </w:rPr>
            </w:pPr>
            <w:bookmarkStart w:colFirst="0" w:colLast="0" w:name="_4i75ty85b22f" w:id="69"/>
            <w:bookmarkEnd w:id="69"/>
            <w:r w:rsidDel="00000000" w:rsidR="00000000" w:rsidRPr="00000000">
              <w:rPr>
                <w:sz w:val="22"/>
                <w:szCs w:val="22"/>
                <w:rtl w:val="0"/>
              </w:rPr>
              <w:t xml:space="preserve">Given that I am a DRep and I am on the governance actions page </w:t>
            </w:r>
          </w:p>
          <w:p w:rsidR="00000000" w:rsidDel="00000000" w:rsidP="00000000" w:rsidRDefault="00000000" w:rsidRPr="00000000" w14:paraId="0000021C">
            <w:pPr>
              <w:spacing w:line="240" w:lineRule="auto"/>
              <w:rPr/>
            </w:pPr>
            <w:r w:rsidDel="00000000" w:rsidR="00000000" w:rsidRPr="00000000">
              <w:rPr>
                <w:rtl w:val="0"/>
              </w:rPr>
            </w:r>
          </w:p>
          <w:p w:rsidR="00000000" w:rsidDel="00000000" w:rsidP="00000000" w:rsidRDefault="00000000" w:rsidRPr="00000000" w14:paraId="0000021D">
            <w:pPr>
              <w:spacing w:line="240" w:lineRule="auto"/>
              <w:rPr/>
            </w:pPr>
            <w:r w:rsidDel="00000000" w:rsidR="00000000" w:rsidRPr="00000000">
              <w:rPr>
                <w:rtl w:val="0"/>
              </w:rPr>
              <w:t xml:space="preserve">When I click on the “view proposal details” button</w:t>
            </w:r>
          </w:p>
          <w:p w:rsidR="00000000" w:rsidDel="00000000" w:rsidP="00000000" w:rsidRDefault="00000000" w:rsidRPr="00000000" w14:paraId="0000021E">
            <w:pPr>
              <w:spacing w:line="240" w:lineRule="auto"/>
              <w:rPr/>
            </w:pPr>
            <w:r w:rsidDel="00000000" w:rsidR="00000000" w:rsidRPr="00000000">
              <w:rPr>
                <w:rtl w:val="0"/>
              </w:rPr>
            </w:r>
          </w:p>
          <w:p w:rsidR="00000000" w:rsidDel="00000000" w:rsidP="00000000" w:rsidRDefault="00000000" w:rsidRPr="00000000" w14:paraId="0000021F">
            <w:pPr>
              <w:spacing w:line="240" w:lineRule="auto"/>
              <w:rPr>
                <w:sz w:val="22"/>
                <w:szCs w:val="22"/>
              </w:rPr>
            </w:pPr>
            <w:r w:rsidDel="00000000" w:rsidR="00000000" w:rsidRPr="00000000">
              <w:rPr>
                <w:rtl w:val="0"/>
              </w:rPr>
              <w:t xml:space="preserve">Then I will be shown the page for that individual governance action and be able to view its details </w:t>
            </w:r>
            <w:r w:rsidDel="00000000" w:rsidR="00000000" w:rsidRPr="00000000">
              <w:rPr>
                <w:rtl w:val="0"/>
              </w:rPr>
            </w:r>
          </w:p>
        </w:tc>
        <w:tc>
          <w:tcPr/>
          <w:p w:rsidR="00000000" w:rsidDel="00000000" w:rsidP="00000000" w:rsidRDefault="00000000" w:rsidRPr="00000000" w14:paraId="00000220">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221">
            <w:pPr>
              <w:pStyle w:val="Title"/>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222">
            <w:pPr>
              <w:pStyle w:val="Title"/>
              <w:keepNext w:val="0"/>
              <w:keepLines w:val="0"/>
              <w:spacing w:line="240" w:lineRule="auto"/>
              <w:jc w:val="center"/>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223">
            <w:pPr>
              <w:pStyle w:val="Title"/>
              <w:keepNext w:val="0"/>
              <w:keepLines w:val="0"/>
              <w:spacing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224">
            <w:pPr>
              <w:pStyle w:val="Title"/>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225">
            <w:pPr>
              <w:pStyle w:val="Title"/>
              <w:spacing w:line="240" w:lineRule="auto"/>
              <w:rPr>
                <w:sz w:val="22"/>
                <w:szCs w:val="22"/>
              </w:rPr>
            </w:pPr>
            <w:bookmarkStart w:colFirst="0" w:colLast="0" w:name="_47d8i1x83w3t" w:id="0"/>
            <w:bookmarkEnd w:id="0"/>
            <w:r w:rsidDel="00000000" w:rsidR="00000000" w:rsidRPr="00000000">
              <w:rPr>
                <w:rtl w:val="0"/>
              </w:rPr>
            </w:r>
          </w:p>
        </w:tc>
        <w:tc>
          <w:tcPr>
            <w:vMerge w:val="restart"/>
          </w:tcPr>
          <w:p w:rsidR="00000000" w:rsidDel="00000000" w:rsidP="00000000" w:rsidRDefault="00000000" w:rsidRPr="00000000" w14:paraId="00000226">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A DRep should be able to vote on a live governance action</w:t>
            </w:r>
          </w:p>
        </w:tc>
        <w:tc>
          <w:tcPr/>
          <w:p w:rsidR="00000000" w:rsidDel="00000000" w:rsidP="00000000" w:rsidRDefault="00000000" w:rsidRPr="00000000" w14:paraId="00000227">
            <w:pPr>
              <w:pStyle w:val="Title"/>
              <w:spacing w:line="240" w:lineRule="auto"/>
              <w:rPr>
                <w:sz w:val="22"/>
                <w:szCs w:val="22"/>
              </w:rPr>
            </w:pPr>
            <w:bookmarkStart w:colFirst="0" w:colLast="0" w:name="_q59jb61in1yu" w:id="70"/>
            <w:bookmarkEnd w:id="70"/>
            <w:r w:rsidDel="00000000" w:rsidR="00000000" w:rsidRPr="00000000">
              <w:rPr>
                <w:sz w:val="22"/>
                <w:szCs w:val="22"/>
                <w:rtl w:val="0"/>
              </w:rPr>
              <w:t xml:space="preserve">Given that I am a DRep </w:t>
            </w:r>
          </w:p>
          <w:p w:rsidR="00000000" w:rsidDel="00000000" w:rsidP="00000000" w:rsidRDefault="00000000" w:rsidRPr="00000000" w14:paraId="00000228">
            <w:pPr>
              <w:pStyle w:val="Title"/>
              <w:spacing w:line="240" w:lineRule="auto"/>
              <w:rPr>
                <w:sz w:val="22"/>
                <w:szCs w:val="22"/>
              </w:rPr>
            </w:pPr>
            <w:bookmarkStart w:colFirst="0" w:colLast="0" w:name="_863h1qvlis4z" w:id="71"/>
            <w:bookmarkEnd w:id="71"/>
            <w:r w:rsidDel="00000000" w:rsidR="00000000" w:rsidRPr="00000000">
              <w:rPr>
                <w:rtl w:val="0"/>
              </w:rPr>
            </w:r>
          </w:p>
          <w:p w:rsidR="00000000" w:rsidDel="00000000" w:rsidP="00000000" w:rsidRDefault="00000000" w:rsidRPr="00000000" w14:paraId="00000229">
            <w:pPr>
              <w:pStyle w:val="Title"/>
              <w:spacing w:line="240" w:lineRule="auto"/>
              <w:rPr>
                <w:sz w:val="22"/>
                <w:szCs w:val="22"/>
              </w:rPr>
            </w:pPr>
            <w:bookmarkStart w:colFirst="0" w:colLast="0" w:name="_47d8i1x83w3t" w:id="0"/>
            <w:bookmarkEnd w:id="0"/>
            <w:r w:rsidDel="00000000" w:rsidR="00000000" w:rsidRPr="00000000">
              <w:rPr>
                <w:sz w:val="22"/>
                <w:szCs w:val="22"/>
                <w:rtl w:val="0"/>
              </w:rPr>
              <w:t xml:space="preserve">When I look at the details page of an individual governance action </w:t>
            </w:r>
          </w:p>
          <w:p w:rsidR="00000000" w:rsidDel="00000000" w:rsidP="00000000" w:rsidRDefault="00000000" w:rsidRPr="00000000" w14:paraId="0000022A">
            <w:pPr>
              <w:pStyle w:val="Title"/>
              <w:spacing w:line="240" w:lineRule="auto"/>
              <w:rPr>
                <w:sz w:val="22"/>
                <w:szCs w:val="22"/>
              </w:rPr>
            </w:pPr>
            <w:bookmarkStart w:colFirst="0" w:colLast="0" w:name="_65oakes728z9" w:id="72"/>
            <w:bookmarkEnd w:id="72"/>
            <w:r w:rsidDel="00000000" w:rsidR="00000000" w:rsidRPr="00000000">
              <w:rPr>
                <w:rtl w:val="0"/>
              </w:rPr>
            </w:r>
          </w:p>
          <w:p w:rsidR="00000000" w:rsidDel="00000000" w:rsidP="00000000" w:rsidRDefault="00000000" w:rsidRPr="00000000" w14:paraId="0000022B">
            <w:pPr>
              <w:pStyle w:val="Title"/>
              <w:spacing w:line="240" w:lineRule="auto"/>
              <w:rPr>
                <w:sz w:val="22"/>
                <w:szCs w:val="22"/>
              </w:rPr>
            </w:pPr>
            <w:bookmarkStart w:colFirst="0" w:colLast="0" w:name="_feznxvqmjwth" w:id="73"/>
            <w:bookmarkEnd w:id="73"/>
            <w:r w:rsidDel="00000000" w:rsidR="00000000" w:rsidRPr="00000000">
              <w:rPr>
                <w:sz w:val="22"/>
                <w:szCs w:val="22"/>
                <w:rtl w:val="0"/>
              </w:rPr>
              <w:t xml:space="preserve">Then I can see how many votes the governance action currently has for, against and abstaining.</w:t>
            </w:r>
          </w:p>
        </w:tc>
        <w:tc>
          <w:tcPr/>
          <w:p w:rsidR="00000000" w:rsidDel="00000000" w:rsidP="00000000" w:rsidRDefault="00000000" w:rsidRPr="00000000" w14:paraId="0000022C">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22D">
            <w:pPr>
              <w:pStyle w:val="Title"/>
              <w:spacing w:line="240" w:lineRule="auto"/>
              <w:rPr>
                <w:sz w:val="22"/>
                <w:szCs w:val="22"/>
              </w:rPr>
            </w:pPr>
            <w:bookmarkStart w:colFirst="0" w:colLast="0" w:name="_47d8i1x83w3t" w:id="0"/>
            <w:bookmarkEnd w:id="0"/>
            <w:r w:rsidDel="00000000" w:rsidR="00000000" w:rsidRPr="00000000">
              <w:rPr>
                <w:rtl w:val="0"/>
              </w:rPr>
            </w:r>
          </w:p>
        </w:tc>
        <w:tc>
          <w:tcPr>
            <w:vMerge w:val="restart"/>
          </w:tcPr>
          <w:p w:rsidR="00000000" w:rsidDel="00000000" w:rsidP="00000000" w:rsidRDefault="00000000" w:rsidRPr="00000000" w14:paraId="0000022E">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sz w:val="22"/>
                <w:szCs w:val="22"/>
                <w:rtl w:val="0"/>
              </w:rPr>
              <w:t xml:space="preserve">Voltaire</w:t>
            </w:r>
          </w:p>
        </w:tc>
        <w:tc>
          <w:tcPr>
            <w:vMerge w:val="restart"/>
          </w:tcPr>
          <w:p w:rsidR="00000000" w:rsidDel="00000000" w:rsidP="00000000" w:rsidRDefault="00000000" w:rsidRPr="00000000" w14:paraId="0000022F">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sz w:val="22"/>
                <w:szCs w:val="22"/>
                <w:rtl w:val="0"/>
              </w:rPr>
              <w:t xml:space="preserve">N</w:t>
            </w:r>
          </w:p>
        </w:tc>
      </w:tr>
      <w:tr>
        <w:trPr>
          <w:cantSplit w:val="0"/>
          <w:trHeight w:val="420" w:hRule="atLeast"/>
          <w:tblHeader w:val="0"/>
        </w:trPr>
        <w:tc>
          <w:tcPr>
            <w:vMerge w:val="continue"/>
          </w:tcPr>
          <w:p w:rsidR="00000000" w:rsidDel="00000000" w:rsidP="00000000" w:rsidRDefault="00000000" w:rsidRPr="00000000" w14:paraId="00000230">
            <w:pPr>
              <w:pStyle w:val="Title"/>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231">
            <w:pPr>
              <w:pStyle w:val="Title"/>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232">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233">
            <w:pPr>
              <w:pStyle w:val="Title"/>
              <w:keepNext w:val="0"/>
              <w:keepLines w:val="0"/>
              <w:spacing w:after="0" w:line="240" w:lineRule="auto"/>
              <w:rPr>
                <w:sz w:val="22"/>
                <w:szCs w:val="22"/>
              </w:rPr>
            </w:pPr>
            <w:bookmarkStart w:colFirst="0" w:colLast="0" w:name="_kxagwx2zil4" w:id="74"/>
            <w:bookmarkEnd w:id="74"/>
            <w:r w:rsidDel="00000000" w:rsidR="00000000" w:rsidRPr="00000000">
              <w:rPr>
                <w:sz w:val="22"/>
                <w:szCs w:val="22"/>
                <w:rtl w:val="0"/>
              </w:rPr>
              <w:t xml:space="preserve">Given that I am a DRep</w:t>
            </w:r>
          </w:p>
          <w:p w:rsidR="00000000" w:rsidDel="00000000" w:rsidP="00000000" w:rsidRDefault="00000000" w:rsidRPr="00000000" w14:paraId="00000234">
            <w:pPr>
              <w:pStyle w:val="Title"/>
              <w:keepNext w:val="0"/>
              <w:keepLines w:val="0"/>
              <w:spacing w:after="0" w:line="240" w:lineRule="auto"/>
              <w:rPr>
                <w:sz w:val="22"/>
                <w:szCs w:val="22"/>
              </w:rPr>
            </w:pPr>
            <w:bookmarkStart w:colFirst="0" w:colLast="0" w:name="_dw8m7kih3tnv" w:id="75"/>
            <w:bookmarkEnd w:id="75"/>
            <w:r w:rsidDel="00000000" w:rsidR="00000000" w:rsidRPr="00000000">
              <w:rPr>
                <w:rtl w:val="0"/>
              </w:rPr>
            </w:r>
          </w:p>
          <w:p w:rsidR="00000000" w:rsidDel="00000000" w:rsidP="00000000" w:rsidRDefault="00000000" w:rsidRPr="00000000" w14:paraId="00000235">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When I look at the details page of an individual governance action </w:t>
            </w:r>
          </w:p>
          <w:p w:rsidR="00000000" w:rsidDel="00000000" w:rsidP="00000000" w:rsidRDefault="00000000" w:rsidRPr="00000000" w14:paraId="00000236">
            <w:pPr>
              <w:pStyle w:val="Title"/>
              <w:keepNext w:val="0"/>
              <w:keepLines w:val="0"/>
              <w:spacing w:after="0" w:line="240" w:lineRule="auto"/>
              <w:rPr>
                <w:sz w:val="22"/>
                <w:szCs w:val="22"/>
              </w:rPr>
            </w:pPr>
            <w:bookmarkStart w:colFirst="0" w:colLast="0" w:name="_di3zeq5ml9w7" w:id="76"/>
            <w:bookmarkEnd w:id="76"/>
            <w:r w:rsidDel="00000000" w:rsidR="00000000" w:rsidRPr="00000000">
              <w:rPr>
                <w:rtl w:val="0"/>
              </w:rPr>
            </w:r>
          </w:p>
          <w:p w:rsidR="00000000" w:rsidDel="00000000" w:rsidP="00000000" w:rsidRDefault="00000000" w:rsidRPr="00000000" w14:paraId="00000237">
            <w:pPr>
              <w:pStyle w:val="Title"/>
              <w:keepNext w:val="0"/>
              <w:keepLines w:val="0"/>
              <w:spacing w:after="0" w:line="240" w:lineRule="auto"/>
              <w:rPr>
                <w:sz w:val="22"/>
                <w:szCs w:val="22"/>
              </w:rPr>
            </w:pPr>
            <w:bookmarkStart w:colFirst="0" w:colLast="0" w:name="_3yeqkzz4pq9a" w:id="77"/>
            <w:bookmarkEnd w:id="77"/>
            <w:r w:rsidDel="00000000" w:rsidR="00000000" w:rsidRPr="00000000">
              <w:rPr>
                <w:sz w:val="22"/>
                <w:szCs w:val="22"/>
                <w:rtl w:val="0"/>
              </w:rPr>
              <w:t xml:space="preserve">Then there are buttons allowing me to vote for, against or abstain.</w:t>
            </w:r>
          </w:p>
        </w:tc>
        <w:tc>
          <w:tcPr/>
          <w:p w:rsidR="00000000" w:rsidDel="00000000" w:rsidP="00000000" w:rsidRDefault="00000000" w:rsidRPr="00000000" w14:paraId="00000238">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239">
            <w:pPr>
              <w:pStyle w:val="Title"/>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23A">
            <w:pPr>
              <w:pStyle w:val="Title"/>
              <w:keepNext w:val="0"/>
              <w:keepLines w:val="0"/>
              <w:spacing w:line="240" w:lineRule="auto"/>
              <w:jc w:val="center"/>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23B">
            <w:pPr>
              <w:pStyle w:val="Title"/>
              <w:keepNext w:val="0"/>
              <w:keepLines w:val="0"/>
              <w:spacing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23C">
            <w:pPr>
              <w:pStyle w:val="Title"/>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23D">
            <w:pPr>
              <w:pStyle w:val="Title"/>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23E">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23F">
            <w:pPr>
              <w:pStyle w:val="Title"/>
              <w:keepNext w:val="0"/>
              <w:keepLines w:val="0"/>
              <w:spacing w:after="0" w:line="240" w:lineRule="auto"/>
              <w:rPr>
                <w:sz w:val="22"/>
                <w:szCs w:val="22"/>
              </w:rPr>
            </w:pPr>
            <w:bookmarkStart w:colFirst="0" w:colLast="0" w:name="_hdoy78vwto1d" w:id="78"/>
            <w:bookmarkEnd w:id="78"/>
            <w:r w:rsidDel="00000000" w:rsidR="00000000" w:rsidRPr="00000000">
              <w:rPr>
                <w:sz w:val="22"/>
                <w:szCs w:val="22"/>
                <w:rtl w:val="0"/>
              </w:rPr>
              <w:t xml:space="preserve">Given that I am a DRep, on the details page of an individual governance action</w:t>
            </w:r>
          </w:p>
          <w:p w:rsidR="00000000" w:rsidDel="00000000" w:rsidP="00000000" w:rsidRDefault="00000000" w:rsidRPr="00000000" w14:paraId="00000240">
            <w:pPr>
              <w:spacing w:line="240" w:lineRule="auto"/>
              <w:rPr/>
            </w:pPr>
            <w:r w:rsidDel="00000000" w:rsidR="00000000" w:rsidRPr="00000000">
              <w:rPr>
                <w:rtl w:val="0"/>
              </w:rPr>
            </w:r>
          </w:p>
          <w:p w:rsidR="00000000" w:rsidDel="00000000" w:rsidP="00000000" w:rsidRDefault="00000000" w:rsidRPr="00000000" w14:paraId="00000241">
            <w:pPr>
              <w:spacing w:line="240" w:lineRule="auto"/>
              <w:rPr/>
            </w:pPr>
            <w:r w:rsidDel="00000000" w:rsidR="00000000" w:rsidRPr="00000000">
              <w:rPr>
                <w:rtl w:val="0"/>
              </w:rPr>
              <w:t xml:space="preserve">When I select yes/ no/ abstain, and click vote </w:t>
            </w:r>
          </w:p>
          <w:p w:rsidR="00000000" w:rsidDel="00000000" w:rsidP="00000000" w:rsidRDefault="00000000" w:rsidRPr="00000000" w14:paraId="00000242">
            <w:pPr>
              <w:spacing w:line="240" w:lineRule="auto"/>
              <w:rPr/>
            </w:pPr>
            <w:r w:rsidDel="00000000" w:rsidR="00000000" w:rsidRPr="00000000">
              <w:rPr>
                <w:rtl w:val="0"/>
              </w:rPr>
            </w:r>
          </w:p>
          <w:p w:rsidR="00000000" w:rsidDel="00000000" w:rsidP="00000000" w:rsidRDefault="00000000" w:rsidRPr="00000000" w14:paraId="00000243">
            <w:pPr>
              <w:spacing w:line="240" w:lineRule="auto"/>
              <w:rPr>
                <w:sz w:val="22"/>
                <w:szCs w:val="22"/>
              </w:rPr>
            </w:pPr>
            <w:r w:rsidDel="00000000" w:rsidR="00000000" w:rsidRPr="00000000">
              <w:rPr>
                <w:rtl w:val="0"/>
              </w:rPr>
              <w:t xml:space="preserve">Then I can sign &amp; submit this vote via my wallet</w:t>
            </w:r>
            <w:r w:rsidDel="00000000" w:rsidR="00000000" w:rsidRPr="00000000">
              <w:rPr>
                <w:rtl w:val="0"/>
              </w:rPr>
            </w:r>
          </w:p>
        </w:tc>
        <w:tc>
          <w:tcPr/>
          <w:p w:rsidR="00000000" w:rsidDel="00000000" w:rsidP="00000000" w:rsidRDefault="00000000" w:rsidRPr="00000000" w14:paraId="00000244">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245">
            <w:pPr>
              <w:pStyle w:val="Title"/>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246">
            <w:pPr>
              <w:pStyle w:val="Title"/>
              <w:keepNext w:val="0"/>
              <w:keepLines w:val="0"/>
              <w:spacing w:line="240" w:lineRule="auto"/>
              <w:jc w:val="center"/>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247">
            <w:pPr>
              <w:pStyle w:val="Title"/>
              <w:keepNext w:val="0"/>
              <w:keepLines w:val="0"/>
              <w:spacing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248">
            <w:pPr>
              <w:pStyle w:val="Title"/>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249">
            <w:pPr>
              <w:pStyle w:val="Title"/>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24A">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24B">
            <w:pPr>
              <w:pStyle w:val="Title"/>
              <w:keepNext w:val="0"/>
              <w:keepLines w:val="0"/>
              <w:spacing w:after="0" w:line="240" w:lineRule="auto"/>
              <w:rPr>
                <w:sz w:val="22"/>
                <w:szCs w:val="22"/>
              </w:rPr>
            </w:pPr>
            <w:bookmarkStart w:colFirst="0" w:colLast="0" w:name="_1tk2m4s6va56" w:id="79"/>
            <w:bookmarkEnd w:id="79"/>
            <w:r w:rsidDel="00000000" w:rsidR="00000000" w:rsidRPr="00000000">
              <w:rPr>
                <w:sz w:val="22"/>
                <w:szCs w:val="22"/>
                <w:rtl w:val="0"/>
              </w:rPr>
              <w:t xml:space="preserve">Given that I am a DRep</w:t>
            </w:r>
          </w:p>
          <w:p w:rsidR="00000000" w:rsidDel="00000000" w:rsidP="00000000" w:rsidRDefault="00000000" w:rsidRPr="00000000" w14:paraId="0000024C">
            <w:pPr>
              <w:spacing w:line="240" w:lineRule="auto"/>
              <w:rPr/>
            </w:pPr>
            <w:r w:rsidDel="00000000" w:rsidR="00000000" w:rsidRPr="00000000">
              <w:rPr>
                <w:rtl w:val="0"/>
              </w:rPr>
            </w:r>
          </w:p>
          <w:p w:rsidR="00000000" w:rsidDel="00000000" w:rsidP="00000000" w:rsidRDefault="00000000" w:rsidRPr="00000000" w14:paraId="0000024D">
            <w:pPr>
              <w:spacing w:line="240" w:lineRule="auto"/>
              <w:rPr/>
            </w:pPr>
            <w:r w:rsidDel="00000000" w:rsidR="00000000" w:rsidRPr="00000000">
              <w:rPr>
                <w:rtl w:val="0"/>
              </w:rPr>
              <w:t xml:space="preserve">When I have submitted a vote </w:t>
            </w:r>
          </w:p>
          <w:p w:rsidR="00000000" w:rsidDel="00000000" w:rsidP="00000000" w:rsidRDefault="00000000" w:rsidRPr="00000000" w14:paraId="0000024E">
            <w:pPr>
              <w:spacing w:line="240" w:lineRule="auto"/>
              <w:rPr/>
            </w:pPr>
            <w:r w:rsidDel="00000000" w:rsidR="00000000" w:rsidRPr="00000000">
              <w:rPr>
                <w:rtl w:val="0"/>
              </w:rPr>
            </w:r>
          </w:p>
          <w:p w:rsidR="00000000" w:rsidDel="00000000" w:rsidP="00000000" w:rsidRDefault="00000000" w:rsidRPr="00000000" w14:paraId="0000024F">
            <w:pPr>
              <w:spacing w:line="240" w:lineRule="auto"/>
              <w:rPr>
                <w:sz w:val="22"/>
                <w:szCs w:val="22"/>
              </w:rPr>
            </w:pPr>
            <w:r w:rsidDel="00000000" w:rsidR="00000000" w:rsidRPr="00000000">
              <w:rPr>
                <w:rtl w:val="0"/>
              </w:rPr>
              <w:t xml:space="preserve">Then Immediately after this GovTool will display a message informing me that my transaction has been sent and providing me with a link to a block explorer where I can view the transaction</w:t>
            </w:r>
            <w:r w:rsidDel="00000000" w:rsidR="00000000" w:rsidRPr="00000000">
              <w:rPr>
                <w:rtl w:val="0"/>
              </w:rPr>
            </w:r>
          </w:p>
        </w:tc>
        <w:tc>
          <w:tcPr/>
          <w:p w:rsidR="00000000" w:rsidDel="00000000" w:rsidP="00000000" w:rsidRDefault="00000000" w:rsidRPr="00000000" w14:paraId="00000250">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251">
            <w:pPr>
              <w:pStyle w:val="Title"/>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252">
            <w:pPr>
              <w:pStyle w:val="Title"/>
              <w:keepNext w:val="0"/>
              <w:keepLines w:val="0"/>
              <w:spacing w:line="240" w:lineRule="auto"/>
              <w:jc w:val="center"/>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253">
            <w:pPr>
              <w:pStyle w:val="Title"/>
              <w:keepNext w:val="0"/>
              <w:keepLines w:val="0"/>
              <w:spacing w:line="240" w:lineRule="auto"/>
              <w:jc w:val="center"/>
              <w:rPr>
                <w:sz w:val="22"/>
                <w:szCs w:val="22"/>
              </w:rPr>
            </w:pPr>
            <w:bookmarkStart w:colFirst="0" w:colLast="0" w:name="_47d8i1x83w3t" w:id="0"/>
            <w:bookmarkEnd w:id="0"/>
            <w:r w:rsidDel="00000000" w:rsidR="00000000" w:rsidRPr="00000000">
              <w:rPr>
                <w:rtl w:val="0"/>
              </w:rPr>
            </w:r>
          </w:p>
        </w:tc>
      </w:tr>
      <w:tr>
        <w:trPr>
          <w:cantSplit w:val="0"/>
          <w:tblHeader w:val="0"/>
        </w:trPr>
        <w:tc>
          <w:tcPr>
            <w:vMerge w:val="continue"/>
          </w:tcPr>
          <w:p w:rsidR="00000000" w:rsidDel="00000000" w:rsidP="00000000" w:rsidRDefault="00000000" w:rsidRPr="00000000" w14:paraId="00000254">
            <w:pPr>
              <w:pStyle w:val="Title"/>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255">
            <w:pPr>
              <w:pStyle w:val="Title"/>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256">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People without the (t)ADA needed to pay for voting transactions should not be able to submit a voting transaction</w:t>
            </w:r>
          </w:p>
        </w:tc>
        <w:tc>
          <w:tcPr/>
          <w:p w:rsidR="00000000" w:rsidDel="00000000" w:rsidP="00000000" w:rsidRDefault="00000000" w:rsidRPr="00000000" w14:paraId="00000257">
            <w:pPr>
              <w:pStyle w:val="Title"/>
              <w:spacing w:line="240" w:lineRule="auto"/>
              <w:rPr>
                <w:sz w:val="22"/>
                <w:szCs w:val="22"/>
              </w:rPr>
            </w:pPr>
            <w:bookmarkStart w:colFirst="0" w:colLast="0" w:name="_47d8i1x83w3t" w:id="0"/>
            <w:bookmarkEnd w:id="0"/>
            <w:r w:rsidDel="00000000" w:rsidR="00000000" w:rsidRPr="00000000">
              <w:rPr>
                <w:sz w:val="22"/>
                <w:szCs w:val="22"/>
                <w:rtl w:val="0"/>
              </w:rPr>
              <w:t xml:space="preserve">Given I have less Lovelace in my wallet than a transaction costs</w:t>
            </w:r>
          </w:p>
          <w:p w:rsidR="00000000" w:rsidDel="00000000" w:rsidP="00000000" w:rsidRDefault="00000000" w:rsidRPr="00000000" w14:paraId="00000258">
            <w:pPr>
              <w:pStyle w:val="Title"/>
              <w:spacing w:line="240" w:lineRule="auto"/>
              <w:rPr>
                <w:sz w:val="22"/>
                <w:szCs w:val="22"/>
              </w:rPr>
            </w:pPr>
            <w:bookmarkStart w:colFirst="0" w:colLast="0" w:name="_47d8i1x83w3t" w:id="0"/>
            <w:bookmarkEnd w:id="0"/>
            <w:r w:rsidDel="00000000" w:rsidR="00000000" w:rsidRPr="00000000">
              <w:rPr>
                <w:rtl w:val="0"/>
              </w:rPr>
            </w:r>
          </w:p>
          <w:p w:rsidR="00000000" w:rsidDel="00000000" w:rsidP="00000000" w:rsidRDefault="00000000" w:rsidRPr="00000000" w14:paraId="00000259">
            <w:pPr>
              <w:pStyle w:val="Title"/>
              <w:spacing w:line="240" w:lineRule="auto"/>
              <w:rPr>
                <w:sz w:val="22"/>
                <w:szCs w:val="22"/>
              </w:rPr>
            </w:pPr>
            <w:bookmarkStart w:colFirst="0" w:colLast="0" w:name="_47d8i1x83w3t" w:id="0"/>
            <w:bookmarkEnd w:id="0"/>
            <w:r w:rsidDel="00000000" w:rsidR="00000000" w:rsidRPr="00000000">
              <w:rPr>
                <w:sz w:val="22"/>
                <w:szCs w:val="22"/>
                <w:rtl w:val="0"/>
              </w:rPr>
              <w:t xml:space="preserve">When I attempt to vote</w:t>
            </w:r>
          </w:p>
          <w:p w:rsidR="00000000" w:rsidDel="00000000" w:rsidP="00000000" w:rsidRDefault="00000000" w:rsidRPr="00000000" w14:paraId="0000025A">
            <w:pPr>
              <w:pStyle w:val="Title"/>
              <w:spacing w:line="240" w:lineRule="auto"/>
              <w:rPr>
                <w:sz w:val="22"/>
                <w:szCs w:val="22"/>
              </w:rPr>
            </w:pPr>
            <w:bookmarkStart w:colFirst="0" w:colLast="0" w:name="_47d8i1x83w3t" w:id="0"/>
            <w:bookmarkEnd w:id="0"/>
            <w:r w:rsidDel="00000000" w:rsidR="00000000" w:rsidRPr="00000000">
              <w:rPr>
                <w:rtl w:val="0"/>
              </w:rPr>
            </w:r>
          </w:p>
          <w:p w:rsidR="00000000" w:rsidDel="00000000" w:rsidP="00000000" w:rsidRDefault="00000000" w:rsidRPr="00000000" w14:paraId="0000025B">
            <w:pPr>
              <w:pStyle w:val="Title"/>
              <w:spacing w:line="240" w:lineRule="auto"/>
              <w:rPr>
                <w:sz w:val="22"/>
                <w:szCs w:val="22"/>
              </w:rPr>
            </w:pPr>
            <w:bookmarkStart w:colFirst="0" w:colLast="0" w:name="_47d8i1x83w3t" w:id="0"/>
            <w:bookmarkEnd w:id="0"/>
            <w:r w:rsidDel="00000000" w:rsidR="00000000" w:rsidRPr="00000000">
              <w:rPr>
                <w:sz w:val="22"/>
                <w:szCs w:val="22"/>
                <w:rtl w:val="0"/>
              </w:rPr>
              <w:t xml:space="preserve">The GovTool will tell me that there is an error</w:t>
            </w:r>
          </w:p>
        </w:tc>
        <w:tc>
          <w:tcPr/>
          <w:p w:rsidR="00000000" w:rsidDel="00000000" w:rsidP="00000000" w:rsidRDefault="00000000" w:rsidRPr="00000000" w14:paraId="0000025C">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25D">
            <w:pPr>
              <w:pStyle w:val="Title"/>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25E">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sz w:val="22"/>
                <w:szCs w:val="22"/>
                <w:rtl w:val="0"/>
              </w:rPr>
              <w:t xml:space="preserve">Voltaire</w:t>
            </w:r>
          </w:p>
        </w:tc>
        <w:tc>
          <w:tcPr/>
          <w:p w:rsidR="00000000" w:rsidDel="00000000" w:rsidP="00000000" w:rsidRDefault="00000000" w:rsidRPr="00000000" w14:paraId="0000025F">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sz w:val="22"/>
                <w:szCs w:val="22"/>
                <w:rtl w:val="0"/>
              </w:rPr>
              <w:t xml:space="preserve">N</w:t>
            </w:r>
          </w:p>
        </w:tc>
      </w:tr>
      <w:tr>
        <w:trPr>
          <w:cantSplit w:val="0"/>
          <w:tblHeader w:val="0"/>
        </w:trPr>
        <w:tc>
          <w:tcPr>
            <w:vMerge w:val="continue"/>
          </w:tcPr>
          <w:p w:rsidR="00000000" w:rsidDel="00000000" w:rsidP="00000000" w:rsidRDefault="00000000" w:rsidRPr="00000000" w14:paraId="00000260">
            <w:pPr>
              <w:pStyle w:val="Title"/>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261">
            <w:pPr>
              <w:pStyle w:val="Title"/>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262">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People without their wallet connected or who do have their wallet connected but have not registered as DReps should not be able to vote</w:t>
            </w:r>
          </w:p>
        </w:tc>
        <w:tc>
          <w:tcPr/>
          <w:p w:rsidR="00000000" w:rsidDel="00000000" w:rsidP="00000000" w:rsidRDefault="00000000" w:rsidRPr="00000000" w14:paraId="00000263">
            <w:pPr>
              <w:pStyle w:val="Title"/>
              <w:spacing w:line="240" w:lineRule="auto"/>
              <w:rPr>
                <w:sz w:val="22"/>
                <w:szCs w:val="22"/>
              </w:rPr>
            </w:pPr>
            <w:bookmarkStart w:colFirst="0" w:colLast="0" w:name="_47d8i1x83w3t" w:id="0"/>
            <w:bookmarkEnd w:id="0"/>
            <w:r w:rsidDel="00000000" w:rsidR="00000000" w:rsidRPr="00000000">
              <w:rPr>
                <w:sz w:val="22"/>
                <w:szCs w:val="22"/>
                <w:rtl w:val="0"/>
              </w:rPr>
              <w:t xml:space="preserve">Given that I do not have a wallet connected to GovTool</w:t>
            </w:r>
          </w:p>
          <w:p w:rsidR="00000000" w:rsidDel="00000000" w:rsidP="00000000" w:rsidRDefault="00000000" w:rsidRPr="00000000" w14:paraId="00000264">
            <w:pPr>
              <w:pStyle w:val="Title"/>
              <w:spacing w:line="240" w:lineRule="auto"/>
              <w:rPr>
                <w:sz w:val="22"/>
                <w:szCs w:val="22"/>
              </w:rPr>
            </w:pPr>
            <w:bookmarkStart w:colFirst="0" w:colLast="0" w:name="_47d8i1x83w3t" w:id="0"/>
            <w:bookmarkEnd w:id="0"/>
            <w:r w:rsidDel="00000000" w:rsidR="00000000" w:rsidRPr="00000000">
              <w:rPr>
                <w:rtl w:val="0"/>
              </w:rPr>
            </w:r>
          </w:p>
          <w:p w:rsidR="00000000" w:rsidDel="00000000" w:rsidP="00000000" w:rsidRDefault="00000000" w:rsidRPr="00000000" w14:paraId="00000265">
            <w:pPr>
              <w:pStyle w:val="Title"/>
              <w:spacing w:line="240" w:lineRule="auto"/>
              <w:rPr>
                <w:sz w:val="22"/>
                <w:szCs w:val="22"/>
              </w:rPr>
            </w:pPr>
            <w:bookmarkStart w:colFirst="0" w:colLast="0" w:name="_47d8i1x83w3t" w:id="0"/>
            <w:bookmarkEnd w:id="0"/>
            <w:r w:rsidDel="00000000" w:rsidR="00000000" w:rsidRPr="00000000">
              <w:rPr>
                <w:sz w:val="22"/>
                <w:szCs w:val="22"/>
                <w:rtl w:val="0"/>
              </w:rPr>
              <w:t xml:space="preserve">When I visit the details of a governance action</w:t>
            </w:r>
          </w:p>
          <w:p w:rsidR="00000000" w:rsidDel="00000000" w:rsidP="00000000" w:rsidRDefault="00000000" w:rsidRPr="00000000" w14:paraId="00000266">
            <w:pPr>
              <w:pStyle w:val="Title"/>
              <w:spacing w:line="240" w:lineRule="auto"/>
              <w:rPr>
                <w:sz w:val="22"/>
                <w:szCs w:val="22"/>
              </w:rPr>
            </w:pPr>
            <w:bookmarkStart w:colFirst="0" w:colLast="0" w:name="_47d8i1x83w3t" w:id="0"/>
            <w:bookmarkEnd w:id="0"/>
            <w:r w:rsidDel="00000000" w:rsidR="00000000" w:rsidRPr="00000000">
              <w:rPr>
                <w:rtl w:val="0"/>
              </w:rPr>
            </w:r>
          </w:p>
          <w:p w:rsidR="00000000" w:rsidDel="00000000" w:rsidP="00000000" w:rsidRDefault="00000000" w:rsidRPr="00000000" w14:paraId="00000267">
            <w:pPr>
              <w:pStyle w:val="Title"/>
              <w:spacing w:line="240" w:lineRule="auto"/>
              <w:rPr>
                <w:sz w:val="22"/>
                <w:szCs w:val="22"/>
              </w:rPr>
            </w:pPr>
            <w:bookmarkStart w:colFirst="0" w:colLast="0" w:name="_47d8i1x83w3t" w:id="0"/>
            <w:bookmarkEnd w:id="0"/>
            <w:r w:rsidDel="00000000" w:rsidR="00000000" w:rsidRPr="00000000">
              <w:rPr>
                <w:sz w:val="22"/>
                <w:szCs w:val="22"/>
                <w:rtl w:val="0"/>
              </w:rPr>
              <w:t xml:space="preserve">Then I am not shown a vote button.</w:t>
            </w:r>
          </w:p>
        </w:tc>
        <w:tc>
          <w:tcPr/>
          <w:p w:rsidR="00000000" w:rsidDel="00000000" w:rsidP="00000000" w:rsidRDefault="00000000" w:rsidRPr="00000000" w14:paraId="00000268">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269">
            <w:pPr>
              <w:pStyle w:val="Title"/>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26A">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sz w:val="22"/>
                <w:szCs w:val="22"/>
                <w:rtl w:val="0"/>
              </w:rPr>
              <w:t xml:space="preserve">Voltaire</w:t>
            </w:r>
          </w:p>
        </w:tc>
        <w:tc>
          <w:tcPr/>
          <w:p w:rsidR="00000000" w:rsidDel="00000000" w:rsidP="00000000" w:rsidRDefault="00000000" w:rsidRPr="00000000" w14:paraId="0000026B">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sz w:val="22"/>
                <w:szCs w:val="22"/>
                <w:rtl w:val="0"/>
              </w:rPr>
              <w:t xml:space="preserve">N</w:t>
            </w:r>
          </w:p>
        </w:tc>
      </w:tr>
      <w:tr>
        <w:trPr>
          <w:cantSplit w:val="0"/>
          <w:tblHeader w:val="0"/>
        </w:trPr>
        <w:tc>
          <w:tcPr>
            <w:vMerge w:val="continue"/>
          </w:tcPr>
          <w:p w:rsidR="00000000" w:rsidDel="00000000" w:rsidP="00000000" w:rsidRDefault="00000000" w:rsidRPr="00000000" w14:paraId="0000026C">
            <w:pPr>
              <w:pStyle w:val="Title"/>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26D">
            <w:pPr>
              <w:pStyle w:val="Title"/>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26E">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No one should be able to vote on a governance action that has expired, or been ratified, or enacted. </w:t>
            </w:r>
          </w:p>
        </w:tc>
        <w:tc>
          <w:tcPr/>
          <w:p w:rsidR="00000000" w:rsidDel="00000000" w:rsidP="00000000" w:rsidRDefault="00000000" w:rsidRPr="00000000" w14:paraId="0000026F">
            <w:pPr>
              <w:pStyle w:val="Title"/>
              <w:spacing w:line="240" w:lineRule="auto"/>
              <w:rPr>
                <w:sz w:val="22"/>
                <w:szCs w:val="22"/>
              </w:rPr>
            </w:pPr>
            <w:bookmarkStart w:colFirst="0" w:colLast="0" w:name="_pk8yuiwxakkr" w:id="80"/>
            <w:bookmarkEnd w:id="80"/>
            <w:r w:rsidDel="00000000" w:rsidR="00000000" w:rsidRPr="00000000">
              <w:rPr>
                <w:sz w:val="22"/>
                <w:szCs w:val="22"/>
                <w:rtl w:val="0"/>
              </w:rPr>
              <w:t xml:space="preserve">Given that I am on the governance action page</w:t>
            </w:r>
          </w:p>
          <w:p w:rsidR="00000000" w:rsidDel="00000000" w:rsidP="00000000" w:rsidRDefault="00000000" w:rsidRPr="00000000" w14:paraId="00000270">
            <w:pPr>
              <w:spacing w:line="240" w:lineRule="auto"/>
              <w:rPr/>
            </w:pPr>
            <w:r w:rsidDel="00000000" w:rsidR="00000000" w:rsidRPr="00000000">
              <w:rPr>
                <w:rtl w:val="0"/>
              </w:rPr>
            </w:r>
          </w:p>
          <w:p w:rsidR="00000000" w:rsidDel="00000000" w:rsidP="00000000" w:rsidRDefault="00000000" w:rsidRPr="00000000" w14:paraId="00000271">
            <w:pPr>
              <w:spacing w:line="240" w:lineRule="auto"/>
              <w:rPr/>
            </w:pPr>
            <w:r w:rsidDel="00000000" w:rsidR="00000000" w:rsidRPr="00000000">
              <w:rPr>
                <w:rtl w:val="0"/>
              </w:rPr>
              <w:t xml:space="preserve">When I examine the governance actions</w:t>
            </w:r>
          </w:p>
          <w:p w:rsidR="00000000" w:rsidDel="00000000" w:rsidP="00000000" w:rsidRDefault="00000000" w:rsidRPr="00000000" w14:paraId="00000272">
            <w:pPr>
              <w:spacing w:line="240" w:lineRule="auto"/>
              <w:rPr/>
            </w:pPr>
            <w:r w:rsidDel="00000000" w:rsidR="00000000" w:rsidRPr="00000000">
              <w:rPr>
                <w:rtl w:val="0"/>
              </w:rPr>
            </w:r>
          </w:p>
          <w:p w:rsidR="00000000" w:rsidDel="00000000" w:rsidP="00000000" w:rsidRDefault="00000000" w:rsidRPr="00000000" w14:paraId="00000273">
            <w:pPr>
              <w:spacing w:line="240" w:lineRule="auto"/>
              <w:rPr>
                <w:sz w:val="22"/>
                <w:szCs w:val="22"/>
              </w:rPr>
            </w:pPr>
            <w:r w:rsidDel="00000000" w:rsidR="00000000" w:rsidRPr="00000000">
              <w:rPr>
                <w:rtl w:val="0"/>
              </w:rPr>
              <w:t xml:space="preserve">None of the governance actions shown on the page have expired or been ratified or enacted.</w:t>
            </w:r>
            <w:r w:rsidDel="00000000" w:rsidR="00000000" w:rsidRPr="00000000">
              <w:rPr>
                <w:rtl w:val="0"/>
              </w:rPr>
            </w:r>
          </w:p>
        </w:tc>
        <w:tc>
          <w:tcPr/>
          <w:p w:rsidR="00000000" w:rsidDel="00000000" w:rsidP="00000000" w:rsidRDefault="00000000" w:rsidRPr="00000000" w14:paraId="00000274">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275">
            <w:pPr>
              <w:pStyle w:val="Title"/>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276">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sz w:val="22"/>
                <w:szCs w:val="22"/>
                <w:rtl w:val="0"/>
              </w:rPr>
              <w:t xml:space="preserve">Voltaire</w:t>
            </w:r>
          </w:p>
        </w:tc>
        <w:tc>
          <w:tcPr/>
          <w:p w:rsidR="00000000" w:rsidDel="00000000" w:rsidP="00000000" w:rsidRDefault="00000000" w:rsidRPr="00000000" w14:paraId="00000277">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sz w:val="22"/>
                <w:szCs w:val="22"/>
                <w:rtl w:val="0"/>
              </w:rPr>
              <w:t xml:space="preserve">N</w:t>
            </w:r>
          </w:p>
        </w:tc>
      </w:tr>
      <w:tr>
        <w:trPr>
          <w:cantSplit w:val="0"/>
          <w:trHeight w:val="420" w:hRule="atLeast"/>
          <w:tblHeader w:val="0"/>
        </w:trPr>
        <w:tc>
          <w:tcPr>
            <w:vMerge w:val="continue"/>
          </w:tcPr>
          <w:p w:rsidR="00000000" w:rsidDel="00000000" w:rsidP="00000000" w:rsidRDefault="00000000" w:rsidRPr="00000000" w14:paraId="00000278">
            <w:pPr>
              <w:pStyle w:val="Title"/>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279">
            <w:pPr>
              <w:pStyle w:val="Title"/>
              <w:spacing w:line="240" w:lineRule="auto"/>
              <w:rPr>
                <w:sz w:val="22"/>
                <w:szCs w:val="22"/>
              </w:rPr>
            </w:pPr>
            <w:bookmarkStart w:colFirst="0" w:colLast="0" w:name="_47d8i1x83w3t" w:id="0"/>
            <w:bookmarkEnd w:id="0"/>
            <w:r w:rsidDel="00000000" w:rsidR="00000000" w:rsidRPr="00000000">
              <w:rPr>
                <w:rtl w:val="0"/>
              </w:rPr>
            </w:r>
          </w:p>
        </w:tc>
        <w:tc>
          <w:tcPr>
            <w:vMerge w:val="restart"/>
          </w:tcPr>
          <w:p w:rsidR="00000000" w:rsidDel="00000000" w:rsidP="00000000" w:rsidRDefault="00000000" w:rsidRPr="00000000" w14:paraId="0000027A">
            <w:pPr>
              <w:pStyle w:val="Title"/>
              <w:spacing w:line="240" w:lineRule="auto"/>
              <w:rPr>
                <w:sz w:val="22"/>
                <w:szCs w:val="22"/>
              </w:rPr>
            </w:pPr>
            <w:bookmarkStart w:colFirst="0" w:colLast="0" w:name="_47d8i1x83w3t" w:id="0"/>
            <w:bookmarkEnd w:id="0"/>
            <w:r w:rsidDel="00000000" w:rsidR="00000000" w:rsidRPr="00000000">
              <w:rPr>
                <w:sz w:val="22"/>
                <w:szCs w:val="22"/>
                <w:rtl w:val="0"/>
              </w:rPr>
              <w:t xml:space="preserve">A DRep should be able to change their vote </w:t>
            </w:r>
          </w:p>
        </w:tc>
        <w:tc>
          <w:tcPr/>
          <w:p w:rsidR="00000000" w:rsidDel="00000000" w:rsidP="00000000" w:rsidRDefault="00000000" w:rsidRPr="00000000" w14:paraId="0000027B">
            <w:pPr>
              <w:pStyle w:val="Title"/>
              <w:spacing w:line="240" w:lineRule="auto"/>
              <w:rPr>
                <w:sz w:val="22"/>
                <w:szCs w:val="22"/>
              </w:rPr>
            </w:pPr>
            <w:bookmarkStart w:colFirst="0" w:colLast="0" w:name="_fdya8745h5gb" w:id="81"/>
            <w:bookmarkEnd w:id="81"/>
            <w:r w:rsidDel="00000000" w:rsidR="00000000" w:rsidRPr="00000000">
              <w:rPr>
                <w:sz w:val="22"/>
                <w:szCs w:val="22"/>
                <w:rtl w:val="0"/>
              </w:rPr>
              <w:t xml:space="preserve">Given that I am a DRep and I have already voted on a given governance action </w:t>
            </w:r>
          </w:p>
          <w:p w:rsidR="00000000" w:rsidDel="00000000" w:rsidP="00000000" w:rsidRDefault="00000000" w:rsidRPr="00000000" w14:paraId="0000027C">
            <w:pPr>
              <w:spacing w:line="240" w:lineRule="auto"/>
              <w:rPr/>
            </w:pPr>
            <w:r w:rsidDel="00000000" w:rsidR="00000000" w:rsidRPr="00000000">
              <w:rPr>
                <w:rtl w:val="0"/>
              </w:rPr>
            </w:r>
          </w:p>
          <w:p w:rsidR="00000000" w:rsidDel="00000000" w:rsidP="00000000" w:rsidRDefault="00000000" w:rsidRPr="00000000" w14:paraId="0000027D">
            <w:pPr>
              <w:spacing w:line="240" w:lineRule="auto"/>
              <w:rPr/>
            </w:pPr>
            <w:r w:rsidDel="00000000" w:rsidR="00000000" w:rsidRPr="00000000">
              <w:rPr>
                <w:rtl w:val="0"/>
              </w:rPr>
              <w:t xml:space="preserve">When I submit a different vote for the same transaction within the same snapshot </w:t>
            </w:r>
          </w:p>
          <w:p w:rsidR="00000000" w:rsidDel="00000000" w:rsidP="00000000" w:rsidRDefault="00000000" w:rsidRPr="00000000" w14:paraId="0000027E">
            <w:pPr>
              <w:pStyle w:val="Title"/>
              <w:spacing w:line="240" w:lineRule="auto"/>
              <w:rPr>
                <w:sz w:val="22"/>
                <w:szCs w:val="22"/>
              </w:rPr>
            </w:pPr>
            <w:bookmarkStart w:colFirst="0" w:colLast="0" w:name="_btik4re84txk" w:id="82"/>
            <w:bookmarkEnd w:id="82"/>
            <w:r w:rsidDel="00000000" w:rsidR="00000000" w:rsidRPr="00000000">
              <w:rPr>
                <w:rtl w:val="0"/>
              </w:rPr>
            </w:r>
          </w:p>
          <w:p w:rsidR="00000000" w:rsidDel="00000000" w:rsidP="00000000" w:rsidRDefault="00000000" w:rsidRPr="00000000" w14:paraId="0000027F">
            <w:pPr>
              <w:spacing w:line="240" w:lineRule="auto"/>
              <w:rPr>
                <w:sz w:val="22"/>
                <w:szCs w:val="22"/>
              </w:rPr>
            </w:pPr>
            <w:r w:rsidDel="00000000" w:rsidR="00000000" w:rsidRPr="00000000">
              <w:rPr>
                <w:rtl w:val="0"/>
              </w:rPr>
              <w:t xml:space="preserve">Then the most recent vote will be counted.</w:t>
            </w:r>
            <w:r w:rsidDel="00000000" w:rsidR="00000000" w:rsidRPr="00000000">
              <w:rPr>
                <w:rtl w:val="0"/>
              </w:rPr>
            </w:r>
          </w:p>
        </w:tc>
        <w:tc>
          <w:tcPr/>
          <w:p w:rsidR="00000000" w:rsidDel="00000000" w:rsidP="00000000" w:rsidRDefault="00000000" w:rsidRPr="00000000" w14:paraId="00000280">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281">
            <w:pPr>
              <w:pStyle w:val="Title"/>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282">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sz w:val="22"/>
                <w:szCs w:val="22"/>
                <w:rtl w:val="0"/>
              </w:rPr>
              <w:t xml:space="preserve">Voltaire</w:t>
            </w:r>
          </w:p>
        </w:tc>
        <w:tc>
          <w:tcPr/>
          <w:p w:rsidR="00000000" w:rsidDel="00000000" w:rsidP="00000000" w:rsidRDefault="00000000" w:rsidRPr="00000000" w14:paraId="00000283">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sz w:val="22"/>
                <w:szCs w:val="22"/>
                <w:rtl w:val="0"/>
              </w:rPr>
              <w:t xml:space="preserve">N</w:t>
            </w:r>
          </w:p>
        </w:tc>
      </w:tr>
      <w:tr>
        <w:trPr>
          <w:cantSplit w:val="0"/>
          <w:trHeight w:val="420" w:hRule="atLeast"/>
          <w:tblHeader w:val="0"/>
        </w:trPr>
        <w:tc>
          <w:tcPr>
            <w:vMerge w:val="continue"/>
          </w:tcPr>
          <w:p w:rsidR="00000000" w:rsidDel="00000000" w:rsidP="00000000" w:rsidRDefault="00000000" w:rsidRPr="00000000" w14:paraId="00000284">
            <w:pPr>
              <w:pStyle w:val="Title"/>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285">
            <w:pPr>
              <w:pStyle w:val="Title"/>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286">
            <w:pPr>
              <w:pStyle w:val="Title"/>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287">
            <w:pPr>
              <w:pStyle w:val="Title"/>
              <w:spacing w:line="240" w:lineRule="auto"/>
              <w:rPr>
                <w:sz w:val="22"/>
                <w:szCs w:val="22"/>
              </w:rPr>
            </w:pPr>
            <w:bookmarkStart w:colFirst="0" w:colLast="0" w:name="_qw590bo0i46d" w:id="83"/>
            <w:bookmarkEnd w:id="83"/>
            <w:r w:rsidDel="00000000" w:rsidR="00000000" w:rsidRPr="00000000">
              <w:rPr>
                <w:sz w:val="22"/>
                <w:szCs w:val="22"/>
                <w:rtl w:val="0"/>
              </w:rPr>
              <w:t xml:space="preserve">Given that I have already cast a vote on a governance action </w:t>
            </w:r>
          </w:p>
          <w:p w:rsidR="00000000" w:rsidDel="00000000" w:rsidP="00000000" w:rsidRDefault="00000000" w:rsidRPr="00000000" w14:paraId="00000288">
            <w:pPr>
              <w:spacing w:line="240" w:lineRule="auto"/>
              <w:rPr/>
            </w:pPr>
            <w:r w:rsidDel="00000000" w:rsidR="00000000" w:rsidRPr="00000000">
              <w:rPr>
                <w:rtl w:val="0"/>
              </w:rPr>
            </w:r>
          </w:p>
          <w:p w:rsidR="00000000" w:rsidDel="00000000" w:rsidP="00000000" w:rsidRDefault="00000000" w:rsidRPr="00000000" w14:paraId="00000289">
            <w:pPr>
              <w:spacing w:line="240" w:lineRule="auto"/>
              <w:rPr/>
            </w:pPr>
            <w:r w:rsidDel="00000000" w:rsidR="00000000" w:rsidRPr="00000000">
              <w:rPr>
                <w:rtl w:val="0"/>
              </w:rPr>
              <w:t xml:space="preserve">When I examine this specific governance action’s page</w:t>
            </w:r>
          </w:p>
          <w:p w:rsidR="00000000" w:rsidDel="00000000" w:rsidP="00000000" w:rsidRDefault="00000000" w:rsidRPr="00000000" w14:paraId="0000028A">
            <w:pPr>
              <w:spacing w:line="240" w:lineRule="auto"/>
              <w:rPr/>
            </w:pPr>
            <w:r w:rsidDel="00000000" w:rsidR="00000000" w:rsidRPr="00000000">
              <w:rPr>
                <w:rtl w:val="0"/>
              </w:rPr>
            </w:r>
          </w:p>
          <w:p w:rsidR="00000000" w:rsidDel="00000000" w:rsidP="00000000" w:rsidRDefault="00000000" w:rsidRPr="00000000" w14:paraId="0000028B">
            <w:pPr>
              <w:spacing w:line="240" w:lineRule="auto"/>
              <w:rPr>
                <w:sz w:val="22"/>
                <w:szCs w:val="22"/>
              </w:rPr>
            </w:pPr>
            <w:r w:rsidDel="00000000" w:rsidR="00000000" w:rsidRPr="00000000">
              <w:rPr>
                <w:rtl w:val="0"/>
              </w:rPr>
              <w:t xml:space="preserve">Then I can </w:t>
            </w:r>
            <w:r w:rsidDel="00000000" w:rsidR="00000000" w:rsidRPr="00000000">
              <w:rPr>
                <w:sz w:val="22"/>
                <w:szCs w:val="22"/>
                <w:rtl w:val="0"/>
              </w:rPr>
              <w:t xml:space="preserve"> see that </w:t>
            </w:r>
            <w:r w:rsidDel="00000000" w:rsidR="00000000" w:rsidRPr="00000000">
              <w:rPr>
                <w:rtl w:val="0"/>
              </w:rPr>
              <w:t xml:space="preserve">I</w:t>
            </w:r>
            <w:r w:rsidDel="00000000" w:rsidR="00000000" w:rsidRPr="00000000">
              <w:rPr>
                <w:sz w:val="22"/>
                <w:szCs w:val="22"/>
                <w:rtl w:val="0"/>
              </w:rPr>
              <w:t xml:space="preserve"> ha</w:t>
            </w:r>
            <w:r w:rsidDel="00000000" w:rsidR="00000000" w:rsidRPr="00000000">
              <w:rPr>
                <w:rtl w:val="0"/>
              </w:rPr>
              <w:t xml:space="preserve">ve</w:t>
            </w:r>
            <w:r w:rsidDel="00000000" w:rsidR="00000000" w:rsidRPr="00000000">
              <w:rPr>
                <w:sz w:val="22"/>
                <w:szCs w:val="22"/>
                <w:rtl w:val="0"/>
              </w:rPr>
              <w:t xml:space="preserve"> already voted and what </w:t>
            </w:r>
            <w:r w:rsidDel="00000000" w:rsidR="00000000" w:rsidRPr="00000000">
              <w:rPr>
                <w:rtl w:val="0"/>
              </w:rPr>
              <w:t xml:space="preserve">my</w:t>
            </w:r>
            <w:r w:rsidDel="00000000" w:rsidR="00000000" w:rsidRPr="00000000">
              <w:rPr>
                <w:sz w:val="22"/>
                <w:szCs w:val="22"/>
                <w:rtl w:val="0"/>
              </w:rPr>
              <w:t xml:space="preserve"> most recent vote was</w:t>
            </w:r>
          </w:p>
        </w:tc>
        <w:tc>
          <w:tcPr/>
          <w:p w:rsidR="00000000" w:rsidDel="00000000" w:rsidP="00000000" w:rsidRDefault="00000000" w:rsidRPr="00000000" w14:paraId="0000028C">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28D">
            <w:pPr>
              <w:pStyle w:val="Title"/>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28E">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28F">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sz w:val="22"/>
                <w:szCs w:val="22"/>
                <w:rtl w:val="0"/>
              </w:rPr>
              <w:t xml:space="preserve">N</w:t>
            </w:r>
          </w:p>
        </w:tc>
      </w:tr>
      <w:tr>
        <w:trPr>
          <w:cantSplit w:val="0"/>
          <w:trHeight w:val="420" w:hRule="atLeast"/>
          <w:tblHeader w:val="0"/>
        </w:trPr>
        <w:tc>
          <w:tcPr>
            <w:vMerge w:val="continue"/>
          </w:tcPr>
          <w:p w:rsidR="00000000" w:rsidDel="00000000" w:rsidP="00000000" w:rsidRDefault="00000000" w:rsidRPr="00000000" w14:paraId="00000290">
            <w:pPr>
              <w:pStyle w:val="Title"/>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291">
            <w:pPr>
              <w:pStyle w:val="Title"/>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292">
            <w:pPr>
              <w:pStyle w:val="Title"/>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293">
            <w:pPr>
              <w:pStyle w:val="Title"/>
              <w:spacing w:line="240" w:lineRule="auto"/>
              <w:rPr>
                <w:sz w:val="22"/>
                <w:szCs w:val="22"/>
              </w:rPr>
            </w:pPr>
            <w:bookmarkStart w:colFirst="0" w:colLast="0" w:name="_35lrysplyvoe" w:id="84"/>
            <w:bookmarkEnd w:id="84"/>
            <w:r w:rsidDel="00000000" w:rsidR="00000000" w:rsidRPr="00000000">
              <w:rPr>
                <w:sz w:val="22"/>
                <w:szCs w:val="22"/>
                <w:rtl w:val="0"/>
              </w:rPr>
              <w:t xml:space="preserve">Given that I have already cast a vote on a given governance action </w:t>
            </w:r>
          </w:p>
          <w:p w:rsidR="00000000" w:rsidDel="00000000" w:rsidP="00000000" w:rsidRDefault="00000000" w:rsidRPr="00000000" w14:paraId="00000294">
            <w:pPr>
              <w:spacing w:line="240" w:lineRule="auto"/>
              <w:rPr/>
            </w:pPr>
            <w:r w:rsidDel="00000000" w:rsidR="00000000" w:rsidRPr="00000000">
              <w:rPr>
                <w:rtl w:val="0"/>
              </w:rPr>
            </w:r>
          </w:p>
          <w:p w:rsidR="00000000" w:rsidDel="00000000" w:rsidP="00000000" w:rsidRDefault="00000000" w:rsidRPr="00000000" w14:paraId="00000295">
            <w:pPr>
              <w:spacing w:line="240" w:lineRule="auto"/>
              <w:rPr/>
            </w:pPr>
            <w:r w:rsidDel="00000000" w:rsidR="00000000" w:rsidRPr="00000000">
              <w:rPr>
                <w:rtl w:val="0"/>
              </w:rPr>
              <w:t xml:space="preserve">When I examine this specific governance action’s page</w:t>
            </w:r>
          </w:p>
          <w:p w:rsidR="00000000" w:rsidDel="00000000" w:rsidP="00000000" w:rsidRDefault="00000000" w:rsidRPr="00000000" w14:paraId="00000296">
            <w:pPr>
              <w:spacing w:line="240" w:lineRule="auto"/>
              <w:rPr/>
            </w:pPr>
            <w:r w:rsidDel="00000000" w:rsidR="00000000" w:rsidRPr="00000000">
              <w:rPr>
                <w:rtl w:val="0"/>
              </w:rPr>
            </w:r>
          </w:p>
          <w:p w:rsidR="00000000" w:rsidDel="00000000" w:rsidP="00000000" w:rsidRDefault="00000000" w:rsidRPr="00000000" w14:paraId="00000297">
            <w:pPr>
              <w:spacing w:line="240" w:lineRule="auto"/>
              <w:rPr>
                <w:sz w:val="22"/>
                <w:szCs w:val="22"/>
              </w:rPr>
            </w:pPr>
            <w:r w:rsidDel="00000000" w:rsidR="00000000" w:rsidRPr="00000000">
              <w:rPr>
                <w:rtl w:val="0"/>
              </w:rPr>
              <w:t xml:space="preserve">Then instead of seeing a “vote” button I should see a “change vote” button</w:t>
            </w:r>
            <w:r w:rsidDel="00000000" w:rsidR="00000000" w:rsidRPr="00000000">
              <w:rPr>
                <w:rtl w:val="0"/>
              </w:rPr>
            </w:r>
          </w:p>
        </w:tc>
        <w:tc>
          <w:tcPr/>
          <w:p w:rsidR="00000000" w:rsidDel="00000000" w:rsidP="00000000" w:rsidRDefault="00000000" w:rsidRPr="00000000" w14:paraId="00000298">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299">
            <w:pPr>
              <w:pStyle w:val="Title"/>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29A">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sz w:val="22"/>
                <w:szCs w:val="22"/>
                <w:rtl w:val="0"/>
              </w:rPr>
              <w:t xml:space="preserve">Voltaire</w:t>
            </w:r>
          </w:p>
        </w:tc>
        <w:tc>
          <w:tcPr/>
          <w:p w:rsidR="00000000" w:rsidDel="00000000" w:rsidP="00000000" w:rsidRDefault="00000000" w:rsidRPr="00000000" w14:paraId="0000029B">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sz w:val="22"/>
                <w:szCs w:val="22"/>
                <w:rtl w:val="0"/>
              </w:rPr>
              <w:t xml:space="preserve">N</w:t>
            </w:r>
          </w:p>
        </w:tc>
      </w:tr>
      <w:tr>
        <w:trPr>
          <w:cantSplit w:val="0"/>
          <w:trHeight w:val="420" w:hRule="atLeast"/>
          <w:tblHeader w:val="0"/>
        </w:trPr>
        <w:tc>
          <w:tcPr>
            <w:vMerge w:val="continue"/>
          </w:tcPr>
          <w:p w:rsidR="00000000" w:rsidDel="00000000" w:rsidP="00000000" w:rsidRDefault="00000000" w:rsidRPr="00000000" w14:paraId="0000029C">
            <w:pPr>
              <w:pStyle w:val="Title"/>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29D">
            <w:pPr>
              <w:pStyle w:val="Title"/>
              <w:spacing w:line="240" w:lineRule="auto"/>
              <w:rPr>
                <w:sz w:val="22"/>
                <w:szCs w:val="22"/>
              </w:rPr>
            </w:pPr>
            <w:bookmarkStart w:colFirst="0" w:colLast="0" w:name="_47d8i1x83w3t" w:id="0"/>
            <w:bookmarkEnd w:id="0"/>
            <w:r w:rsidDel="00000000" w:rsidR="00000000" w:rsidRPr="00000000">
              <w:rPr>
                <w:rtl w:val="0"/>
              </w:rPr>
            </w:r>
          </w:p>
        </w:tc>
        <w:tc>
          <w:tcPr>
            <w:vMerge w:val="restart"/>
          </w:tcPr>
          <w:p w:rsidR="00000000" w:rsidDel="00000000" w:rsidP="00000000" w:rsidRDefault="00000000" w:rsidRPr="00000000" w14:paraId="0000029E">
            <w:pPr>
              <w:pStyle w:val="Title"/>
              <w:spacing w:line="240" w:lineRule="auto"/>
              <w:rPr>
                <w:sz w:val="22"/>
                <w:szCs w:val="22"/>
              </w:rPr>
            </w:pPr>
            <w:bookmarkStart w:colFirst="0" w:colLast="0" w:name="_47d8i1x83w3t" w:id="0"/>
            <w:bookmarkEnd w:id="0"/>
            <w:r w:rsidDel="00000000" w:rsidR="00000000" w:rsidRPr="00000000">
              <w:rPr>
                <w:sz w:val="22"/>
                <w:szCs w:val="22"/>
                <w:rtl w:val="0"/>
              </w:rPr>
              <w:t xml:space="preserve">Only the votes of participants who are still DReps at the relevant epoch boundary will be accepted</w:t>
            </w:r>
            <w:r w:rsidDel="00000000" w:rsidR="00000000" w:rsidRPr="00000000">
              <w:rPr>
                <w:rtl w:val="0"/>
              </w:rPr>
            </w:r>
          </w:p>
        </w:tc>
        <w:tc>
          <w:tcPr/>
          <w:p w:rsidR="00000000" w:rsidDel="00000000" w:rsidP="00000000" w:rsidRDefault="00000000" w:rsidRPr="00000000" w14:paraId="0000029F">
            <w:pPr>
              <w:pStyle w:val="Title"/>
              <w:spacing w:line="240" w:lineRule="auto"/>
              <w:rPr>
                <w:sz w:val="22"/>
                <w:szCs w:val="22"/>
              </w:rPr>
            </w:pPr>
            <w:bookmarkStart w:colFirst="0" w:colLast="0" w:name="_47d8i1x83w3t" w:id="0"/>
            <w:bookmarkEnd w:id="0"/>
            <w:r w:rsidDel="00000000" w:rsidR="00000000" w:rsidRPr="00000000">
              <w:rPr>
                <w:sz w:val="22"/>
                <w:szCs w:val="22"/>
                <w:rtl w:val="0"/>
              </w:rPr>
              <w:t xml:space="preserve">Given that I am a DRep and I vote yes or abstain on a live governance action.</w:t>
            </w:r>
          </w:p>
          <w:p w:rsidR="00000000" w:rsidDel="00000000" w:rsidP="00000000" w:rsidRDefault="00000000" w:rsidRPr="00000000" w14:paraId="000002A0">
            <w:pPr>
              <w:pStyle w:val="Title"/>
              <w:spacing w:line="240" w:lineRule="auto"/>
              <w:rPr>
                <w:sz w:val="22"/>
                <w:szCs w:val="22"/>
              </w:rPr>
            </w:pPr>
            <w:bookmarkStart w:colFirst="0" w:colLast="0" w:name="_47d8i1x83w3t" w:id="0"/>
            <w:bookmarkEnd w:id="0"/>
            <w:r w:rsidDel="00000000" w:rsidR="00000000" w:rsidRPr="00000000">
              <w:rPr>
                <w:rtl w:val="0"/>
              </w:rPr>
            </w:r>
          </w:p>
          <w:p w:rsidR="00000000" w:rsidDel="00000000" w:rsidP="00000000" w:rsidRDefault="00000000" w:rsidRPr="00000000" w14:paraId="000002A1">
            <w:pPr>
              <w:pStyle w:val="Title"/>
              <w:spacing w:line="240" w:lineRule="auto"/>
              <w:rPr>
                <w:sz w:val="22"/>
                <w:szCs w:val="22"/>
              </w:rPr>
            </w:pPr>
            <w:bookmarkStart w:colFirst="0" w:colLast="0" w:name="_47d8i1x83w3t" w:id="0"/>
            <w:bookmarkEnd w:id="0"/>
            <w:r w:rsidDel="00000000" w:rsidR="00000000" w:rsidRPr="00000000">
              <w:rPr>
                <w:sz w:val="22"/>
                <w:szCs w:val="22"/>
                <w:rtl w:val="0"/>
              </w:rPr>
              <w:t xml:space="preserve">At the epoch boundary</w:t>
            </w:r>
          </w:p>
          <w:p w:rsidR="00000000" w:rsidDel="00000000" w:rsidP="00000000" w:rsidRDefault="00000000" w:rsidRPr="00000000" w14:paraId="000002A2">
            <w:pPr>
              <w:pStyle w:val="Title"/>
              <w:spacing w:line="240" w:lineRule="auto"/>
              <w:rPr>
                <w:sz w:val="22"/>
                <w:szCs w:val="22"/>
              </w:rPr>
            </w:pPr>
            <w:bookmarkStart w:colFirst="0" w:colLast="0" w:name="_47d8i1x83w3t" w:id="0"/>
            <w:bookmarkEnd w:id="0"/>
            <w:r w:rsidDel="00000000" w:rsidR="00000000" w:rsidRPr="00000000">
              <w:rPr>
                <w:rtl w:val="0"/>
              </w:rPr>
            </w:r>
          </w:p>
          <w:p w:rsidR="00000000" w:rsidDel="00000000" w:rsidP="00000000" w:rsidRDefault="00000000" w:rsidRPr="00000000" w14:paraId="000002A3">
            <w:pPr>
              <w:pStyle w:val="Title"/>
              <w:spacing w:line="240" w:lineRule="auto"/>
              <w:rPr>
                <w:sz w:val="22"/>
                <w:szCs w:val="22"/>
              </w:rPr>
            </w:pPr>
            <w:bookmarkStart w:colFirst="0" w:colLast="0" w:name="_47d8i1x83w3t" w:id="0"/>
            <w:bookmarkEnd w:id="0"/>
            <w:r w:rsidDel="00000000" w:rsidR="00000000" w:rsidRPr="00000000">
              <w:rPr>
                <w:sz w:val="22"/>
                <w:szCs w:val="22"/>
                <w:rtl w:val="0"/>
              </w:rPr>
              <w:t xml:space="preserve">My votes are counted.</w:t>
            </w:r>
          </w:p>
          <w:p w:rsidR="00000000" w:rsidDel="00000000" w:rsidP="00000000" w:rsidRDefault="00000000" w:rsidRPr="00000000" w14:paraId="000002A4">
            <w:pPr>
              <w:pStyle w:val="Title"/>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2A5">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2A6">
            <w:pPr>
              <w:pStyle w:val="Title"/>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2A7">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sz w:val="22"/>
                <w:szCs w:val="22"/>
                <w:rtl w:val="0"/>
              </w:rPr>
              <w:t xml:space="preserve">Voltaire</w:t>
            </w:r>
          </w:p>
        </w:tc>
        <w:tc>
          <w:tcPr/>
          <w:p w:rsidR="00000000" w:rsidDel="00000000" w:rsidP="00000000" w:rsidRDefault="00000000" w:rsidRPr="00000000" w14:paraId="000002A8">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sz w:val="22"/>
                <w:szCs w:val="22"/>
                <w:rtl w:val="0"/>
              </w:rPr>
              <w:t xml:space="preserve">N</w:t>
            </w:r>
          </w:p>
        </w:tc>
      </w:tr>
      <w:tr>
        <w:trPr>
          <w:cantSplit w:val="0"/>
          <w:trHeight w:val="420" w:hRule="atLeast"/>
          <w:tblHeader w:val="0"/>
        </w:trPr>
        <w:tc>
          <w:tcPr>
            <w:vMerge w:val="continue"/>
          </w:tcPr>
          <w:p w:rsidR="00000000" w:rsidDel="00000000" w:rsidP="00000000" w:rsidRDefault="00000000" w:rsidRPr="00000000" w14:paraId="000002A9">
            <w:pPr>
              <w:pStyle w:val="Title"/>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2AA">
            <w:pPr>
              <w:pStyle w:val="Title"/>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2AB">
            <w:pPr>
              <w:pStyle w:val="Title"/>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2AC">
            <w:pPr>
              <w:pStyle w:val="Title"/>
              <w:spacing w:line="240" w:lineRule="auto"/>
              <w:rPr>
                <w:sz w:val="22"/>
                <w:szCs w:val="22"/>
              </w:rPr>
            </w:pPr>
            <w:bookmarkStart w:colFirst="0" w:colLast="0" w:name="_47d8i1x83w3t" w:id="0"/>
            <w:bookmarkEnd w:id="0"/>
            <w:r w:rsidDel="00000000" w:rsidR="00000000" w:rsidRPr="00000000">
              <w:rPr>
                <w:sz w:val="22"/>
                <w:szCs w:val="22"/>
                <w:rtl w:val="0"/>
              </w:rPr>
              <w:t xml:space="preserve">Given that I was a DRep that voted yes or </w:t>
            </w:r>
            <w:r w:rsidDel="00000000" w:rsidR="00000000" w:rsidRPr="00000000">
              <w:rPr>
                <w:sz w:val="22"/>
                <w:szCs w:val="22"/>
                <w:rtl w:val="0"/>
              </w:rPr>
              <w:t xml:space="preserve">abstain</w:t>
            </w:r>
            <w:r w:rsidDel="00000000" w:rsidR="00000000" w:rsidRPr="00000000">
              <w:rPr>
                <w:sz w:val="22"/>
                <w:szCs w:val="22"/>
                <w:rtl w:val="0"/>
              </w:rPr>
              <w:t xml:space="preserve"> on a live governance action but then retired.</w:t>
            </w:r>
          </w:p>
          <w:p w:rsidR="00000000" w:rsidDel="00000000" w:rsidP="00000000" w:rsidRDefault="00000000" w:rsidRPr="00000000" w14:paraId="000002AD">
            <w:pPr>
              <w:pStyle w:val="Title"/>
              <w:spacing w:line="240" w:lineRule="auto"/>
              <w:rPr>
                <w:sz w:val="22"/>
                <w:szCs w:val="22"/>
              </w:rPr>
            </w:pPr>
            <w:bookmarkStart w:colFirst="0" w:colLast="0" w:name="_47d8i1x83w3t" w:id="0"/>
            <w:bookmarkEnd w:id="0"/>
            <w:r w:rsidDel="00000000" w:rsidR="00000000" w:rsidRPr="00000000">
              <w:rPr>
                <w:rtl w:val="0"/>
              </w:rPr>
            </w:r>
          </w:p>
          <w:p w:rsidR="00000000" w:rsidDel="00000000" w:rsidP="00000000" w:rsidRDefault="00000000" w:rsidRPr="00000000" w14:paraId="000002AE">
            <w:pPr>
              <w:pStyle w:val="Title"/>
              <w:spacing w:line="240" w:lineRule="auto"/>
              <w:rPr>
                <w:sz w:val="22"/>
                <w:szCs w:val="22"/>
              </w:rPr>
            </w:pPr>
            <w:bookmarkStart w:colFirst="0" w:colLast="0" w:name="_47d8i1x83w3t" w:id="0"/>
            <w:bookmarkEnd w:id="0"/>
            <w:r w:rsidDel="00000000" w:rsidR="00000000" w:rsidRPr="00000000">
              <w:rPr>
                <w:sz w:val="22"/>
                <w:szCs w:val="22"/>
                <w:rtl w:val="0"/>
              </w:rPr>
              <w:t xml:space="preserve">At the next epoch boundary</w:t>
            </w:r>
          </w:p>
          <w:p w:rsidR="00000000" w:rsidDel="00000000" w:rsidP="00000000" w:rsidRDefault="00000000" w:rsidRPr="00000000" w14:paraId="000002AF">
            <w:pPr>
              <w:pStyle w:val="Title"/>
              <w:spacing w:line="240" w:lineRule="auto"/>
              <w:rPr>
                <w:sz w:val="22"/>
                <w:szCs w:val="22"/>
              </w:rPr>
            </w:pPr>
            <w:bookmarkStart w:colFirst="0" w:colLast="0" w:name="_47d8i1x83w3t" w:id="0"/>
            <w:bookmarkEnd w:id="0"/>
            <w:r w:rsidDel="00000000" w:rsidR="00000000" w:rsidRPr="00000000">
              <w:rPr>
                <w:rtl w:val="0"/>
              </w:rPr>
            </w:r>
          </w:p>
          <w:p w:rsidR="00000000" w:rsidDel="00000000" w:rsidP="00000000" w:rsidRDefault="00000000" w:rsidRPr="00000000" w14:paraId="000002B0">
            <w:pPr>
              <w:pStyle w:val="Title"/>
              <w:spacing w:line="240" w:lineRule="auto"/>
              <w:rPr>
                <w:sz w:val="22"/>
                <w:szCs w:val="22"/>
              </w:rPr>
            </w:pPr>
            <w:bookmarkStart w:colFirst="0" w:colLast="0" w:name="_47d8i1x83w3t" w:id="0"/>
            <w:bookmarkEnd w:id="0"/>
            <w:r w:rsidDel="00000000" w:rsidR="00000000" w:rsidRPr="00000000">
              <w:rPr>
                <w:sz w:val="22"/>
                <w:szCs w:val="22"/>
                <w:rtl w:val="0"/>
              </w:rPr>
              <w:t xml:space="preserve">My votes will not be counted towards the total tally of DRep votes.</w:t>
            </w:r>
          </w:p>
        </w:tc>
        <w:tc>
          <w:tcPr/>
          <w:p w:rsidR="00000000" w:rsidDel="00000000" w:rsidP="00000000" w:rsidRDefault="00000000" w:rsidRPr="00000000" w14:paraId="000002B1">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2B2">
            <w:pPr>
              <w:pStyle w:val="Title"/>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2B3">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sz w:val="22"/>
                <w:szCs w:val="22"/>
                <w:rtl w:val="0"/>
              </w:rPr>
              <w:t xml:space="preserve">Voltaire</w:t>
            </w:r>
          </w:p>
        </w:tc>
        <w:tc>
          <w:tcPr/>
          <w:p w:rsidR="00000000" w:rsidDel="00000000" w:rsidP="00000000" w:rsidRDefault="00000000" w:rsidRPr="00000000" w14:paraId="000002B4">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sz w:val="22"/>
                <w:szCs w:val="22"/>
                <w:rtl w:val="0"/>
              </w:rPr>
              <w:t xml:space="preserve">N</w:t>
            </w:r>
          </w:p>
        </w:tc>
      </w:tr>
      <w:tr>
        <w:trPr>
          <w:cantSplit w:val="0"/>
          <w:tblHeader w:val="0"/>
        </w:trPr>
        <w:tc>
          <w:tcPr>
            <w:vMerge w:val="continue"/>
          </w:tcPr>
          <w:p w:rsidR="00000000" w:rsidDel="00000000" w:rsidP="00000000" w:rsidRDefault="00000000" w:rsidRPr="00000000" w14:paraId="000002B5">
            <w:pPr>
              <w:pStyle w:val="Title"/>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2B6">
            <w:pPr>
              <w:pStyle w:val="Title"/>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2B7">
            <w:pPr>
              <w:pStyle w:val="Title"/>
              <w:spacing w:line="240" w:lineRule="auto"/>
              <w:rPr>
                <w:sz w:val="22"/>
                <w:szCs w:val="22"/>
              </w:rPr>
            </w:pPr>
            <w:bookmarkStart w:colFirst="0" w:colLast="0" w:name="_47d8i1x83w3t" w:id="0"/>
            <w:bookmarkEnd w:id="0"/>
            <w:r w:rsidDel="00000000" w:rsidR="00000000" w:rsidRPr="00000000">
              <w:rPr>
                <w:sz w:val="22"/>
                <w:szCs w:val="22"/>
                <w:rtl w:val="0"/>
              </w:rPr>
              <w:t xml:space="preserve">DReps can attach a metadata anchor to their votes</w:t>
            </w:r>
          </w:p>
        </w:tc>
        <w:tc>
          <w:tcPr/>
          <w:p w:rsidR="00000000" w:rsidDel="00000000" w:rsidP="00000000" w:rsidRDefault="00000000" w:rsidRPr="00000000" w14:paraId="000002B8">
            <w:pPr>
              <w:pStyle w:val="Title"/>
              <w:spacing w:line="240" w:lineRule="auto"/>
              <w:rPr>
                <w:sz w:val="22"/>
                <w:szCs w:val="22"/>
              </w:rPr>
            </w:pPr>
            <w:bookmarkStart w:colFirst="0" w:colLast="0" w:name="_47d8i1x83w3t" w:id="0"/>
            <w:bookmarkEnd w:id="0"/>
            <w:r w:rsidDel="00000000" w:rsidR="00000000" w:rsidRPr="00000000">
              <w:rPr>
                <w:sz w:val="22"/>
                <w:szCs w:val="22"/>
                <w:rtl w:val="0"/>
              </w:rPr>
              <w:t xml:space="preserve">Given that I have chosen how to vote on the UI of a governance action’s details</w:t>
            </w:r>
          </w:p>
          <w:p w:rsidR="00000000" w:rsidDel="00000000" w:rsidP="00000000" w:rsidRDefault="00000000" w:rsidRPr="00000000" w14:paraId="000002B9">
            <w:pPr>
              <w:pStyle w:val="Title"/>
              <w:spacing w:line="240" w:lineRule="auto"/>
              <w:rPr>
                <w:sz w:val="22"/>
                <w:szCs w:val="22"/>
              </w:rPr>
            </w:pPr>
            <w:bookmarkStart w:colFirst="0" w:colLast="0" w:name="_47d8i1x83w3t" w:id="0"/>
            <w:bookmarkEnd w:id="0"/>
            <w:r w:rsidDel="00000000" w:rsidR="00000000" w:rsidRPr="00000000">
              <w:rPr>
                <w:rtl w:val="0"/>
              </w:rPr>
            </w:r>
          </w:p>
          <w:p w:rsidR="00000000" w:rsidDel="00000000" w:rsidP="00000000" w:rsidRDefault="00000000" w:rsidRPr="00000000" w14:paraId="000002BA">
            <w:pPr>
              <w:pStyle w:val="Title"/>
              <w:spacing w:line="240" w:lineRule="auto"/>
              <w:rPr>
                <w:sz w:val="22"/>
                <w:szCs w:val="22"/>
              </w:rPr>
            </w:pPr>
            <w:bookmarkStart w:colFirst="0" w:colLast="0" w:name="_47d8i1x83w3t" w:id="0"/>
            <w:bookmarkEnd w:id="0"/>
            <w:r w:rsidDel="00000000" w:rsidR="00000000" w:rsidRPr="00000000">
              <w:rPr>
                <w:sz w:val="22"/>
                <w:szCs w:val="22"/>
                <w:rtl w:val="0"/>
              </w:rPr>
              <w:t xml:space="preserve">When I add a metadata anchor to the UI also and click the vote button </w:t>
            </w:r>
          </w:p>
          <w:p w:rsidR="00000000" w:rsidDel="00000000" w:rsidP="00000000" w:rsidRDefault="00000000" w:rsidRPr="00000000" w14:paraId="000002BB">
            <w:pPr>
              <w:pStyle w:val="Title"/>
              <w:spacing w:line="240" w:lineRule="auto"/>
              <w:rPr>
                <w:sz w:val="22"/>
                <w:szCs w:val="22"/>
              </w:rPr>
            </w:pPr>
            <w:bookmarkStart w:colFirst="0" w:colLast="0" w:name="_47d8i1x83w3t" w:id="0"/>
            <w:bookmarkEnd w:id="0"/>
            <w:r w:rsidDel="00000000" w:rsidR="00000000" w:rsidRPr="00000000">
              <w:rPr>
                <w:rtl w:val="0"/>
              </w:rPr>
            </w:r>
          </w:p>
          <w:p w:rsidR="00000000" w:rsidDel="00000000" w:rsidP="00000000" w:rsidRDefault="00000000" w:rsidRPr="00000000" w14:paraId="000002BC">
            <w:pPr>
              <w:pStyle w:val="Title"/>
              <w:spacing w:line="240" w:lineRule="auto"/>
              <w:rPr>
                <w:sz w:val="22"/>
                <w:szCs w:val="22"/>
              </w:rPr>
            </w:pPr>
            <w:bookmarkStart w:colFirst="0" w:colLast="0" w:name="_47d8i1x83w3t" w:id="0"/>
            <w:bookmarkEnd w:id="0"/>
            <w:r w:rsidDel="00000000" w:rsidR="00000000" w:rsidRPr="00000000">
              <w:rPr>
                <w:sz w:val="22"/>
                <w:szCs w:val="22"/>
                <w:rtl w:val="0"/>
              </w:rPr>
              <w:t xml:space="preserve">Then the resulting transaction will include my metadata anchor</w:t>
            </w:r>
          </w:p>
        </w:tc>
        <w:tc>
          <w:tcPr/>
          <w:p w:rsidR="00000000" w:rsidDel="00000000" w:rsidP="00000000" w:rsidRDefault="00000000" w:rsidRPr="00000000" w14:paraId="000002BD">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2BE">
            <w:pPr>
              <w:pStyle w:val="Title"/>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2BF">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sz w:val="22"/>
                <w:szCs w:val="22"/>
                <w:rtl w:val="0"/>
              </w:rPr>
              <w:t xml:space="preserve">Voltaire</w:t>
            </w:r>
          </w:p>
        </w:tc>
        <w:tc>
          <w:tcPr/>
          <w:p w:rsidR="00000000" w:rsidDel="00000000" w:rsidP="00000000" w:rsidRDefault="00000000" w:rsidRPr="00000000" w14:paraId="000002C0">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sz w:val="22"/>
                <w:szCs w:val="22"/>
                <w:rtl w:val="0"/>
              </w:rPr>
              <w:t xml:space="preserve">N</w:t>
            </w:r>
          </w:p>
        </w:tc>
      </w:tr>
      <w:tr>
        <w:trPr>
          <w:cantSplit w:val="0"/>
          <w:trHeight w:val="420" w:hRule="atLeast"/>
          <w:tblHeader w:val="0"/>
        </w:trPr>
        <w:tc>
          <w:tcPr>
            <w:vMerge w:val="restart"/>
          </w:tcPr>
          <w:p w:rsidR="00000000" w:rsidDel="00000000" w:rsidP="00000000" w:rsidRDefault="00000000" w:rsidRPr="00000000" w14:paraId="000002C1">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CH.VO5</w:t>
            </w:r>
          </w:p>
        </w:tc>
        <w:tc>
          <w:tcPr>
            <w:vMerge w:val="restart"/>
          </w:tcPr>
          <w:p w:rsidR="00000000" w:rsidDel="00000000" w:rsidP="00000000" w:rsidRDefault="00000000" w:rsidRPr="00000000" w14:paraId="000002C2">
            <w:pPr>
              <w:pStyle w:val="Title"/>
              <w:keepNext w:val="0"/>
              <w:keepLines w:val="0"/>
              <w:spacing w:after="0" w:line="240" w:lineRule="auto"/>
              <w:rPr>
                <w:color w:val="999999"/>
                <w:sz w:val="22"/>
                <w:szCs w:val="22"/>
              </w:rPr>
            </w:pPr>
            <w:bookmarkStart w:colFirst="0" w:colLast="0" w:name="_47d8i1x83w3t" w:id="0"/>
            <w:bookmarkEnd w:id="0"/>
            <w:r w:rsidDel="00000000" w:rsidR="00000000" w:rsidRPr="00000000">
              <w:rPr>
                <w:b w:val="1"/>
                <w:sz w:val="22"/>
                <w:szCs w:val="22"/>
                <w:rtl w:val="0"/>
              </w:rPr>
              <w:t xml:space="preserve">As a DRep I want to retire</w:t>
            </w:r>
            <w:r w:rsidDel="00000000" w:rsidR="00000000" w:rsidRPr="00000000">
              <w:rPr>
                <w:sz w:val="22"/>
                <w:szCs w:val="22"/>
                <w:rtl w:val="0"/>
              </w:rPr>
              <w:t xml:space="preserve"> </w:t>
            </w:r>
            <w:r w:rsidDel="00000000" w:rsidR="00000000" w:rsidRPr="00000000">
              <w:rPr>
                <w:color w:val="999999"/>
                <w:sz w:val="22"/>
                <w:szCs w:val="22"/>
                <w:rtl w:val="0"/>
              </w:rPr>
              <w:t xml:space="preserve">so that I can reclaim my DRep Deposit</w:t>
            </w:r>
          </w:p>
        </w:tc>
        <w:tc>
          <w:tcPr>
            <w:vMerge w:val="restart"/>
          </w:tcPr>
          <w:p w:rsidR="00000000" w:rsidDel="00000000" w:rsidP="00000000" w:rsidRDefault="00000000" w:rsidRPr="00000000" w14:paraId="000002C3">
            <w:pPr>
              <w:pStyle w:val="Title"/>
              <w:spacing w:line="240" w:lineRule="auto"/>
              <w:rPr>
                <w:sz w:val="22"/>
                <w:szCs w:val="22"/>
              </w:rPr>
            </w:pPr>
            <w:bookmarkStart w:colFirst="0" w:colLast="0" w:name="_47d8i1x83w3t" w:id="0"/>
            <w:bookmarkEnd w:id="0"/>
            <w:r w:rsidDel="00000000" w:rsidR="00000000" w:rsidRPr="00000000">
              <w:rPr>
                <w:sz w:val="22"/>
                <w:szCs w:val="22"/>
                <w:rtl w:val="0"/>
              </w:rPr>
              <w:t xml:space="preserve">Only a user who is registered as a DRep can retire </w:t>
            </w:r>
          </w:p>
        </w:tc>
        <w:tc>
          <w:tcPr/>
          <w:p w:rsidR="00000000" w:rsidDel="00000000" w:rsidP="00000000" w:rsidRDefault="00000000" w:rsidRPr="00000000" w14:paraId="000002C4">
            <w:pPr>
              <w:pStyle w:val="Title"/>
              <w:spacing w:line="240" w:lineRule="auto"/>
              <w:rPr>
                <w:sz w:val="22"/>
                <w:szCs w:val="22"/>
              </w:rPr>
            </w:pPr>
            <w:bookmarkStart w:colFirst="0" w:colLast="0" w:name="_47d8i1x83w3t" w:id="0"/>
            <w:bookmarkEnd w:id="0"/>
            <w:r w:rsidDel="00000000" w:rsidR="00000000" w:rsidRPr="00000000">
              <w:rPr>
                <w:sz w:val="22"/>
                <w:szCs w:val="22"/>
                <w:rtl w:val="0"/>
              </w:rPr>
              <w:t xml:space="preserve">Given that I am not registered as a DRep, </w:t>
            </w:r>
          </w:p>
          <w:p w:rsidR="00000000" w:rsidDel="00000000" w:rsidP="00000000" w:rsidRDefault="00000000" w:rsidRPr="00000000" w14:paraId="000002C5">
            <w:pPr>
              <w:pStyle w:val="Title"/>
              <w:spacing w:line="240" w:lineRule="auto"/>
              <w:rPr>
                <w:sz w:val="22"/>
                <w:szCs w:val="22"/>
              </w:rPr>
            </w:pPr>
            <w:bookmarkStart w:colFirst="0" w:colLast="0" w:name="_r4xq4ftgx8a7" w:id="85"/>
            <w:bookmarkEnd w:id="85"/>
            <w:r w:rsidDel="00000000" w:rsidR="00000000" w:rsidRPr="00000000">
              <w:rPr>
                <w:rtl w:val="0"/>
              </w:rPr>
            </w:r>
          </w:p>
          <w:p w:rsidR="00000000" w:rsidDel="00000000" w:rsidP="00000000" w:rsidRDefault="00000000" w:rsidRPr="00000000" w14:paraId="000002C6">
            <w:pPr>
              <w:pStyle w:val="Title"/>
              <w:spacing w:line="240" w:lineRule="auto"/>
              <w:rPr>
                <w:sz w:val="22"/>
                <w:szCs w:val="22"/>
              </w:rPr>
            </w:pPr>
            <w:bookmarkStart w:colFirst="0" w:colLast="0" w:name="_lu3jyhmkf9x8" w:id="86"/>
            <w:bookmarkEnd w:id="86"/>
            <w:r w:rsidDel="00000000" w:rsidR="00000000" w:rsidRPr="00000000">
              <w:rPr>
                <w:sz w:val="22"/>
                <w:szCs w:val="22"/>
                <w:rtl w:val="0"/>
              </w:rPr>
              <w:t xml:space="preserve">When I look for a retirement option in GovTool </w:t>
            </w:r>
          </w:p>
          <w:p w:rsidR="00000000" w:rsidDel="00000000" w:rsidP="00000000" w:rsidRDefault="00000000" w:rsidRPr="00000000" w14:paraId="000002C7">
            <w:pPr>
              <w:pStyle w:val="Title"/>
              <w:spacing w:line="240" w:lineRule="auto"/>
              <w:rPr>
                <w:sz w:val="22"/>
                <w:szCs w:val="22"/>
              </w:rPr>
            </w:pPr>
            <w:bookmarkStart w:colFirst="0" w:colLast="0" w:name="_fg5a05z0nh1" w:id="87"/>
            <w:bookmarkEnd w:id="87"/>
            <w:r w:rsidDel="00000000" w:rsidR="00000000" w:rsidRPr="00000000">
              <w:rPr>
                <w:rtl w:val="0"/>
              </w:rPr>
            </w:r>
          </w:p>
          <w:p w:rsidR="00000000" w:rsidDel="00000000" w:rsidP="00000000" w:rsidRDefault="00000000" w:rsidRPr="00000000" w14:paraId="000002C8">
            <w:pPr>
              <w:pStyle w:val="Title"/>
              <w:spacing w:line="240" w:lineRule="auto"/>
              <w:rPr>
                <w:sz w:val="22"/>
                <w:szCs w:val="22"/>
              </w:rPr>
            </w:pPr>
            <w:bookmarkStart w:colFirst="0" w:colLast="0" w:name="_id0fm8q5ad09" w:id="88"/>
            <w:bookmarkEnd w:id="88"/>
            <w:r w:rsidDel="00000000" w:rsidR="00000000" w:rsidRPr="00000000">
              <w:rPr>
                <w:sz w:val="22"/>
                <w:szCs w:val="22"/>
                <w:rtl w:val="0"/>
              </w:rPr>
              <w:t xml:space="preserve">Then there is none.</w:t>
            </w:r>
          </w:p>
        </w:tc>
        <w:tc>
          <w:tcPr/>
          <w:p w:rsidR="00000000" w:rsidDel="00000000" w:rsidP="00000000" w:rsidRDefault="00000000" w:rsidRPr="00000000" w14:paraId="000002C9">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2CA">
            <w:pPr>
              <w:pStyle w:val="Title"/>
              <w:spacing w:line="240" w:lineRule="auto"/>
              <w:rPr>
                <w:sz w:val="22"/>
                <w:szCs w:val="22"/>
              </w:rPr>
            </w:pPr>
            <w:bookmarkStart w:colFirst="0" w:colLast="0" w:name="_47d8i1x83w3t" w:id="0"/>
            <w:bookmarkEnd w:id="0"/>
            <w:r w:rsidDel="00000000" w:rsidR="00000000" w:rsidRPr="00000000">
              <w:rPr>
                <w:rtl w:val="0"/>
              </w:rPr>
            </w:r>
          </w:p>
        </w:tc>
        <w:tc>
          <w:tcPr>
            <w:vMerge w:val="restart"/>
          </w:tcPr>
          <w:p w:rsidR="00000000" w:rsidDel="00000000" w:rsidP="00000000" w:rsidRDefault="00000000" w:rsidRPr="00000000" w14:paraId="000002CB">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sz w:val="22"/>
                <w:szCs w:val="22"/>
                <w:rtl w:val="0"/>
              </w:rPr>
              <w:t xml:space="preserve">Voltaire</w:t>
            </w:r>
          </w:p>
        </w:tc>
        <w:tc>
          <w:tcPr>
            <w:vMerge w:val="restart"/>
          </w:tcPr>
          <w:p w:rsidR="00000000" w:rsidDel="00000000" w:rsidP="00000000" w:rsidRDefault="00000000" w:rsidRPr="00000000" w14:paraId="000002CC">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sz w:val="22"/>
                <w:szCs w:val="22"/>
                <w:rtl w:val="0"/>
              </w:rPr>
              <w:t xml:space="preserve">N</w:t>
            </w:r>
          </w:p>
        </w:tc>
      </w:tr>
      <w:tr>
        <w:trPr>
          <w:cantSplit w:val="0"/>
          <w:trHeight w:val="420" w:hRule="atLeast"/>
          <w:tblHeader w:val="0"/>
        </w:trPr>
        <w:tc>
          <w:tcPr>
            <w:vMerge w:val="continue"/>
          </w:tcPr>
          <w:p w:rsidR="00000000" w:rsidDel="00000000" w:rsidP="00000000" w:rsidRDefault="00000000" w:rsidRPr="00000000" w14:paraId="000002CD">
            <w:pPr>
              <w:pStyle w:val="Title"/>
              <w:keepNext w:val="0"/>
              <w:keepLines w:val="0"/>
              <w:spacing w:line="240" w:lineRule="auto"/>
              <w:rPr>
                <w:b w:val="1"/>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2CE">
            <w:pPr>
              <w:pStyle w:val="Title"/>
              <w:keepNext w:val="0"/>
              <w:keepLines w:val="0"/>
              <w:spacing w:line="240" w:lineRule="auto"/>
              <w:rPr>
                <w:b w:val="1"/>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2CF">
            <w:pPr>
              <w:pStyle w:val="Title"/>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2D0">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Given that I am registered as a DRep, </w:t>
            </w:r>
          </w:p>
          <w:p w:rsidR="00000000" w:rsidDel="00000000" w:rsidP="00000000" w:rsidRDefault="00000000" w:rsidRPr="00000000" w14:paraId="000002D1">
            <w:pPr>
              <w:pStyle w:val="Title"/>
              <w:keepNext w:val="0"/>
              <w:keepLines w:val="0"/>
              <w:spacing w:after="0" w:line="240" w:lineRule="auto"/>
              <w:rPr>
                <w:sz w:val="22"/>
                <w:szCs w:val="22"/>
              </w:rPr>
            </w:pPr>
            <w:bookmarkStart w:colFirst="0" w:colLast="0" w:name="_hyv4ag4s4ewq" w:id="89"/>
            <w:bookmarkEnd w:id="89"/>
            <w:r w:rsidDel="00000000" w:rsidR="00000000" w:rsidRPr="00000000">
              <w:rPr>
                <w:rtl w:val="0"/>
              </w:rPr>
            </w:r>
          </w:p>
          <w:p w:rsidR="00000000" w:rsidDel="00000000" w:rsidP="00000000" w:rsidRDefault="00000000" w:rsidRPr="00000000" w14:paraId="000002D2">
            <w:pPr>
              <w:pStyle w:val="Title"/>
              <w:keepNext w:val="0"/>
              <w:keepLines w:val="0"/>
              <w:spacing w:after="0" w:line="240" w:lineRule="auto"/>
              <w:rPr>
                <w:sz w:val="22"/>
                <w:szCs w:val="22"/>
              </w:rPr>
            </w:pPr>
            <w:bookmarkStart w:colFirst="0" w:colLast="0" w:name="_9ajmcp7wiy4v" w:id="90"/>
            <w:bookmarkEnd w:id="90"/>
            <w:r w:rsidDel="00000000" w:rsidR="00000000" w:rsidRPr="00000000">
              <w:rPr>
                <w:sz w:val="22"/>
                <w:szCs w:val="22"/>
                <w:rtl w:val="0"/>
              </w:rPr>
              <w:t xml:space="preserve">When I look for a retirement option in GovTool there is one. And when I choose this option</w:t>
            </w:r>
          </w:p>
          <w:p w:rsidR="00000000" w:rsidDel="00000000" w:rsidP="00000000" w:rsidRDefault="00000000" w:rsidRPr="00000000" w14:paraId="000002D3">
            <w:pPr>
              <w:pStyle w:val="Title"/>
              <w:keepNext w:val="0"/>
              <w:keepLines w:val="0"/>
              <w:spacing w:after="0" w:line="240" w:lineRule="auto"/>
              <w:rPr>
                <w:sz w:val="22"/>
                <w:szCs w:val="22"/>
              </w:rPr>
            </w:pPr>
            <w:bookmarkStart w:colFirst="0" w:colLast="0" w:name="_5ikz4i5y9u4" w:id="91"/>
            <w:bookmarkEnd w:id="91"/>
            <w:r w:rsidDel="00000000" w:rsidR="00000000" w:rsidRPr="00000000">
              <w:rPr>
                <w:rtl w:val="0"/>
              </w:rPr>
            </w:r>
          </w:p>
          <w:p w:rsidR="00000000" w:rsidDel="00000000" w:rsidP="00000000" w:rsidRDefault="00000000" w:rsidRPr="00000000" w14:paraId="000002D4">
            <w:pPr>
              <w:pStyle w:val="Title"/>
              <w:keepNext w:val="0"/>
              <w:keepLines w:val="0"/>
              <w:spacing w:after="0" w:line="240" w:lineRule="auto"/>
              <w:rPr>
                <w:sz w:val="22"/>
                <w:szCs w:val="22"/>
              </w:rPr>
            </w:pPr>
            <w:bookmarkStart w:colFirst="0" w:colLast="0" w:name="_5uvi0bcup2h2" w:id="92"/>
            <w:bookmarkEnd w:id="92"/>
            <w:r w:rsidDel="00000000" w:rsidR="00000000" w:rsidRPr="00000000">
              <w:rPr>
                <w:sz w:val="22"/>
                <w:szCs w:val="22"/>
                <w:rtl w:val="0"/>
              </w:rPr>
              <w:t xml:space="preserve">Then my wallet opens and I can sign a retirement action which is registered on-chain.</w:t>
            </w:r>
          </w:p>
        </w:tc>
        <w:tc>
          <w:tcPr/>
          <w:p w:rsidR="00000000" w:rsidDel="00000000" w:rsidP="00000000" w:rsidRDefault="00000000" w:rsidRPr="00000000" w14:paraId="000002D5">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2D6">
            <w:pPr>
              <w:pStyle w:val="Title"/>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2D7">
            <w:pPr>
              <w:pStyle w:val="Title"/>
              <w:keepNext w:val="0"/>
              <w:keepLines w:val="0"/>
              <w:spacing w:line="240" w:lineRule="auto"/>
              <w:jc w:val="center"/>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2D8">
            <w:pPr>
              <w:pStyle w:val="Title"/>
              <w:keepNext w:val="0"/>
              <w:keepLines w:val="0"/>
              <w:spacing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2D9">
            <w:pPr>
              <w:pStyle w:val="Title"/>
              <w:keepNext w:val="0"/>
              <w:keepLines w:val="0"/>
              <w:spacing w:line="240" w:lineRule="auto"/>
              <w:rPr>
                <w:b w:val="1"/>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2DA">
            <w:pPr>
              <w:pStyle w:val="Title"/>
              <w:keepNext w:val="0"/>
              <w:keepLines w:val="0"/>
              <w:spacing w:line="240" w:lineRule="auto"/>
              <w:rPr>
                <w:b w:val="1"/>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2DB">
            <w:pPr>
              <w:pStyle w:val="Title"/>
              <w:spacing w:line="240" w:lineRule="auto"/>
              <w:rPr>
                <w:sz w:val="22"/>
                <w:szCs w:val="22"/>
              </w:rPr>
            </w:pPr>
            <w:bookmarkStart w:colFirst="0" w:colLast="0" w:name="_47d8i1x83w3t" w:id="0"/>
            <w:bookmarkEnd w:id="0"/>
            <w:r w:rsidDel="00000000" w:rsidR="00000000" w:rsidRPr="00000000">
              <w:rPr>
                <w:sz w:val="22"/>
                <w:szCs w:val="22"/>
                <w:rtl w:val="0"/>
              </w:rPr>
              <w:t xml:space="preserve">When I retire I get my deposit back</w:t>
            </w:r>
          </w:p>
        </w:tc>
        <w:tc>
          <w:tcPr/>
          <w:p w:rsidR="00000000" w:rsidDel="00000000" w:rsidP="00000000" w:rsidRDefault="00000000" w:rsidRPr="00000000" w14:paraId="000002DC">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Given that I am a DRep</w:t>
            </w:r>
          </w:p>
          <w:p w:rsidR="00000000" w:rsidDel="00000000" w:rsidP="00000000" w:rsidRDefault="00000000" w:rsidRPr="00000000" w14:paraId="000002DD">
            <w:pPr>
              <w:pStyle w:val="Title"/>
              <w:keepNext w:val="0"/>
              <w:keepLines w:val="0"/>
              <w:spacing w:after="0" w:line="240" w:lineRule="auto"/>
              <w:rPr>
                <w:sz w:val="22"/>
                <w:szCs w:val="22"/>
              </w:rPr>
            </w:pPr>
            <w:bookmarkStart w:colFirst="0" w:colLast="0" w:name="_yj7x7dam1tky" w:id="93"/>
            <w:bookmarkEnd w:id="93"/>
            <w:r w:rsidDel="00000000" w:rsidR="00000000" w:rsidRPr="00000000">
              <w:rPr>
                <w:rtl w:val="0"/>
              </w:rPr>
            </w:r>
          </w:p>
          <w:p w:rsidR="00000000" w:rsidDel="00000000" w:rsidP="00000000" w:rsidRDefault="00000000" w:rsidRPr="00000000" w14:paraId="000002DE">
            <w:pPr>
              <w:pStyle w:val="Title"/>
              <w:keepNext w:val="0"/>
              <w:keepLines w:val="0"/>
              <w:spacing w:after="0" w:line="240" w:lineRule="auto"/>
              <w:rPr>
                <w:sz w:val="22"/>
                <w:szCs w:val="22"/>
              </w:rPr>
            </w:pPr>
            <w:bookmarkStart w:colFirst="0" w:colLast="0" w:name="_9hqqjmqikof" w:id="94"/>
            <w:bookmarkEnd w:id="94"/>
            <w:r w:rsidDel="00000000" w:rsidR="00000000" w:rsidRPr="00000000">
              <w:rPr>
                <w:sz w:val="22"/>
                <w:szCs w:val="22"/>
                <w:rtl w:val="0"/>
              </w:rPr>
              <w:t xml:space="preserve">When I register a valid retirement transaction on chain</w:t>
            </w:r>
            <w:r w:rsidDel="00000000" w:rsidR="00000000" w:rsidRPr="00000000">
              <w:rPr>
                <w:rtl w:val="0"/>
              </w:rPr>
            </w:r>
          </w:p>
          <w:p w:rsidR="00000000" w:rsidDel="00000000" w:rsidP="00000000" w:rsidRDefault="00000000" w:rsidRPr="00000000" w14:paraId="000002DF">
            <w:pPr>
              <w:pStyle w:val="Title"/>
              <w:keepNext w:val="0"/>
              <w:keepLines w:val="0"/>
              <w:spacing w:after="0" w:line="240" w:lineRule="auto"/>
              <w:rPr>
                <w:sz w:val="22"/>
                <w:szCs w:val="22"/>
              </w:rPr>
            </w:pPr>
            <w:bookmarkStart w:colFirst="0" w:colLast="0" w:name="_h4ykq4dpwfcr" w:id="95"/>
            <w:bookmarkEnd w:id="95"/>
            <w:r w:rsidDel="00000000" w:rsidR="00000000" w:rsidRPr="00000000">
              <w:rPr>
                <w:rtl w:val="0"/>
              </w:rPr>
            </w:r>
          </w:p>
          <w:p w:rsidR="00000000" w:rsidDel="00000000" w:rsidP="00000000" w:rsidRDefault="00000000" w:rsidRPr="00000000" w14:paraId="000002E0">
            <w:pPr>
              <w:pStyle w:val="Title"/>
              <w:keepNext w:val="0"/>
              <w:keepLines w:val="0"/>
              <w:spacing w:after="0" w:line="240" w:lineRule="auto"/>
              <w:rPr>
                <w:sz w:val="22"/>
                <w:szCs w:val="22"/>
              </w:rPr>
            </w:pPr>
            <w:bookmarkStart w:colFirst="0" w:colLast="0" w:name="_2hou5wihje4b" w:id="96"/>
            <w:bookmarkEnd w:id="96"/>
            <w:r w:rsidDel="00000000" w:rsidR="00000000" w:rsidRPr="00000000">
              <w:rPr>
                <w:sz w:val="22"/>
                <w:szCs w:val="22"/>
                <w:rtl w:val="0"/>
              </w:rPr>
              <w:t xml:space="preserve">then my DRep registration deposit will be returned to me</w:t>
            </w:r>
            <w:r w:rsidDel="00000000" w:rsidR="00000000" w:rsidRPr="00000000">
              <w:rPr>
                <w:sz w:val="22"/>
                <w:szCs w:val="22"/>
                <w:rtl w:val="0"/>
              </w:rPr>
              <w:t xml:space="preserve">. </w:t>
            </w:r>
          </w:p>
        </w:tc>
        <w:tc>
          <w:tcPr/>
          <w:p w:rsidR="00000000" w:rsidDel="00000000" w:rsidP="00000000" w:rsidRDefault="00000000" w:rsidRPr="00000000" w14:paraId="000002E1">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2E2">
            <w:pPr>
              <w:pStyle w:val="Title"/>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2E3">
            <w:pPr>
              <w:pStyle w:val="Title"/>
              <w:keepNext w:val="0"/>
              <w:keepLines w:val="0"/>
              <w:spacing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2E4">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sz w:val="22"/>
                <w:szCs w:val="22"/>
                <w:rtl w:val="0"/>
              </w:rPr>
              <w:t xml:space="preserve">N</w:t>
            </w:r>
          </w:p>
        </w:tc>
      </w:tr>
      <w:tr>
        <w:trPr>
          <w:cantSplit w:val="0"/>
          <w:trHeight w:val="420" w:hRule="atLeast"/>
          <w:tblHeader w:val="0"/>
        </w:trPr>
        <w:tc>
          <w:tcPr>
            <w:vMerge w:val="continue"/>
          </w:tcPr>
          <w:p w:rsidR="00000000" w:rsidDel="00000000" w:rsidP="00000000" w:rsidRDefault="00000000" w:rsidRPr="00000000" w14:paraId="000002E5">
            <w:pPr>
              <w:pStyle w:val="Title"/>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2E6">
            <w:pPr>
              <w:pStyle w:val="Title"/>
              <w:spacing w:line="240" w:lineRule="auto"/>
              <w:rPr>
                <w:sz w:val="22"/>
                <w:szCs w:val="22"/>
              </w:rPr>
            </w:pPr>
            <w:bookmarkStart w:colFirst="0" w:colLast="0" w:name="_47d8i1x83w3t" w:id="0"/>
            <w:bookmarkEnd w:id="0"/>
            <w:r w:rsidDel="00000000" w:rsidR="00000000" w:rsidRPr="00000000">
              <w:rPr>
                <w:rtl w:val="0"/>
              </w:rPr>
            </w:r>
          </w:p>
        </w:tc>
        <w:tc>
          <w:tcPr>
            <w:vMerge w:val="restart"/>
          </w:tcPr>
          <w:p w:rsidR="00000000" w:rsidDel="00000000" w:rsidP="00000000" w:rsidRDefault="00000000" w:rsidRPr="00000000" w14:paraId="000002E7">
            <w:pPr>
              <w:pStyle w:val="Title"/>
              <w:spacing w:line="240" w:lineRule="auto"/>
              <w:rPr>
                <w:sz w:val="22"/>
                <w:szCs w:val="22"/>
              </w:rPr>
            </w:pPr>
            <w:bookmarkStart w:colFirst="0" w:colLast="0" w:name="_47d8i1x83w3t" w:id="0"/>
            <w:bookmarkEnd w:id="0"/>
            <w:r w:rsidDel="00000000" w:rsidR="00000000" w:rsidRPr="00000000">
              <w:rPr>
                <w:sz w:val="22"/>
                <w:szCs w:val="22"/>
                <w:rtl w:val="0"/>
              </w:rPr>
              <w:t xml:space="preserve">Only a user who has the wallet that they registered as a DRep with can retire. </w:t>
            </w:r>
          </w:p>
        </w:tc>
        <w:tc>
          <w:tcPr/>
          <w:p w:rsidR="00000000" w:rsidDel="00000000" w:rsidP="00000000" w:rsidRDefault="00000000" w:rsidRPr="00000000" w14:paraId="000002E8">
            <w:pPr>
              <w:pStyle w:val="Title"/>
              <w:spacing w:line="240" w:lineRule="auto"/>
              <w:rPr>
                <w:sz w:val="22"/>
                <w:szCs w:val="22"/>
              </w:rPr>
            </w:pPr>
            <w:bookmarkStart w:colFirst="0" w:colLast="0" w:name="_47d8i1x83w3t" w:id="0"/>
            <w:bookmarkEnd w:id="0"/>
            <w:r w:rsidDel="00000000" w:rsidR="00000000" w:rsidRPr="00000000">
              <w:rPr>
                <w:sz w:val="22"/>
                <w:szCs w:val="22"/>
                <w:rtl w:val="0"/>
              </w:rPr>
              <w:t xml:space="preserve">Given that I am not connected to GovTool </w:t>
            </w:r>
          </w:p>
          <w:p w:rsidR="00000000" w:rsidDel="00000000" w:rsidP="00000000" w:rsidRDefault="00000000" w:rsidRPr="00000000" w14:paraId="000002E9">
            <w:pPr>
              <w:pStyle w:val="Title"/>
              <w:spacing w:line="240" w:lineRule="auto"/>
              <w:rPr>
                <w:sz w:val="22"/>
                <w:szCs w:val="22"/>
              </w:rPr>
            </w:pPr>
            <w:bookmarkStart w:colFirst="0" w:colLast="0" w:name="_47d8i1x83w3t" w:id="0"/>
            <w:bookmarkEnd w:id="0"/>
            <w:r w:rsidDel="00000000" w:rsidR="00000000" w:rsidRPr="00000000">
              <w:rPr>
                <w:rtl w:val="0"/>
              </w:rPr>
            </w:r>
          </w:p>
          <w:p w:rsidR="00000000" w:rsidDel="00000000" w:rsidP="00000000" w:rsidRDefault="00000000" w:rsidRPr="00000000" w14:paraId="000002EA">
            <w:pPr>
              <w:pStyle w:val="Title"/>
              <w:spacing w:line="240" w:lineRule="auto"/>
              <w:rPr>
                <w:sz w:val="22"/>
                <w:szCs w:val="22"/>
              </w:rPr>
            </w:pPr>
            <w:bookmarkStart w:colFirst="0" w:colLast="0" w:name="_47d8i1x83w3t" w:id="0"/>
            <w:bookmarkEnd w:id="0"/>
            <w:r w:rsidDel="00000000" w:rsidR="00000000" w:rsidRPr="00000000">
              <w:rPr>
                <w:sz w:val="22"/>
                <w:szCs w:val="22"/>
                <w:rtl w:val="0"/>
              </w:rPr>
              <w:t xml:space="preserve">When I look at the homepage</w:t>
            </w:r>
          </w:p>
          <w:p w:rsidR="00000000" w:rsidDel="00000000" w:rsidP="00000000" w:rsidRDefault="00000000" w:rsidRPr="00000000" w14:paraId="000002EB">
            <w:pPr>
              <w:pStyle w:val="Title"/>
              <w:spacing w:line="240" w:lineRule="auto"/>
              <w:rPr>
                <w:sz w:val="22"/>
                <w:szCs w:val="22"/>
              </w:rPr>
            </w:pPr>
            <w:bookmarkStart w:colFirst="0" w:colLast="0" w:name="_47d8i1x83w3t" w:id="0"/>
            <w:bookmarkEnd w:id="0"/>
            <w:r w:rsidDel="00000000" w:rsidR="00000000" w:rsidRPr="00000000">
              <w:rPr>
                <w:rtl w:val="0"/>
              </w:rPr>
            </w:r>
          </w:p>
          <w:p w:rsidR="00000000" w:rsidDel="00000000" w:rsidP="00000000" w:rsidRDefault="00000000" w:rsidRPr="00000000" w14:paraId="000002EC">
            <w:pPr>
              <w:pStyle w:val="Title"/>
              <w:spacing w:line="240" w:lineRule="auto"/>
              <w:rPr>
                <w:sz w:val="22"/>
                <w:szCs w:val="22"/>
              </w:rPr>
            </w:pPr>
            <w:bookmarkStart w:colFirst="0" w:colLast="0" w:name="_47d8i1x83w3t" w:id="0"/>
            <w:bookmarkEnd w:id="0"/>
            <w:r w:rsidDel="00000000" w:rsidR="00000000" w:rsidRPr="00000000">
              <w:rPr>
                <w:sz w:val="22"/>
                <w:szCs w:val="22"/>
                <w:rtl w:val="0"/>
              </w:rPr>
              <w:t xml:space="preserve">Then I will not see an option to retire</w:t>
            </w:r>
          </w:p>
        </w:tc>
        <w:tc>
          <w:tcPr/>
          <w:p w:rsidR="00000000" w:rsidDel="00000000" w:rsidP="00000000" w:rsidRDefault="00000000" w:rsidRPr="00000000" w14:paraId="000002ED">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2EE">
            <w:pPr>
              <w:pStyle w:val="Title"/>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2EF">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sz w:val="22"/>
                <w:szCs w:val="22"/>
                <w:rtl w:val="0"/>
              </w:rPr>
              <w:t xml:space="preserve">Voltaire</w:t>
            </w:r>
          </w:p>
        </w:tc>
        <w:tc>
          <w:tcPr/>
          <w:p w:rsidR="00000000" w:rsidDel="00000000" w:rsidP="00000000" w:rsidRDefault="00000000" w:rsidRPr="00000000" w14:paraId="000002F0">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sz w:val="22"/>
                <w:szCs w:val="22"/>
                <w:rtl w:val="0"/>
              </w:rPr>
              <w:t xml:space="preserve">N</w:t>
            </w:r>
          </w:p>
        </w:tc>
      </w:tr>
      <w:tr>
        <w:trPr>
          <w:cantSplit w:val="0"/>
          <w:trHeight w:val="420" w:hRule="atLeast"/>
          <w:tblHeader w:val="0"/>
        </w:trPr>
        <w:tc>
          <w:tcPr>
            <w:vMerge w:val="continue"/>
          </w:tcPr>
          <w:p w:rsidR="00000000" w:rsidDel="00000000" w:rsidP="00000000" w:rsidRDefault="00000000" w:rsidRPr="00000000" w14:paraId="000002F1">
            <w:pPr>
              <w:pStyle w:val="Title"/>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2F2">
            <w:pPr>
              <w:pStyle w:val="Title"/>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2F3">
            <w:pPr>
              <w:pStyle w:val="Title"/>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2F4">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Given that I am connected to GovTool with an account that is not associated with a registered DRep certificate</w:t>
            </w:r>
          </w:p>
          <w:p w:rsidR="00000000" w:rsidDel="00000000" w:rsidP="00000000" w:rsidRDefault="00000000" w:rsidRPr="00000000" w14:paraId="000002F5">
            <w:pPr>
              <w:pStyle w:val="Title"/>
              <w:keepNext w:val="0"/>
              <w:keepLines w:val="0"/>
              <w:spacing w:after="0" w:line="240" w:lineRule="auto"/>
              <w:rPr>
                <w:sz w:val="22"/>
                <w:szCs w:val="22"/>
              </w:rPr>
            </w:pPr>
            <w:bookmarkStart w:colFirst="0" w:colLast="0" w:name="_47d8i1x83w3t" w:id="0"/>
            <w:bookmarkEnd w:id="0"/>
            <w:r w:rsidDel="00000000" w:rsidR="00000000" w:rsidRPr="00000000">
              <w:rPr>
                <w:rtl w:val="0"/>
              </w:rPr>
            </w:r>
          </w:p>
          <w:p w:rsidR="00000000" w:rsidDel="00000000" w:rsidP="00000000" w:rsidRDefault="00000000" w:rsidRPr="00000000" w14:paraId="000002F6">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When I look at the homepage </w:t>
            </w:r>
          </w:p>
          <w:p w:rsidR="00000000" w:rsidDel="00000000" w:rsidP="00000000" w:rsidRDefault="00000000" w:rsidRPr="00000000" w14:paraId="000002F7">
            <w:pPr>
              <w:pStyle w:val="Title"/>
              <w:keepNext w:val="0"/>
              <w:keepLines w:val="0"/>
              <w:spacing w:after="0" w:line="240" w:lineRule="auto"/>
              <w:rPr>
                <w:sz w:val="22"/>
                <w:szCs w:val="22"/>
              </w:rPr>
            </w:pPr>
            <w:bookmarkStart w:colFirst="0" w:colLast="0" w:name="_47d8i1x83w3t" w:id="0"/>
            <w:bookmarkEnd w:id="0"/>
            <w:r w:rsidDel="00000000" w:rsidR="00000000" w:rsidRPr="00000000">
              <w:rPr>
                <w:rtl w:val="0"/>
              </w:rPr>
            </w:r>
          </w:p>
          <w:p w:rsidR="00000000" w:rsidDel="00000000" w:rsidP="00000000" w:rsidRDefault="00000000" w:rsidRPr="00000000" w14:paraId="000002F8">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Then I see an option to register as a DRep</w:t>
            </w:r>
          </w:p>
        </w:tc>
        <w:tc>
          <w:tcPr/>
          <w:p w:rsidR="00000000" w:rsidDel="00000000" w:rsidP="00000000" w:rsidRDefault="00000000" w:rsidRPr="00000000" w14:paraId="000002F9">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2FA">
            <w:pPr>
              <w:pStyle w:val="Title"/>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2FB">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sz w:val="22"/>
                <w:szCs w:val="22"/>
                <w:rtl w:val="0"/>
              </w:rPr>
              <w:t xml:space="preserve">Voltaire</w:t>
            </w:r>
          </w:p>
        </w:tc>
        <w:tc>
          <w:tcPr/>
          <w:p w:rsidR="00000000" w:rsidDel="00000000" w:rsidP="00000000" w:rsidRDefault="00000000" w:rsidRPr="00000000" w14:paraId="000002FC">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sz w:val="22"/>
                <w:szCs w:val="22"/>
                <w:rtl w:val="0"/>
              </w:rPr>
              <w:t xml:space="preserve">N</w:t>
            </w:r>
          </w:p>
        </w:tc>
      </w:tr>
      <w:tr>
        <w:trPr>
          <w:cantSplit w:val="0"/>
          <w:trHeight w:val="420" w:hRule="atLeast"/>
          <w:tblHeader w:val="0"/>
        </w:trPr>
        <w:tc>
          <w:tcPr>
            <w:vMerge w:val="continue"/>
          </w:tcPr>
          <w:p w:rsidR="00000000" w:rsidDel="00000000" w:rsidP="00000000" w:rsidRDefault="00000000" w:rsidRPr="00000000" w14:paraId="000002FD">
            <w:pPr>
              <w:pStyle w:val="Title"/>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2FE">
            <w:pPr>
              <w:pStyle w:val="Title"/>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2FF">
            <w:pPr>
              <w:pStyle w:val="Title"/>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300">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Given that I am a registered DRep with my wallet account connected</w:t>
            </w:r>
          </w:p>
          <w:p w:rsidR="00000000" w:rsidDel="00000000" w:rsidP="00000000" w:rsidRDefault="00000000" w:rsidRPr="00000000" w14:paraId="00000301">
            <w:pPr>
              <w:pStyle w:val="Title"/>
              <w:keepNext w:val="0"/>
              <w:keepLines w:val="0"/>
              <w:spacing w:after="0" w:line="240" w:lineRule="auto"/>
              <w:rPr>
                <w:sz w:val="22"/>
                <w:szCs w:val="22"/>
              </w:rPr>
            </w:pPr>
            <w:bookmarkStart w:colFirst="0" w:colLast="0" w:name="_47d8i1x83w3t" w:id="0"/>
            <w:bookmarkEnd w:id="0"/>
            <w:r w:rsidDel="00000000" w:rsidR="00000000" w:rsidRPr="00000000">
              <w:rPr>
                <w:rtl w:val="0"/>
              </w:rPr>
            </w:r>
          </w:p>
          <w:p w:rsidR="00000000" w:rsidDel="00000000" w:rsidP="00000000" w:rsidRDefault="00000000" w:rsidRPr="00000000" w14:paraId="00000302">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When I click the retire as a DRep option on the homepage and then send the retirement transaction with my wallet</w:t>
            </w:r>
          </w:p>
          <w:p w:rsidR="00000000" w:rsidDel="00000000" w:rsidP="00000000" w:rsidRDefault="00000000" w:rsidRPr="00000000" w14:paraId="00000303">
            <w:pPr>
              <w:pStyle w:val="Title"/>
              <w:keepNext w:val="0"/>
              <w:keepLines w:val="0"/>
              <w:spacing w:after="0" w:line="240" w:lineRule="auto"/>
              <w:rPr>
                <w:sz w:val="22"/>
                <w:szCs w:val="22"/>
              </w:rPr>
            </w:pPr>
            <w:bookmarkStart w:colFirst="0" w:colLast="0" w:name="_47d8i1x83w3t" w:id="0"/>
            <w:bookmarkEnd w:id="0"/>
            <w:r w:rsidDel="00000000" w:rsidR="00000000" w:rsidRPr="00000000">
              <w:rPr>
                <w:rtl w:val="0"/>
              </w:rPr>
            </w:r>
          </w:p>
          <w:p w:rsidR="00000000" w:rsidDel="00000000" w:rsidP="00000000" w:rsidRDefault="00000000" w:rsidRPr="00000000" w14:paraId="00000304">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Then the blockchain will register my retirement certificate, and I will be retired. </w:t>
            </w:r>
          </w:p>
        </w:tc>
        <w:tc>
          <w:tcPr/>
          <w:p w:rsidR="00000000" w:rsidDel="00000000" w:rsidP="00000000" w:rsidRDefault="00000000" w:rsidRPr="00000000" w14:paraId="00000305">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306">
            <w:pPr>
              <w:pStyle w:val="Title"/>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307">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sz w:val="22"/>
                <w:szCs w:val="22"/>
                <w:rtl w:val="0"/>
              </w:rPr>
              <w:t xml:space="preserve">Voltaire</w:t>
            </w:r>
          </w:p>
        </w:tc>
        <w:tc>
          <w:tcPr/>
          <w:p w:rsidR="00000000" w:rsidDel="00000000" w:rsidP="00000000" w:rsidRDefault="00000000" w:rsidRPr="00000000" w14:paraId="00000308">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sz w:val="22"/>
                <w:szCs w:val="22"/>
                <w:rtl w:val="0"/>
              </w:rPr>
              <w:t xml:space="preserve">N</w:t>
            </w:r>
          </w:p>
        </w:tc>
      </w:tr>
      <w:tr>
        <w:trPr>
          <w:cantSplit w:val="0"/>
          <w:tblHeader w:val="0"/>
        </w:trPr>
        <w:tc>
          <w:tcPr/>
          <w:p w:rsidR="00000000" w:rsidDel="00000000" w:rsidP="00000000" w:rsidRDefault="00000000" w:rsidRPr="00000000" w14:paraId="00000309">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CH.VO6</w:t>
            </w:r>
          </w:p>
        </w:tc>
        <w:tc>
          <w:tcPr/>
          <w:p w:rsidR="00000000" w:rsidDel="00000000" w:rsidP="00000000" w:rsidRDefault="00000000" w:rsidRPr="00000000" w14:paraId="0000030A">
            <w:pPr>
              <w:pStyle w:val="Title"/>
              <w:keepNext w:val="0"/>
              <w:keepLines w:val="0"/>
              <w:spacing w:after="0" w:line="240" w:lineRule="auto"/>
              <w:rPr>
                <w:color w:val="999999"/>
                <w:sz w:val="22"/>
                <w:szCs w:val="22"/>
              </w:rPr>
            </w:pPr>
            <w:bookmarkStart w:colFirst="0" w:colLast="0" w:name="_47d8i1x83w3t" w:id="0"/>
            <w:bookmarkEnd w:id="0"/>
            <w:r w:rsidDel="00000000" w:rsidR="00000000" w:rsidRPr="00000000">
              <w:rPr>
                <w:b w:val="1"/>
                <w:sz w:val="22"/>
                <w:szCs w:val="22"/>
                <w:rtl w:val="0"/>
              </w:rPr>
              <w:t xml:space="preserve">As a DRep I want to update my details</w:t>
            </w:r>
            <w:r w:rsidDel="00000000" w:rsidR="00000000" w:rsidRPr="00000000">
              <w:rPr>
                <w:color w:val="999999"/>
                <w:sz w:val="22"/>
                <w:szCs w:val="22"/>
                <w:rtl w:val="0"/>
              </w:rPr>
              <w:t xml:space="preserve"> so that I can better advertise myself to Ada Holders </w:t>
            </w:r>
          </w:p>
        </w:tc>
        <w:tc>
          <w:tcPr/>
          <w:p w:rsidR="00000000" w:rsidDel="00000000" w:rsidP="00000000" w:rsidRDefault="00000000" w:rsidRPr="00000000" w14:paraId="0000030B">
            <w:pPr>
              <w:pStyle w:val="Title"/>
              <w:spacing w:line="240" w:lineRule="auto"/>
              <w:rPr>
                <w:sz w:val="22"/>
                <w:szCs w:val="22"/>
              </w:rPr>
            </w:pPr>
            <w:bookmarkStart w:colFirst="0" w:colLast="0" w:name="_47d8i1x83w3t" w:id="0"/>
            <w:bookmarkEnd w:id="0"/>
            <w:r w:rsidDel="00000000" w:rsidR="00000000" w:rsidRPr="00000000">
              <w:rPr>
                <w:sz w:val="22"/>
                <w:szCs w:val="22"/>
                <w:rtl w:val="0"/>
              </w:rPr>
              <w:t xml:space="preserve">A DRep can</w:t>
            </w:r>
            <w:r w:rsidDel="00000000" w:rsidR="00000000" w:rsidRPr="00000000">
              <w:rPr>
                <w:sz w:val="22"/>
                <w:szCs w:val="22"/>
                <w:rtl w:val="0"/>
              </w:rPr>
              <w:t xml:space="preserve"> update their registration after registering</w:t>
            </w:r>
            <w:r w:rsidDel="00000000" w:rsidR="00000000" w:rsidRPr="00000000">
              <w:rPr>
                <w:rtl w:val="0"/>
              </w:rPr>
            </w:r>
          </w:p>
        </w:tc>
        <w:tc>
          <w:tcPr/>
          <w:p w:rsidR="00000000" w:rsidDel="00000000" w:rsidP="00000000" w:rsidRDefault="00000000" w:rsidRPr="00000000" w14:paraId="0000030C">
            <w:pPr>
              <w:pStyle w:val="Title"/>
              <w:spacing w:line="240" w:lineRule="auto"/>
              <w:rPr>
                <w:sz w:val="22"/>
                <w:szCs w:val="22"/>
              </w:rPr>
            </w:pPr>
            <w:bookmarkStart w:colFirst="0" w:colLast="0" w:name="_47d8i1x83w3t" w:id="0"/>
            <w:bookmarkEnd w:id="0"/>
            <w:r w:rsidDel="00000000" w:rsidR="00000000" w:rsidRPr="00000000">
              <w:rPr>
                <w:sz w:val="22"/>
                <w:szCs w:val="22"/>
                <w:rtl w:val="0"/>
              </w:rPr>
              <w:t xml:space="preserve">Given that I am a DRep and am connected to GovTool and am on the dashboard.</w:t>
            </w:r>
          </w:p>
          <w:p w:rsidR="00000000" w:rsidDel="00000000" w:rsidP="00000000" w:rsidRDefault="00000000" w:rsidRPr="00000000" w14:paraId="0000030D">
            <w:pPr>
              <w:pStyle w:val="Title"/>
              <w:spacing w:line="240" w:lineRule="auto"/>
              <w:rPr>
                <w:sz w:val="22"/>
                <w:szCs w:val="22"/>
              </w:rPr>
            </w:pPr>
            <w:bookmarkStart w:colFirst="0" w:colLast="0" w:name="_47d8i1x83w3t" w:id="0"/>
            <w:bookmarkEnd w:id="0"/>
            <w:r w:rsidDel="00000000" w:rsidR="00000000" w:rsidRPr="00000000">
              <w:rPr>
                <w:rtl w:val="0"/>
              </w:rPr>
            </w:r>
          </w:p>
          <w:p w:rsidR="00000000" w:rsidDel="00000000" w:rsidP="00000000" w:rsidRDefault="00000000" w:rsidRPr="00000000" w14:paraId="0000030E">
            <w:pPr>
              <w:pStyle w:val="Title"/>
              <w:spacing w:line="240" w:lineRule="auto"/>
              <w:rPr>
                <w:sz w:val="22"/>
                <w:szCs w:val="22"/>
              </w:rPr>
            </w:pPr>
            <w:bookmarkStart w:colFirst="0" w:colLast="0" w:name="_47d8i1x83w3t" w:id="0"/>
            <w:bookmarkEnd w:id="0"/>
            <w:r w:rsidDel="00000000" w:rsidR="00000000" w:rsidRPr="00000000">
              <w:rPr>
                <w:sz w:val="22"/>
                <w:szCs w:val="22"/>
                <w:rtl w:val="0"/>
              </w:rPr>
              <w:t xml:space="preserve">Then when I click the “change metadata” button on the DRep tab.</w:t>
            </w:r>
          </w:p>
          <w:p w:rsidR="00000000" w:rsidDel="00000000" w:rsidP="00000000" w:rsidRDefault="00000000" w:rsidRPr="00000000" w14:paraId="0000030F">
            <w:pPr>
              <w:pStyle w:val="Title"/>
              <w:spacing w:line="240" w:lineRule="auto"/>
              <w:rPr>
                <w:sz w:val="22"/>
                <w:szCs w:val="22"/>
              </w:rPr>
            </w:pPr>
            <w:bookmarkStart w:colFirst="0" w:colLast="0" w:name="_47d8i1x83w3t" w:id="0"/>
            <w:bookmarkEnd w:id="0"/>
            <w:r w:rsidDel="00000000" w:rsidR="00000000" w:rsidRPr="00000000">
              <w:rPr>
                <w:rtl w:val="0"/>
              </w:rPr>
            </w:r>
          </w:p>
          <w:p w:rsidR="00000000" w:rsidDel="00000000" w:rsidP="00000000" w:rsidRDefault="00000000" w:rsidRPr="00000000" w14:paraId="00000310">
            <w:pPr>
              <w:pStyle w:val="Title"/>
              <w:spacing w:line="240" w:lineRule="auto"/>
              <w:rPr>
                <w:sz w:val="22"/>
                <w:szCs w:val="22"/>
              </w:rPr>
            </w:pPr>
            <w:bookmarkStart w:colFirst="0" w:colLast="0" w:name="_47d8i1x83w3t" w:id="0"/>
            <w:bookmarkEnd w:id="0"/>
            <w:r w:rsidDel="00000000" w:rsidR="00000000" w:rsidRPr="00000000">
              <w:rPr>
                <w:sz w:val="22"/>
                <w:szCs w:val="22"/>
                <w:rtl w:val="0"/>
              </w:rPr>
              <w:t xml:space="preserve">Then I am directed to update my metadata and can submit a DRep update certificate to register this on-chain.</w:t>
            </w:r>
          </w:p>
        </w:tc>
        <w:tc>
          <w:tcPr/>
          <w:p w:rsidR="00000000" w:rsidDel="00000000" w:rsidP="00000000" w:rsidRDefault="00000000" w:rsidRPr="00000000" w14:paraId="00000311">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312">
            <w:pPr>
              <w:pStyle w:val="Title"/>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313">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sz w:val="22"/>
                <w:szCs w:val="22"/>
                <w:rtl w:val="0"/>
              </w:rPr>
              <w:t xml:space="preserve">Voltaire</w:t>
            </w:r>
          </w:p>
        </w:tc>
        <w:tc>
          <w:tcPr/>
          <w:p w:rsidR="00000000" w:rsidDel="00000000" w:rsidP="00000000" w:rsidRDefault="00000000" w:rsidRPr="00000000" w14:paraId="00000314">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sz w:val="22"/>
                <w:szCs w:val="22"/>
                <w:rtl w:val="0"/>
              </w:rPr>
              <w:t xml:space="preserve">N</w:t>
            </w:r>
          </w:p>
        </w:tc>
      </w:tr>
      <w:tr>
        <w:trPr>
          <w:cantSplit w:val="0"/>
          <w:trHeight w:val="420" w:hRule="atLeast"/>
          <w:tblHeader w:val="0"/>
        </w:trPr>
        <w:tc>
          <w:tcPr>
            <w:vMerge w:val="restart"/>
          </w:tcPr>
          <w:p w:rsidR="00000000" w:rsidDel="00000000" w:rsidP="00000000" w:rsidRDefault="00000000" w:rsidRPr="00000000" w14:paraId="00000315">
            <w:pPr>
              <w:pStyle w:val="Title"/>
              <w:keepNext w:val="0"/>
              <w:keepLines w:val="0"/>
              <w:spacing w:after="0" w:line="240" w:lineRule="auto"/>
              <w:rPr>
                <w:color w:val="999999"/>
                <w:sz w:val="22"/>
                <w:szCs w:val="22"/>
              </w:rPr>
            </w:pPr>
            <w:bookmarkStart w:colFirst="0" w:colLast="0" w:name="_47d8i1x83w3t" w:id="0"/>
            <w:bookmarkEnd w:id="0"/>
            <w:r w:rsidDel="00000000" w:rsidR="00000000" w:rsidRPr="00000000">
              <w:rPr>
                <w:sz w:val="22"/>
                <w:szCs w:val="22"/>
                <w:rtl w:val="0"/>
              </w:rPr>
              <w:t xml:space="preserve">CH.</w:t>
            </w:r>
            <w:r w:rsidDel="00000000" w:rsidR="00000000" w:rsidRPr="00000000">
              <w:rPr>
                <w:color w:val="999999"/>
                <w:sz w:val="22"/>
                <w:szCs w:val="22"/>
                <w:rtl w:val="0"/>
              </w:rPr>
              <w:t xml:space="preserve">VO7</w:t>
            </w:r>
          </w:p>
        </w:tc>
        <w:tc>
          <w:tcPr>
            <w:vMerge w:val="restart"/>
          </w:tcPr>
          <w:p w:rsidR="00000000" w:rsidDel="00000000" w:rsidP="00000000" w:rsidRDefault="00000000" w:rsidRPr="00000000" w14:paraId="00000316">
            <w:pPr>
              <w:pStyle w:val="Title"/>
              <w:keepNext w:val="0"/>
              <w:keepLines w:val="0"/>
              <w:spacing w:after="0" w:line="240" w:lineRule="auto"/>
              <w:rPr>
                <w:color w:val="999999"/>
                <w:sz w:val="22"/>
                <w:szCs w:val="22"/>
              </w:rPr>
            </w:pPr>
            <w:bookmarkStart w:colFirst="0" w:colLast="0" w:name="_47d8i1x83w3t" w:id="0"/>
            <w:bookmarkEnd w:id="0"/>
            <w:r w:rsidDel="00000000" w:rsidR="00000000" w:rsidRPr="00000000">
              <w:rPr>
                <w:color w:val="999999"/>
                <w:sz w:val="22"/>
                <w:szCs w:val="22"/>
                <w:rtl w:val="0"/>
              </w:rPr>
              <w:t xml:space="preserve">As any user</w:t>
            </w:r>
            <w:r w:rsidDel="00000000" w:rsidR="00000000" w:rsidRPr="00000000">
              <w:rPr>
                <w:sz w:val="22"/>
                <w:szCs w:val="22"/>
                <w:rtl w:val="0"/>
              </w:rPr>
              <w:t xml:space="preserve"> </w:t>
            </w:r>
            <w:r w:rsidDel="00000000" w:rsidR="00000000" w:rsidRPr="00000000">
              <w:rPr>
                <w:b w:val="1"/>
                <w:sz w:val="22"/>
                <w:szCs w:val="22"/>
                <w:rtl w:val="0"/>
              </w:rPr>
              <w:t xml:space="preserve">I want to view governance actions</w:t>
            </w:r>
            <w:r w:rsidDel="00000000" w:rsidR="00000000" w:rsidRPr="00000000">
              <w:rPr>
                <w:sz w:val="22"/>
                <w:szCs w:val="22"/>
                <w:rtl w:val="0"/>
              </w:rPr>
              <w:t xml:space="preserve"> </w:t>
            </w:r>
            <w:r w:rsidDel="00000000" w:rsidR="00000000" w:rsidRPr="00000000">
              <w:rPr>
                <w:color w:val="999999"/>
                <w:sz w:val="22"/>
                <w:szCs w:val="22"/>
                <w:rtl w:val="0"/>
              </w:rPr>
              <w:t xml:space="preserve">so I can see what is being proposed</w:t>
            </w:r>
          </w:p>
        </w:tc>
        <w:tc>
          <w:tcPr/>
          <w:p w:rsidR="00000000" w:rsidDel="00000000" w:rsidP="00000000" w:rsidRDefault="00000000" w:rsidRPr="00000000" w14:paraId="00000317">
            <w:pPr>
              <w:pStyle w:val="Title"/>
              <w:spacing w:line="240" w:lineRule="auto"/>
              <w:rPr>
                <w:sz w:val="22"/>
                <w:szCs w:val="22"/>
              </w:rPr>
            </w:pPr>
            <w:bookmarkStart w:colFirst="0" w:colLast="0" w:name="_47d8i1x83w3t" w:id="0"/>
            <w:bookmarkEnd w:id="0"/>
            <w:r w:rsidDel="00000000" w:rsidR="00000000" w:rsidRPr="00000000">
              <w:rPr>
                <w:sz w:val="22"/>
                <w:szCs w:val="22"/>
                <w:rtl w:val="0"/>
              </w:rPr>
              <w:t xml:space="preserve">Anyone should be able to access the governance actions page without a wallet connected</w:t>
            </w:r>
          </w:p>
        </w:tc>
        <w:tc>
          <w:tcPr/>
          <w:p w:rsidR="00000000" w:rsidDel="00000000" w:rsidP="00000000" w:rsidRDefault="00000000" w:rsidRPr="00000000" w14:paraId="00000318">
            <w:pPr>
              <w:pStyle w:val="Title"/>
              <w:spacing w:line="240" w:lineRule="auto"/>
              <w:rPr>
                <w:sz w:val="22"/>
                <w:szCs w:val="22"/>
              </w:rPr>
            </w:pPr>
            <w:bookmarkStart w:colFirst="0" w:colLast="0" w:name="_47d8i1x83w3t" w:id="0"/>
            <w:bookmarkEnd w:id="0"/>
            <w:r w:rsidDel="00000000" w:rsidR="00000000" w:rsidRPr="00000000">
              <w:rPr>
                <w:sz w:val="22"/>
                <w:szCs w:val="22"/>
                <w:rtl w:val="0"/>
              </w:rPr>
              <w:t xml:space="preserve">Given that I am on the GovTool homepage, </w:t>
            </w:r>
          </w:p>
          <w:p w:rsidR="00000000" w:rsidDel="00000000" w:rsidP="00000000" w:rsidRDefault="00000000" w:rsidRPr="00000000" w14:paraId="00000319">
            <w:pPr>
              <w:pStyle w:val="Title"/>
              <w:spacing w:line="240" w:lineRule="auto"/>
              <w:rPr>
                <w:sz w:val="22"/>
                <w:szCs w:val="22"/>
              </w:rPr>
            </w:pPr>
            <w:bookmarkStart w:colFirst="0" w:colLast="0" w:name="_mfp3fsc3ilf5" w:id="97"/>
            <w:bookmarkEnd w:id="97"/>
            <w:r w:rsidDel="00000000" w:rsidR="00000000" w:rsidRPr="00000000">
              <w:rPr>
                <w:rtl w:val="0"/>
              </w:rPr>
            </w:r>
          </w:p>
          <w:p w:rsidR="00000000" w:rsidDel="00000000" w:rsidP="00000000" w:rsidRDefault="00000000" w:rsidRPr="00000000" w14:paraId="0000031A">
            <w:pPr>
              <w:pStyle w:val="Title"/>
              <w:spacing w:line="240" w:lineRule="auto"/>
              <w:rPr>
                <w:sz w:val="22"/>
                <w:szCs w:val="22"/>
              </w:rPr>
            </w:pPr>
            <w:bookmarkStart w:colFirst="0" w:colLast="0" w:name="_8svy4jp71rrr" w:id="98"/>
            <w:bookmarkEnd w:id="98"/>
            <w:r w:rsidDel="00000000" w:rsidR="00000000" w:rsidRPr="00000000">
              <w:rPr>
                <w:sz w:val="22"/>
                <w:szCs w:val="22"/>
                <w:rtl w:val="0"/>
              </w:rPr>
              <w:t xml:space="preserve">When I click the “Governance actions” in the topbar </w:t>
            </w:r>
          </w:p>
          <w:p w:rsidR="00000000" w:rsidDel="00000000" w:rsidP="00000000" w:rsidRDefault="00000000" w:rsidRPr="00000000" w14:paraId="0000031B">
            <w:pPr>
              <w:pStyle w:val="Title"/>
              <w:spacing w:line="240" w:lineRule="auto"/>
              <w:rPr>
                <w:sz w:val="22"/>
                <w:szCs w:val="22"/>
              </w:rPr>
            </w:pPr>
            <w:bookmarkStart w:colFirst="0" w:colLast="0" w:name="_l7yo6iv6wvo8" w:id="99"/>
            <w:bookmarkEnd w:id="99"/>
            <w:r w:rsidDel="00000000" w:rsidR="00000000" w:rsidRPr="00000000">
              <w:rPr>
                <w:rtl w:val="0"/>
              </w:rPr>
            </w:r>
          </w:p>
          <w:p w:rsidR="00000000" w:rsidDel="00000000" w:rsidP="00000000" w:rsidRDefault="00000000" w:rsidRPr="00000000" w14:paraId="0000031C">
            <w:pPr>
              <w:pStyle w:val="Title"/>
              <w:spacing w:line="240" w:lineRule="auto"/>
              <w:rPr>
                <w:sz w:val="22"/>
                <w:szCs w:val="22"/>
              </w:rPr>
            </w:pPr>
            <w:bookmarkStart w:colFirst="0" w:colLast="0" w:name="_9igoc1p78d58" w:id="100"/>
            <w:bookmarkEnd w:id="100"/>
            <w:r w:rsidDel="00000000" w:rsidR="00000000" w:rsidRPr="00000000">
              <w:rPr>
                <w:sz w:val="22"/>
                <w:szCs w:val="22"/>
                <w:rtl w:val="0"/>
              </w:rPr>
              <w:t xml:space="preserve">Then I am sent to the governance actions page. </w:t>
            </w:r>
          </w:p>
        </w:tc>
        <w:tc>
          <w:tcPr/>
          <w:p w:rsidR="00000000" w:rsidDel="00000000" w:rsidP="00000000" w:rsidRDefault="00000000" w:rsidRPr="00000000" w14:paraId="0000031D">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31E">
            <w:pPr>
              <w:pStyle w:val="Title"/>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31F">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sz w:val="22"/>
                <w:szCs w:val="22"/>
                <w:rtl w:val="0"/>
              </w:rPr>
              <w:t xml:space="preserve">Voltaire</w:t>
            </w:r>
          </w:p>
        </w:tc>
        <w:tc>
          <w:tcPr/>
          <w:p w:rsidR="00000000" w:rsidDel="00000000" w:rsidP="00000000" w:rsidRDefault="00000000" w:rsidRPr="00000000" w14:paraId="00000320">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sz w:val="22"/>
                <w:szCs w:val="22"/>
                <w:rtl w:val="0"/>
              </w:rPr>
              <w:t xml:space="preserve">N</w:t>
            </w:r>
          </w:p>
        </w:tc>
      </w:tr>
      <w:tr>
        <w:trPr>
          <w:cantSplit w:val="0"/>
          <w:trHeight w:val="420" w:hRule="atLeast"/>
          <w:tblHeader w:val="0"/>
        </w:trPr>
        <w:tc>
          <w:tcPr>
            <w:vMerge w:val="continue"/>
          </w:tcPr>
          <w:p w:rsidR="00000000" w:rsidDel="00000000" w:rsidP="00000000" w:rsidRDefault="00000000" w:rsidRPr="00000000" w14:paraId="00000321">
            <w:pPr>
              <w:pStyle w:val="Title"/>
              <w:keepNext w:val="0"/>
              <w:keepLines w:val="0"/>
              <w:spacing w:after="0" w:line="240" w:lineRule="auto"/>
              <w:rPr>
                <w:color w:val="999999"/>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322">
            <w:pPr>
              <w:pStyle w:val="Title"/>
              <w:keepNext w:val="0"/>
              <w:keepLines w:val="0"/>
              <w:spacing w:after="0" w:line="240" w:lineRule="auto"/>
              <w:rPr>
                <w:color w:val="999999"/>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323">
            <w:pPr>
              <w:pStyle w:val="Title"/>
              <w:spacing w:line="240" w:lineRule="auto"/>
              <w:rPr>
                <w:sz w:val="22"/>
                <w:szCs w:val="22"/>
              </w:rPr>
            </w:pPr>
            <w:bookmarkStart w:colFirst="0" w:colLast="0" w:name="_47d8i1x83w3t" w:id="0"/>
            <w:bookmarkEnd w:id="0"/>
            <w:r w:rsidDel="00000000" w:rsidR="00000000" w:rsidRPr="00000000">
              <w:rPr>
                <w:sz w:val="22"/>
                <w:szCs w:val="22"/>
                <w:rtl w:val="0"/>
              </w:rPr>
              <w:t xml:space="preserve">I can see all live governance actions</w:t>
            </w:r>
          </w:p>
        </w:tc>
        <w:tc>
          <w:tcPr/>
          <w:p w:rsidR="00000000" w:rsidDel="00000000" w:rsidP="00000000" w:rsidRDefault="00000000" w:rsidRPr="00000000" w14:paraId="00000324">
            <w:pPr>
              <w:pStyle w:val="Title"/>
              <w:spacing w:line="240" w:lineRule="auto"/>
              <w:rPr>
                <w:sz w:val="22"/>
                <w:szCs w:val="22"/>
              </w:rPr>
            </w:pPr>
            <w:bookmarkStart w:colFirst="0" w:colLast="0" w:name="_47d8i1x83w3t" w:id="0"/>
            <w:bookmarkEnd w:id="0"/>
            <w:r w:rsidDel="00000000" w:rsidR="00000000" w:rsidRPr="00000000">
              <w:rPr>
                <w:sz w:val="22"/>
                <w:szCs w:val="22"/>
                <w:rtl w:val="0"/>
              </w:rPr>
              <w:t xml:space="preserve">Given that I am on the Governance Actions page </w:t>
            </w:r>
          </w:p>
          <w:p w:rsidR="00000000" w:rsidDel="00000000" w:rsidP="00000000" w:rsidRDefault="00000000" w:rsidRPr="00000000" w14:paraId="00000325">
            <w:pPr>
              <w:pStyle w:val="Title"/>
              <w:spacing w:line="240" w:lineRule="auto"/>
              <w:rPr>
                <w:sz w:val="22"/>
                <w:szCs w:val="22"/>
              </w:rPr>
            </w:pPr>
            <w:bookmarkStart w:colFirst="0" w:colLast="0" w:name="_f6tjzxqwo40o" w:id="101"/>
            <w:bookmarkEnd w:id="101"/>
            <w:r w:rsidDel="00000000" w:rsidR="00000000" w:rsidRPr="00000000">
              <w:rPr>
                <w:rtl w:val="0"/>
              </w:rPr>
            </w:r>
          </w:p>
          <w:p w:rsidR="00000000" w:rsidDel="00000000" w:rsidP="00000000" w:rsidRDefault="00000000" w:rsidRPr="00000000" w14:paraId="00000326">
            <w:pPr>
              <w:pStyle w:val="Title"/>
              <w:spacing w:line="240" w:lineRule="auto"/>
              <w:rPr>
                <w:sz w:val="22"/>
                <w:szCs w:val="22"/>
              </w:rPr>
            </w:pPr>
            <w:bookmarkStart w:colFirst="0" w:colLast="0" w:name="_gwma9uwjkem4" w:id="102"/>
            <w:bookmarkEnd w:id="102"/>
            <w:r w:rsidDel="00000000" w:rsidR="00000000" w:rsidRPr="00000000">
              <w:rPr>
                <w:sz w:val="22"/>
                <w:szCs w:val="22"/>
                <w:rtl w:val="0"/>
              </w:rPr>
              <w:t xml:space="preserve">When I review the governance actions available to view on the page, </w:t>
            </w:r>
          </w:p>
          <w:p w:rsidR="00000000" w:rsidDel="00000000" w:rsidP="00000000" w:rsidRDefault="00000000" w:rsidRPr="00000000" w14:paraId="00000327">
            <w:pPr>
              <w:pStyle w:val="Title"/>
              <w:spacing w:line="240" w:lineRule="auto"/>
              <w:rPr>
                <w:sz w:val="22"/>
                <w:szCs w:val="22"/>
              </w:rPr>
            </w:pPr>
            <w:bookmarkStart w:colFirst="0" w:colLast="0" w:name="_77zoesxeyr4p" w:id="103"/>
            <w:bookmarkEnd w:id="103"/>
            <w:r w:rsidDel="00000000" w:rsidR="00000000" w:rsidRPr="00000000">
              <w:rPr>
                <w:rtl w:val="0"/>
              </w:rPr>
            </w:r>
          </w:p>
          <w:p w:rsidR="00000000" w:rsidDel="00000000" w:rsidP="00000000" w:rsidRDefault="00000000" w:rsidRPr="00000000" w14:paraId="00000328">
            <w:pPr>
              <w:pStyle w:val="Title"/>
              <w:spacing w:line="240" w:lineRule="auto"/>
              <w:rPr>
                <w:sz w:val="22"/>
                <w:szCs w:val="22"/>
              </w:rPr>
            </w:pPr>
            <w:bookmarkStart w:colFirst="0" w:colLast="0" w:name="_78kt97txudzz" w:id="104"/>
            <w:bookmarkEnd w:id="104"/>
            <w:r w:rsidDel="00000000" w:rsidR="00000000" w:rsidRPr="00000000">
              <w:rPr>
                <w:sz w:val="22"/>
                <w:szCs w:val="22"/>
                <w:rtl w:val="0"/>
              </w:rPr>
              <w:t xml:space="preserve">Then all of the non expired/ ratified/enacted governance actions.</w:t>
            </w:r>
          </w:p>
        </w:tc>
        <w:tc>
          <w:tcPr/>
          <w:p w:rsidR="00000000" w:rsidDel="00000000" w:rsidP="00000000" w:rsidRDefault="00000000" w:rsidRPr="00000000" w14:paraId="00000329">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32A">
            <w:pPr>
              <w:pStyle w:val="Title"/>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32B">
            <w:pPr>
              <w:pStyle w:val="Title"/>
              <w:keepNext w:val="0"/>
              <w:keepLines w:val="0"/>
              <w:spacing w:line="240" w:lineRule="auto"/>
              <w:jc w:val="center"/>
              <w:rPr>
                <w:sz w:val="22"/>
                <w:szCs w:val="22"/>
              </w:rPr>
            </w:pPr>
            <w:bookmarkStart w:colFirst="0" w:colLast="0" w:name="_47d8i1x83w3t" w:id="0"/>
            <w:bookmarkEnd w:id="0"/>
            <w:r w:rsidDel="00000000" w:rsidR="00000000" w:rsidRPr="00000000">
              <w:rPr>
                <w:sz w:val="22"/>
                <w:szCs w:val="22"/>
                <w:rtl w:val="0"/>
              </w:rPr>
              <w:t xml:space="preserve">Voltaire</w:t>
            </w:r>
          </w:p>
        </w:tc>
        <w:tc>
          <w:tcPr/>
          <w:p w:rsidR="00000000" w:rsidDel="00000000" w:rsidP="00000000" w:rsidRDefault="00000000" w:rsidRPr="00000000" w14:paraId="0000032C">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sz w:val="22"/>
                <w:szCs w:val="22"/>
                <w:rtl w:val="0"/>
              </w:rPr>
              <w:t xml:space="preserve">N</w:t>
            </w:r>
          </w:p>
        </w:tc>
      </w:tr>
      <w:tr>
        <w:trPr>
          <w:cantSplit w:val="0"/>
          <w:trHeight w:val="420" w:hRule="atLeast"/>
          <w:tblHeader w:val="0"/>
        </w:trPr>
        <w:tc>
          <w:tcPr>
            <w:vMerge w:val="continue"/>
          </w:tcPr>
          <w:p w:rsidR="00000000" w:rsidDel="00000000" w:rsidP="00000000" w:rsidRDefault="00000000" w:rsidRPr="00000000" w14:paraId="0000032D">
            <w:pPr>
              <w:pStyle w:val="Title"/>
              <w:keepNext w:val="0"/>
              <w:keepLines w:val="0"/>
              <w:spacing w:line="240" w:lineRule="auto"/>
              <w:rPr>
                <w:color w:val="999999"/>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32E">
            <w:pPr>
              <w:pStyle w:val="Title"/>
              <w:keepNext w:val="0"/>
              <w:keepLines w:val="0"/>
              <w:spacing w:line="240" w:lineRule="auto"/>
              <w:rPr>
                <w:color w:val="999999"/>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32F">
            <w:pPr>
              <w:pStyle w:val="Title"/>
              <w:spacing w:line="240" w:lineRule="auto"/>
              <w:rPr>
                <w:sz w:val="22"/>
                <w:szCs w:val="22"/>
              </w:rPr>
            </w:pPr>
            <w:bookmarkStart w:colFirst="0" w:colLast="0" w:name="_47d8i1x83w3t" w:id="0"/>
            <w:bookmarkEnd w:id="0"/>
            <w:r w:rsidDel="00000000" w:rsidR="00000000" w:rsidRPr="00000000">
              <w:rPr>
                <w:sz w:val="22"/>
                <w:szCs w:val="22"/>
                <w:rtl w:val="0"/>
              </w:rPr>
              <w:t xml:space="preserve">Anyone with a CIP-95 compatible wallet connected should be able to access the governance actions page</w:t>
            </w:r>
          </w:p>
        </w:tc>
        <w:tc>
          <w:tcPr/>
          <w:p w:rsidR="00000000" w:rsidDel="00000000" w:rsidP="00000000" w:rsidRDefault="00000000" w:rsidRPr="00000000" w14:paraId="00000330">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Given that I am on the GovTool dashboard, </w:t>
            </w:r>
          </w:p>
          <w:p w:rsidR="00000000" w:rsidDel="00000000" w:rsidP="00000000" w:rsidRDefault="00000000" w:rsidRPr="00000000" w14:paraId="00000331">
            <w:pPr>
              <w:pStyle w:val="Title"/>
              <w:keepNext w:val="0"/>
              <w:keepLines w:val="0"/>
              <w:spacing w:after="0" w:line="240" w:lineRule="auto"/>
              <w:rPr>
                <w:sz w:val="22"/>
                <w:szCs w:val="22"/>
              </w:rPr>
            </w:pPr>
            <w:bookmarkStart w:colFirst="0" w:colLast="0" w:name="_xqh2iwoloaej" w:id="105"/>
            <w:bookmarkEnd w:id="105"/>
            <w:r w:rsidDel="00000000" w:rsidR="00000000" w:rsidRPr="00000000">
              <w:rPr>
                <w:rtl w:val="0"/>
              </w:rPr>
            </w:r>
          </w:p>
          <w:p w:rsidR="00000000" w:rsidDel="00000000" w:rsidP="00000000" w:rsidRDefault="00000000" w:rsidRPr="00000000" w14:paraId="00000332">
            <w:pPr>
              <w:pStyle w:val="Title"/>
              <w:keepNext w:val="0"/>
              <w:keepLines w:val="0"/>
              <w:spacing w:after="0" w:line="240" w:lineRule="auto"/>
              <w:rPr>
                <w:sz w:val="22"/>
                <w:szCs w:val="22"/>
              </w:rPr>
            </w:pPr>
            <w:bookmarkStart w:colFirst="0" w:colLast="0" w:name="_ah7pcc72vd0c" w:id="106"/>
            <w:bookmarkEnd w:id="106"/>
            <w:r w:rsidDel="00000000" w:rsidR="00000000" w:rsidRPr="00000000">
              <w:rPr>
                <w:sz w:val="22"/>
                <w:szCs w:val="22"/>
                <w:rtl w:val="0"/>
              </w:rPr>
              <w:t xml:space="preserve">When I click the View Governance Actions tab, or “Governance actions” in the sidebar </w:t>
            </w:r>
          </w:p>
          <w:p w:rsidR="00000000" w:rsidDel="00000000" w:rsidP="00000000" w:rsidRDefault="00000000" w:rsidRPr="00000000" w14:paraId="00000333">
            <w:pPr>
              <w:pStyle w:val="Title"/>
              <w:keepNext w:val="0"/>
              <w:keepLines w:val="0"/>
              <w:spacing w:after="0" w:line="240" w:lineRule="auto"/>
              <w:rPr>
                <w:sz w:val="22"/>
                <w:szCs w:val="22"/>
              </w:rPr>
            </w:pPr>
            <w:bookmarkStart w:colFirst="0" w:colLast="0" w:name="_77f1upiw04n2" w:id="107"/>
            <w:bookmarkEnd w:id="107"/>
            <w:r w:rsidDel="00000000" w:rsidR="00000000" w:rsidRPr="00000000">
              <w:rPr>
                <w:rtl w:val="0"/>
              </w:rPr>
            </w:r>
          </w:p>
          <w:p w:rsidR="00000000" w:rsidDel="00000000" w:rsidP="00000000" w:rsidRDefault="00000000" w:rsidRPr="00000000" w14:paraId="00000334">
            <w:pPr>
              <w:pStyle w:val="Title"/>
              <w:keepNext w:val="0"/>
              <w:keepLines w:val="0"/>
              <w:spacing w:after="0" w:line="240" w:lineRule="auto"/>
              <w:rPr>
                <w:sz w:val="22"/>
                <w:szCs w:val="22"/>
              </w:rPr>
            </w:pPr>
            <w:bookmarkStart w:colFirst="0" w:colLast="0" w:name="_kwp4rbzinjo" w:id="108"/>
            <w:bookmarkEnd w:id="108"/>
            <w:r w:rsidDel="00000000" w:rsidR="00000000" w:rsidRPr="00000000">
              <w:rPr>
                <w:sz w:val="22"/>
                <w:szCs w:val="22"/>
                <w:rtl w:val="0"/>
              </w:rPr>
              <w:t xml:space="preserve">Then I am sent to the governance actions page. </w:t>
            </w:r>
          </w:p>
        </w:tc>
        <w:tc>
          <w:tcPr/>
          <w:p w:rsidR="00000000" w:rsidDel="00000000" w:rsidP="00000000" w:rsidRDefault="00000000" w:rsidRPr="00000000" w14:paraId="00000335">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336">
            <w:pPr>
              <w:pStyle w:val="Title"/>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337">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sz w:val="22"/>
                <w:szCs w:val="22"/>
                <w:rtl w:val="0"/>
              </w:rPr>
              <w:t xml:space="preserve">Voltaire</w:t>
            </w:r>
          </w:p>
        </w:tc>
        <w:tc>
          <w:tcPr/>
          <w:p w:rsidR="00000000" w:rsidDel="00000000" w:rsidP="00000000" w:rsidRDefault="00000000" w:rsidRPr="00000000" w14:paraId="00000338">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sz w:val="22"/>
                <w:szCs w:val="22"/>
                <w:rtl w:val="0"/>
              </w:rPr>
              <w:t xml:space="preserve">N</w:t>
            </w:r>
          </w:p>
        </w:tc>
      </w:tr>
      <w:tr>
        <w:trPr>
          <w:cantSplit w:val="0"/>
          <w:trHeight w:val="420" w:hRule="atLeast"/>
          <w:tblHeader w:val="0"/>
        </w:trPr>
        <w:tc>
          <w:tcPr>
            <w:vMerge w:val="continue"/>
          </w:tcPr>
          <w:p w:rsidR="00000000" w:rsidDel="00000000" w:rsidP="00000000" w:rsidRDefault="00000000" w:rsidRPr="00000000" w14:paraId="00000339">
            <w:pPr>
              <w:pStyle w:val="Title"/>
              <w:keepNext w:val="0"/>
              <w:keepLines w:val="0"/>
              <w:spacing w:line="240" w:lineRule="auto"/>
              <w:rPr>
                <w:color w:val="999999"/>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33A">
            <w:pPr>
              <w:pStyle w:val="Title"/>
              <w:keepNext w:val="0"/>
              <w:keepLines w:val="0"/>
              <w:spacing w:line="240" w:lineRule="auto"/>
              <w:rPr>
                <w:color w:val="999999"/>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33B">
            <w:pPr>
              <w:pStyle w:val="Title"/>
              <w:spacing w:line="240" w:lineRule="auto"/>
              <w:rPr>
                <w:sz w:val="22"/>
                <w:szCs w:val="22"/>
              </w:rPr>
            </w:pPr>
            <w:bookmarkStart w:colFirst="0" w:colLast="0" w:name="_47d8i1x83w3t" w:id="0"/>
            <w:bookmarkEnd w:id="0"/>
            <w:r w:rsidDel="00000000" w:rsidR="00000000" w:rsidRPr="00000000">
              <w:rPr>
                <w:sz w:val="22"/>
                <w:szCs w:val="22"/>
                <w:rtl w:val="0"/>
              </w:rPr>
              <w:t xml:space="preserve">Should be able to see if a governance action has been accepted or rejected by the Constitutional Committee</w:t>
            </w:r>
          </w:p>
        </w:tc>
        <w:tc>
          <w:tcPr/>
          <w:p w:rsidR="00000000" w:rsidDel="00000000" w:rsidP="00000000" w:rsidRDefault="00000000" w:rsidRPr="00000000" w14:paraId="0000033C">
            <w:pPr>
              <w:pStyle w:val="Title"/>
              <w:spacing w:line="240" w:lineRule="auto"/>
              <w:rPr>
                <w:sz w:val="22"/>
                <w:szCs w:val="22"/>
              </w:rPr>
            </w:pPr>
            <w:bookmarkStart w:colFirst="0" w:colLast="0" w:name="_47d8i1x83w3t" w:id="0"/>
            <w:bookmarkEnd w:id="0"/>
            <w:r w:rsidDel="00000000" w:rsidR="00000000" w:rsidRPr="00000000">
              <w:rPr>
                <w:sz w:val="22"/>
                <w:szCs w:val="22"/>
                <w:rtl w:val="0"/>
              </w:rPr>
              <w:t xml:space="preserve">Given that I am looking at an individual governance action, </w:t>
            </w:r>
          </w:p>
          <w:p w:rsidR="00000000" w:rsidDel="00000000" w:rsidP="00000000" w:rsidRDefault="00000000" w:rsidRPr="00000000" w14:paraId="0000033D">
            <w:pPr>
              <w:pStyle w:val="Title"/>
              <w:spacing w:line="240" w:lineRule="auto"/>
              <w:rPr>
                <w:sz w:val="22"/>
                <w:szCs w:val="22"/>
              </w:rPr>
            </w:pPr>
            <w:bookmarkStart w:colFirst="0" w:colLast="0" w:name="_8v5ame4y3ed7" w:id="109"/>
            <w:bookmarkEnd w:id="109"/>
            <w:r w:rsidDel="00000000" w:rsidR="00000000" w:rsidRPr="00000000">
              <w:rPr>
                <w:rtl w:val="0"/>
              </w:rPr>
            </w:r>
          </w:p>
          <w:p w:rsidR="00000000" w:rsidDel="00000000" w:rsidP="00000000" w:rsidRDefault="00000000" w:rsidRPr="00000000" w14:paraId="0000033E">
            <w:pPr>
              <w:pStyle w:val="Title"/>
              <w:spacing w:line="240" w:lineRule="auto"/>
              <w:rPr>
                <w:sz w:val="22"/>
                <w:szCs w:val="22"/>
              </w:rPr>
            </w:pPr>
            <w:bookmarkStart w:colFirst="0" w:colLast="0" w:name="_u4iossejf1of" w:id="110"/>
            <w:bookmarkEnd w:id="110"/>
            <w:r w:rsidDel="00000000" w:rsidR="00000000" w:rsidRPr="00000000">
              <w:rPr>
                <w:sz w:val="22"/>
                <w:szCs w:val="22"/>
                <w:rtl w:val="0"/>
              </w:rPr>
              <w:t xml:space="preserve">When I look at how many votes it has, </w:t>
            </w:r>
          </w:p>
          <w:p w:rsidR="00000000" w:rsidDel="00000000" w:rsidP="00000000" w:rsidRDefault="00000000" w:rsidRPr="00000000" w14:paraId="0000033F">
            <w:pPr>
              <w:pStyle w:val="Title"/>
              <w:spacing w:line="240" w:lineRule="auto"/>
              <w:rPr>
                <w:sz w:val="22"/>
                <w:szCs w:val="22"/>
              </w:rPr>
            </w:pPr>
            <w:bookmarkStart w:colFirst="0" w:colLast="0" w:name="_nv0pu8bcdzxl" w:id="111"/>
            <w:bookmarkEnd w:id="111"/>
            <w:r w:rsidDel="00000000" w:rsidR="00000000" w:rsidRPr="00000000">
              <w:rPr>
                <w:rtl w:val="0"/>
              </w:rPr>
            </w:r>
          </w:p>
          <w:p w:rsidR="00000000" w:rsidDel="00000000" w:rsidP="00000000" w:rsidRDefault="00000000" w:rsidRPr="00000000" w14:paraId="00000340">
            <w:pPr>
              <w:pStyle w:val="Title"/>
              <w:spacing w:line="240" w:lineRule="auto"/>
              <w:rPr>
                <w:sz w:val="22"/>
                <w:szCs w:val="22"/>
              </w:rPr>
            </w:pPr>
            <w:bookmarkStart w:colFirst="0" w:colLast="0" w:name="_ylzzal1hhnvv" w:id="112"/>
            <w:bookmarkEnd w:id="112"/>
            <w:r w:rsidDel="00000000" w:rsidR="00000000" w:rsidRPr="00000000">
              <w:rPr>
                <w:sz w:val="22"/>
                <w:szCs w:val="22"/>
                <w:rtl w:val="0"/>
              </w:rPr>
              <w:t xml:space="preserve">Then it shows the number of CC votes and whether this is acceptance/veto or neither. </w:t>
            </w:r>
          </w:p>
        </w:tc>
        <w:tc>
          <w:tcPr/>
          <w:p w:rsidR="00000000" w:rsidDel="00000000" w:rsidP="00000000" w:rsidRDefault="00000000" w:rsidRPr="00000000" w14:paraId="00000341">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342">
            <w:pPr>
              <w:pStyle w:val="Title"/>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343">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sz w:val="22"/>
                <w:szCs w:val="22"/>
                <w:rtl w:val="0"/>
              </w:rPr>
              <w:t xml:space="preserve">Voltaire</w:t>
            </w:r>
          </w:p>
        </w:tc>
        <w:tc>
          <w:tcPr/>
          <w:p w:rsidR="00000000" w:rsidDel="00000000" w:rsidP="00000000" w:rsidRDefault="00000000" w:rsidRPr="00000000" w14:paraId="00000344">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sz w:val="22"/>
                <w:szCs w:val="22"/>
                <w:rtl w:val="0"/>
              </w:rPr>
              <w:t xml:space="preserve">N</w:t>
            </w:r>
          </w:p>
        </w:tc>
      </w:tr>
      <w:tr>
        <w:trPr>
          <w:cantSplit w:val="0"/>
          <w:trHeight w:val="420" w:hRule="atLeast"/>
          <w:tblHeader w:val="0"/>
        </w:trPr>
        <w:tc>
          <w:tcPr>
            <w:vMerge w:val="continue"/>
          </w:tcPr>
          <w:p w:rsidR="00000000" w:rsidDel="00000000" w:rsidP="00000000" w:rsidRDefault="00000000" w:rsidRPr="00000000" w14:paraId="00000345">
            <w:pPr>
              <w:pStyle w:val="Title"/>
              <w:keepNext w:val="0"/>
              <w:keepLines w:val="0"/>
              <w:spacing w:line="240" w:lineRule="auto"/>
              <w:rPr>
                <w:color w:val="999999"/>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346">
            <w:pPr>
              <w:pStyle w:val="Title"/>
              <w:keepNext w:val="0"/>
              <w:keepLines w:val="0"/>
              <w:spacing w:line="240" w:lineRule="auto"/>
              <w:rPr>
                <w:color w:val="999999"/>
                <w:sz w:val="22"/>
                <w:szCs w:val="22"/>
              </w:rPr>
            </w:pPr>
            <w:bookmarkStart w:colFirst="0" w:colLast="0" w:name="_47d8i1x83w3t" w:id="0"/>
            <w:bookmarkEnd w:id="0"/>
            <w:r w:rsidDel="00000000" w:rsidR="00000000" w:rsidRPr="00000000">
              <w:rPr>
                <w:rtl w:val="0"/>
              </w:rPr>
            </w:r>
          </w:p>
        </w:tc>
        <w:tc>
          <w:tcPr>
            <w:vMerge w:val="restart"/>
          </w:tcPr>
          <w:p w:rsidR="00000000" w:rsidDel="00000000" w:rsidP="00000000" w:rsidRDefault="00000000" w:rsidRPr="00000000" w14:paraId="00000347">
            <w:pPr>
              <w:pStyle w:val="Title"/>
              <w:spacing w:line="240" w:lineRule="auto"/>
              <w:rPr>
                <w:sz w:val="22"/>
                <w:szCs w:val="22"/>
              </w:rPr>
            </w:pPr>
            <w:bookmarkStart w:colFirst="0" w:colLast="0" w:name="_47d8i1x83w3t" w:id="0"/>
            <w:bookmarkEnd w:id="0"/>
            <w:r w:rsidDel="00000000" w:rsidR="00000000" w:rsidRPr="00000000">
              <w:rPr>
                <w:sz w:val="22"/>
                <w:szCs w:val="22"/>
                <w:rtl w:val="0"/>
              </w:rPr>
              <w:t xml:space="preserve">Should be able to view relevant information about governance actions</w:t>
            </w:r>
          </w:p>
        </w:tc>
        <w:tc>
          <w:tcPr/>
          <w:p w:rsidR="00000000" w:rsidDel="00000000" w:rsidP="00000000" w:rsidRDefault="00000000" w:rsidRPr="00000000" w14:paraId="00000348">
            <w:pPr>
              <w:pStyle w:val="Title"/>
              <w:spacing w:line="240" w:lineRule="auto"/>
              <w:rPr>
                <w:sz w:val="22"/>
                <w:szCs w:val="22"/>
              </w:rPr>
            </w:pPr>
            <w:bookmarkStart w:colFirst="0" w:colLast="0" w:name="_47d8i1x83w3t" w:id="0"/>
            <w:bookmarkEnd w:id="0"/>
            <w:r w:rsidDel="00000000" w:rsidR="00000000" w:rsidRPr="00000000">
              <w:rPr>
                <w:sz w:val="22"/>
                <w:szCs w:val="22"/>
                <w:rtl w:val="0"/>
              </w:rPr>
              <w:t xml:space="preserve">Given that I am looking at a Treasury Withdrawal governance action </w:t>
            </w:r>
          </w:p>
          <w:p w:rsidR="00000000" w:rsidDel="00000000" w:rsidP="00000000" w:rsidRDefault="00000000" w:rsidRPr="00000000" w14:paraId="00000349">
            <w:pPr>
              <w:pStyle w:val="Title"/>
              <w:spacing w:line="240" w:lineRule="auto"/>
              <w:rPr>
                <w:sz w:val="22"/>
                <w:szCs w:val="22"/>
              </w:rPr>
            </w:pPr>
            <w:bookmarkStart w:colFirst="0" w:colLast="0" w:name="_kh49jh97hnbd" w:id="113"/>
            <w:bookmarkEnd w:id="113"/>
            <w:r w:rsidDel="00000000" w:rsidR="00000000" w:rsidRPr="00000000">
              <w:rPr>
                <w:rtl w:val="0"/>
              </w:rPr>
            </w:r>
          </w:p>
          <w:p w:rsidR="00000000" w:rsidDel="00000000" w:rsidP="00000000" w:rsidRDefault="00000000" w:rsidRPr="00000000" w14:paraId="0000034A">
            <w:pPr>
              <w:pStyle w:val="Title"/>
              <w:spacing w:line="240" w:lineRule="auto"/>
              <w:rPr>
                <w:sz w:val="22"/>
                <w:szCs w:val="22"/>
              </w:rPr>
            </w:pPr>
            <w:bookmarkStart w:colFirst="0" w:colLast="0" w:name="_rm8cz9czuy90" w:id="114"/>
            <w:bookmarkEnd w:id="114"/>
            <w:r w:rsidDel="00000000" w:rsidR="00000000" w:rsidRPr="00000000">
              <w:rPr>
                <w:sz w:val="22"/>
                <w:szCs w:val="22"/>
                <w:rtl w:val="0"/>
              </w:rPr>
              <w:t xml:space="preserve">Then I can see the amount of ADA that the proposal submitter wants to withdraw, and the address that they want to withdraw it to. </w:t>
            </w:r>
          </w:p>
        </w:tc>
        <w:tc>
          <w:tcPr/>
          <w:p w:rsidR="00000000" w:rsidDel="00000000" w:rsidP="00000000" w:rsidRDefault="00000000" w:rsidRPr="00000000" w14:paraId="0000034B">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34C">
            <w:pPr>
              <w:pStyle w:val="Title"/>
              <w:spacing w:line="240" w:lineRule="auto"/>
              <w:rPr>
                <w:sz w:val="22"/>
                <w:szCs w:val="22"/>
              </w:rPr>
            </w:pPr>
            <w:bookmarkStart w:colFirst="0" w:colLast="0" w:name="_47d8i1x83w3t" w:id="0"/>
            <w:bookmarkEnd w:id="0"/>
            <w:r w:rsidDel="00000000" w:rsidR="00000000" w:rsidRPr="00000000">
              <w:rPr>
                <w:rtl w:val="0"/>
              </w:rPr>
            </w:r>
          </w:p>
        </w:tc>
        <w:tc>
          <w:tcPr>
            <w:vMerge w:val="restart"/>
          </w:tcPr>
          <w:p w:rsidR="00000000" w:rsidDel="00000000" w:rsidP="00000000" w:rsidRDefault="00000000" w:rsidRPr="00000000" w14:paraId="0000034D">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sz w:val="22"/>
                <w:szCs w:val="22"/>
                <w:rtl w:val="0"/>
              </w:rPr>
              <w:t xml:space="preserve">Voltaire</w:t>
            </w:r>
          </w:p>
        </w:tc>
        <w:tc>
          <w:tcPr>
            <w:vMerge w:val="restart"/>
          </w:tcPr>
          <w:p w:rsidR="00000000" w:rsidDel="00000000" w:rsidP="00000000" w:rsidRDefault="00000000" w:rsidRPr="00000000" w14:paraId="0000034E">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sz w:val="22"/>
                <w:szCs w:val="22"/>
                <w:rtl w:val="0"/>
              </w:rPr>
              <w:t xml:space="preserve">N</w:t>
            </w:r>
          </w:p>
        </w:tc>
      </w:tr>
      <w:tr>
        <w:trPr>
          <w:cantSplit w:val="0"/>
          <w:trHeight w:val="420" w:hRule="atLeast"/>
          <w:tblHeader w:val="0"/>
        </w:trPr>
        <w:tc>
          <w:tcPr>
            <w:vMerge w:val="continue"/>
          </w:tcPr>
          <w:p w:rsidR="00000000" w:rsidDel="00000000" w:rsidP="00000000" w:rsidRDefault="00000000" w:rsidRPr="00000000" w14:paraId="0000034F">
            <w:pPr>
              <w:pStyle w:val="Title"/>
              <w:keepNext w:val="0"/>
              <w:keepLines w:val="0"/>
              <w:spacing w:line="240" w:lineRule="auto"/>
              <w:rPr>
                <w:color w:val="999999"/>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350">
            <w:pPr>
              <w:pStyle w:val="Title"/>
              <w:keepNext w:val="0"/>
              <w:keepLines w:val="0"/>
              <w:spacing w:line="240" w:lineRule="auto"/>
              <w:rPr>
                <w:color w:val="999999"/>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351">
            <w:pPr>
              <w:pStyle w:val="Title"/>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352">
            <w:pPr>
              <w:pStyle w:val="Title"/>
              <w:spacing w:line="240" w:lineRule="auto"/>
              <w:rPr>
                <w:sz w:val="22"/>
                <w:szCs w:val="22"/>
              </w:rPr>
            </w:pPr>
            <w:bookmarkStart w:colFirst="0" w:colLast="0" w:name="_47d8i1x83w3t" w:id="0"/>
            <w:bookmarkEnd w:id="0"/>
            <w:r w:rsidDel="00000000" w:rsidR="00000000" w:rsidRPr="00000000">
              <w:rPr>
                <w:sz w:val="22"/>
                <w:szCs w:val="22"/>
                <w:rtl w:val="0"/>
              </w:rPr>
              <w:t xml:space="preserve">Given that I am looking at a Proposal Parameter Change governance action, </w:t>
            </w:r>
          </w:p>
          <w:p w:rsidR="00000000" w:rsidDel="00000000" w:rsidP="00000000" w:rsidRDefault="00000000" w:rsidRPr="00000000" w14:paraId="00000353">
            <w:pPr>
              <w:pStyle w:val="Title"/>
              <w:spacing w:line="240" w:lineRule="auto"/>
              <w:rPr>
                <w:sz w:val="22"/>
                <w:szCs w:val="22"/>
              </w:rPr>
            </w:pPr>
            <w:bookmarkStart w:colFirst="0" w:colLast="0" w:name="_4tomo7brraea" w:id="115"/>
            <w:bookmarkEnd w:id="115"/>
            <w:r w:rsidDel="00000000" w:rsidR="00000000" w:rsidRPr="00000000">
              <w:rPr>
                <w:rtl w:val="0"/>
              </w:rPr>
            </w:r>
          </w:p>
          <w:p w:rsidR="00000000" w:rsidDel="00000000" w:rsidP="00000000" w:rsidRDefault="00000000" w:rsidRPr="00000000" w14:paraId="00000354">
            <w:pPr>
              <w:pStyle w:val="Title"/>
              <w:spacing w:line="240" w:lineRule="auto"/>
              <w:rPr>
                <w:sz w:val="22"/>
                <w:szCs w:val="22"/>
              </w:rPr>
            </w:pPr>
            <w:bookmarkStart w:colFirst="0" w:colLast="0" w:name="_ogfe21usoutl" w:id="116"/>
            <w:bookmarkEnd w:id="116"/>
            <w:r w:rsidDel="00000000" w:rsidR="00000000" w:rsidRPr="00000000">
              <w:rPr>
                <w:sz w:val="22"/>
                <w:szCs w:val="22"/>
                <w:rtl w:val="0"/>
              </w:rPr>
              <w:t xml:space="preserve">Then I can see the parameter(s) that the Proposal Submitter is proposing to change along with what the current values are, and what he wants to change them to. </w:t>
            </w:r>
          </w:p>
        </w:tc>
        <w:tc>
          <w:tcPr/>
          <w:p w:rsidR="00000000" w:rsidDel="00000000" w:rsidP="00000000" w:rsidRDefault="00000000" w:rsidRPr="00000000" w14:paraId="00000355">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356">
            <w:pPr>
              <w:pStyle w:val="Title"/>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357">
            <w:pPr>
              <w:pStyle w:val="Title"/>
              <w:keepNext w:val="0"/>
              <w:keepLines w:val="0"/>
              <w:spacing w:line="240" w:lineRule="auto"/>
              <w:jc w:val="center"/>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358">
            <w:pPr>
              <w:pStyle w:val="Title"/>
              <w:keepNext w:val="0"/>
              <w:keepLines w:val="0"/>
              <w:spacing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359">
            <w:pPr>
              <w:pStyle w:val="Title"/>
              <w:keepNext w:val="0"/>
              <w:keepLines w:val="0"/>
              <w:spacing w:line="240" w:lineRule="auto"/>
              <w:rPr>
                <w:color w:val="999999"/>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35A">
            <w:pPr>
              <w:pStyle w:val="Title"/>
              <w:keepNext w:val="0"/>
              <w:keepLines w:val="0"/>
              <w:spacing w:line="240" w:lineRule="auto"/>
              <w:rPr>
                <w:color w:val="999999"/>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35B">
            <w:pPr>
              <w:pStyle w:val="Title"/>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35C">
            <w:pPr>
              <w:pStyle w:val="Title"/>
              <w:spacing w:line="240" w:lineRule="auto"/>
              <w:rPr>
                <w:sz w:val="22"/>
                <w:szCs w:val="22"/>
              </w:rPr>
            </w:pPr>
            <w:bookmarkStart w:colFirst="0" w:colLast="0" w:name="_47d8i1x83w3t" w:id="0"/>
            <w:bookmarkEnd w:id="0"/>
            <w:r w:rsidDel="00000000" w:rsidR="00000000" w:rsidRPr="00000000">
              <w:rPr>
                <w:sz w:val="22"/>
                <w:szCs w:val="22"/>
                <w:rtl w:val="0"/>
              </w:rPr>
              <w:t xml:space="preserve">Given that I am looking at a Constitutional Committee Update governance action, </w:t>
            </w:r>
          </w:p>
          <w:p w:rsidR="00000000" w:rsidDel="00000000" w:rsidP="00000000" w:rsidRDefault="00000000" w:rsidRPr="00000000" w14:paraId="0000035D">
            <w:pPr>
              <w:pStyle w:val="Title"/>
              <w:spacing w:line="240" w:lineRule="auto"/>
              <w:rPr>
                <w:sz w:val="22"/>
                <w:szCs w:val="22"/>
              </w:rPr>
            </w:pPr>
            <w:bookmarkStart w:colFirst="0" w:colLast="0" w:name="_sq6644y9h1ot" w:id="117"/>
            <w:bookmarkEnd w:id="117"/>
            <w:r w:rsidDel="00000000" w:rsidR="00000000" w:rsidRPr="00000000">
              <w:rPr>
                <w:rtl w:val="0"/>
              </w:rPr>
            </w:r>
          </w:p>
          <w:p w:rsidR="00000000" w:rsidDel="00000000" w:rsidP="00000000" w:rsidRDefault="00000000" w:rsidRPr="00000000" w14:paraId="0000035E">
            <w:pPr>
              <w:pStyle w:val="Title"/>
              <w:spacing w:line="240" w:lineRule="auto"/>
              <w:rPr>
                <w:sz w:val="22"/>
                <w:szCs w:val="22"/>
              </w:rPr>
            </w:pPr>
            <w:bookmarkStart w:colFirst="0" w:colLast="0" w:name="_4u88gs2evmgm" w:id="118"/>
            <w:bookmarkEnd w:id="118"/>
            <w:r w:rsidDel="00000000" w:rsidR="00000000" w:rsidRPr="00000000">
              <w:rPr>
                <w:sz w:val="22"/>
                <w:szCs w:val="22"/>
                <w:rtl w:val="0"/>
              </w:rPr>
              <w:t xml:space="preserve">Then I can see the following (where applicable):</w:t>
              <w:br w:type="textWrapping"/>
              <w:t xml:space="preserve">- Old Committee Member Cold Key Hash to be removed</w:t>
              <w:br w:type="textWrapping"/>
              <w:t xml:space="preserve">- Float, (a rational number in the range from 0 to 1 inclusive. Of course if all you have in a tool is Floats, than that is what it will have to be)</w:t>
              <w:br w:type="textWrapping"/>
              <w:t xml:space="preserve">- Map of committee cold key credentials that will be added to the committee with absolute epoch number number when they will expire</w:t>
            </w:r>
          </w:p>
        </w:tc>
        <w:tc>
          <w:tcPr/>
          <w:p w:rsidR="00000000" w:rsidDel="00000000" w:rsidP="00000000" w:rsidRDefault="00000000" w:rsidRPr="00000000" w14:paraId="0000035F">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360">
            <w:pPr>
              <w:pStyle w:val="Title"/>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361">
            <w:pPr>
              <w:pStyle w:val="Title"/>
              <w:keepNext w:val="0"/>
              <w:keepLines w:val="0"/>
              <w:spacing w:line="240" w:lineRule="auto"/>
              <w:jc w:val="center"/>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362">
            <w:pPr>
              <w:pStyle w:val="Title"/>
              <w:keepNext w:val="0"/>
              <w:keepLines w:val="0"/>
              <w:spacing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363">
            <w:pPr>
              <w:pStyle w:val="Title"/>
              <w:keepNext w:val="0"/>
              <w:keepLines w:val="0"/>
              <w:spacing w:line="240" w:lineRule="auto"/>
              <w:rPr>
                <w:color w:val="999999"/>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364">
            <w:pPr>
              <w:pStyle w:val="Title"/>
              <w:keepNext w:val="0"/>
              <w:keepLines w:val="0"/>
              <w:spacing w:line="240" w:lineRule="auto"/>
              <w:rPr>
                <w:color w:val="999999"/>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365">
            <w:pPr>
              <w:pStyle w:val="Title"/>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366">
            <w:pPr>
              <w:pStyle w:val="Title"/>
              <w:spacing w:line="240" w:lineRule="auto"/>
              <w:rPr>
                <w:sz w:val="22"/>
                <w:szCs w:val="22"/>
              </w:rPr>
            </w:pPr>
            <w:bookmarkStart w:colFirst="0" w:colLast="0" w:name="_47d8i1x83w3t" w:id="0"/>
            <w:bookmarkEnd w:id="0"/>
            <w:r w:rsidDel="00000000" w:rsidR="00000000" w:rsidRPr="00000000">
              <w:rPr>
                <w:sz w:val="22"/>
                <w:szCs w:val="22"/>
                <w:rtl w:val="0"/>
              </w:rPr>
              <w:t xml:space="preserve">Given that I am looking at an Update to the Constitution governance action </w:t>
            </w:r>
          </w:p>
          <w:p w:rsidR="00000000" w:rsidDel="00000000" w:rsidP="00000000" w:rsidRDefault="00000000" w:rsidRPr="00000000" w14:paraId="00000367">
            <w:pPr>
              <w:pStyle w:val="Title"/>
              <w:spacing w:line="240" w:lineRule="auto"/>
              <w:rPr>
                <w:sz w:val="22"/>
                <w:szCs w:val="22"/>
              </w:rPr>
            </w:pPr>
            <w:bookmarkStart w:colFirst="0" w:colLast="0" w:name="_kafe9rbv0ew2" w:id="119"/>
            <w:bookmarkEnd w:id="119"/>
            <w:r w:rsidDel="00000000" w:rsidR="00000000" w:rsidRPr="00000000">
              <w:rPr>
                <w:rtl w:val="0"/>
              </w:rPr>
            </w:r>
          </w:p>
          <w:p w:rsidR="00000000" w:rsidDel="00000000" w:rsidP="00000000" w:rsidRDefault="00000000" w:rsidRPr="00000000" w14:paraId="00000368">
            <w:pPr>
              <w:pStyle w:val="Title"/>
              <w:spacing w:line="240" w:lineRule="auto"/>
              <w:rPr>
                <w:sz w:val="22"/>
                <w:szCs w:val="22"/>
              </w:rPr>
            </w:pPr>
            <w:bookmarkStart w:colFirst="0" w:colLast="0" w:name="_5908rnqrlaav" w:id="120"/>
            <w:bookmarkEnd w:id="120"/>
            <w:r w:rsidDel="00000000" w:rsidR="00000000" w:rsidRPr="00000000">
              <w:rPr>
                <w:sz w:val="22"/>
                <w:szCs w:val="22"/>
                <w:rtl w:val="0"/>
              </w:rPr>
              <w:t xml:space="preserve">Then I should be able to see:</w:t>
              <w:br w:type="textWrapping"/>
              <w:t xml:space="preserve">- The Constitution URL</w:t>
              <w:br w:type="textWrapping"/>
              <w:t xml:space="preserve">- The Constitution hash</w:t>
              <w:br w:type="textWrapping"/>
              <w:t xml:space="preserve">- The proposal policy script (if provided when the governance action was submitted)</w:t>
            </w:r>
          </w:p>
        </w:tc>
        <w:tc>
          <w:tcPr/>
          <w:p w:rsidR="00000000" w:rsidDel="00000000" w:rsidP="00000000" w:rsidRDefault="00000000" w:rsidRPr="00000000" w14:paraId="00000369">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36A">
            <w:pPr>
              <w:pStyle w:val="Title"/>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36B">
            <w:pPr>
              <w:pStyle w:val="Title"/>
              <w:keepNext w:val="0"/>
              <w:keepLines w:val="0"/>
              <w:spacing w:line="240" w:lineRule="auto"/>
              <w:jc w:val="center"/>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36C">
            <w:pPr>
              <w:pStyle w:val="Title"/>
              <w:keepNext w:val="0"/>
              <w:keepLines w:val="0"/>
              <w:spacing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36D">
            <w:pPr>
              <w:pStyle w:val="Title"/>
              <w:keepNext w:val="0"/>
              <w:keepLines w:val="0"/>
              <w:spacing w:line="240" w:lineRule="auto"/>
              <w:rPr>
                <w:color w:val="999999"/>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36E">
            <w:pPr>
              <w:pStyle w:val="Title"/>
              <w:keepNext w:val="0"/>
              <w:keepLines w:val="0"/>
              <w:spacing w:line="240" w:lineRule="auto"/>
              <w:rPr>
                <w:color w:val="999999"/>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36F">
            <w:pPr>
              <w:pStyle w:val="Title"/>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370">
            <w:pPr>
              <w:pStyle w:val="Title"/>
              <w:spacing w:line="240" w:lineRule="auto"/>
              <w:rPr>
                <w:sz w:val="22"/>
                <w:szCs w:val="22"/>
              </w:rPr>
            </w:pPr>
            <w:bookmarkStart w:colFirst="0" w:colLast="0" w:name="_47d8i1x83w3t" w:id="0"/>
            <w:bookmarkEnd w:id="0"/>
            <w:r w:rsidDel="00000000" w:rsidR="00000000" w:rsidRPr="00000000">
              <w:rPr>
                <w:sz w:val="22"/>
                <w:szCs w:val="22"/>
                <w:rtl w:val="0"/>
              </w:rPr>
              <w:t xml:space="preserve">Given that I am looking at a Hard Fork Initiation governance action </w:t>
            </w:r>
          </w:p>
          <w:p w:rsidR="00000000" w:rsidDel="00000000" w:rsidP="00000000" w:rsidRDefault="00000000" w:rsidRPr="00000000" w14:paraId="00000371">
            <w:pPr>
              <w:pStyle w:val="Title"/>
              <w:spacing w:line="240" w:lineRule="auto"/>
              <w:rPr>
                <w:sz w:val="22"/>
                <w:szCs w:val="22"/>
              </w:rPr>
            </w:pPr>
            <w:bookmarkStart w:colFirst="0" w:colLast="0" w:name="_94ye9h1yvbli" w:id="121"/>
            <w:bookmarkEnd w:id="121"/>
            <w:r w:rsidDel="00000000" w:rsidR="00000000" w:rsidRPr="00000000">
              <w:rPr>
                <w:rtl w:val="0"/>
              </w:rPr>
            </w:r>
          </w:p>
          <w:p w:rsidR="00000000" w:rsidDel="00000000" w:rsidP="00000000" w:rsidRDefault="00000000" w:rsidRPr="00000000" w14:paraId="00000372">
            <w:pPr>
              <w:pStyle w:val="Title"/>
              <w:spacing w:line="240" w:lineRule="auto"/>
              <w:rPr>
                <w:sz w:val="22"/>
                <w:szCs w:val="22"/>
              </w:rPr>
            </w:pPr>
            <w:bookmarkStart w:colFirst="0" w:colLast="0" w:name="_brh9nf5kvqmx" w:id="122"/>
            <w:bookmarkEnd w:id="122"/>
            <w:r w:rsidDel="00000000" w:rsidR="00000000" w:rsidRPr="00000000">
              <w:rPr>
                <w:sz w:val="22"/>
                <w:szCs w:val="22"/>
                <w:rtl w:val="0"/>
              </w:rPr>
              <w:t xml:space="preserve">Then I should be able to see:</w:t>
              <w:br w:type="textWrapping"/>
              <w:t xml:space="preserve">- The new major protocol version</w:t>
            </w:r>
          </w:p>
        </w:tc>
        <w:tc>
          <w:tcPr/>
          <w:p w:rsidR="00000000" w:rsidDel="00000000" w:rsidP="00000000" w:rsidRDefault="00000000" w:rsidRPr="00000000" w14:paraId="00000373">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374">
            <w:pPr>
              <w:pStyle w:val="Title"/>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375">
            <w:pPr>
              <w:pStyle w:val="Title"/>
              <w:keepNext w:val="0"/>
              <w:keepLines w:val="0"/>
              <w:spacing w:line="240" w:lineRule="auto"/>
              <w:jc w:val="center"/>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376">
            <w:pPr>
              <w:pStyle w:val="Title"/>
              <w:keepNext w:val="0"/>
              <w:keepLines w:val="0"/>
              <w:spacing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377">
            <w:pPr>
              <w:pStyle w:val="Title"/>
              <w:keepNext w:val="0"/>
              <w:keepLines w:val="0"/>
              <w:spacing w:line="240" w:lineRule="auto"/>
              <w:rPr>
                <w:color w:val="999999"/>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378">
            <w:pPr>
              <w:pStyle w:val="Title"/>
              <w:keepNext w:val="0"/>
              <w:keepLines w:val="0"/>
              <w:spacing w:line="240" w:lineRule="auto"/>
              <w:rPr>
                <w:color w:val="999999"/>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379">
            <w:pPr>
              <w:pStyle w:val="Title"/>
              <w:spacing w:line="240" w:lineRule="auto"/>
              <w:rPr>
                <w:sz w:val="22"/>
                <w:szCs w:val="22"/>
              </w:rPr>
            </w:pPr>
            <w:bookmarkStart w:colFirst="0" w:colLast="0" w:name="_47d8i1x83w3t" w:id="0"/>
            <w:bookmarkEnd w:id="0"/>
            <w:r w:rsidDel="00000000" w:rsidR="00000000" w:rsidRPr="00000000">
              <w:rPr>
                <w:sz w:val="22"/>
                <w:szCs w:val="22"/>
                <w:rtl w:val="0"/>
              </w:rPr>
              <w:t xml:space="preserve">The governance action as displayed should include a link to its metadata </w:t>
            </w:r>
          </w:p>
        </w:tc>
        <w:tc>
          <w:tcPr/>
          <w:p w:rsidR="00000000" w:rsidDel="00000000" w:rsidP="00000000" w:rsidRDefault="00000000" w:rsidRPr="00000000" w14:paraId="0000037A">
            <w:pPr>
              <w:pStyle w:val="Title"/>
              <w:spacing w:line="240" w:lineRule="auto"/>
              <w:rPr>
                <w:sz w:val="22"/>
                <w:szCs w:val="22"/>
              </w:rPr>
            </w:pPr>
            <w:bookmarkStart w:colFirst="0" w:colLast="0" w:name="_3y90ijken7h3" w:id="123"/>
            <w:bookmarkEnd w:id="123"/>
            <w:r w:rsidDel="00000000" w:rsidR="00000000" w:rsidRPr="00000000">
              <w:rPr>
                <w:sz w:val="22"/>
                <w:szCs w:val="22"/>
                <w:rtl w:val="0"/>
              </w:rPr>
              <w:t xml:space="preserve">Given that I am reviewing the details of a specific governance action </w:t>
            </w:r>
          </w:p>
          <w:p w:rsidR="00000000" w:rsidDel="00000000" w:rsidP="00000000" w:rsidRDefault="00000000" w:rsidRPr="00000000" w14:paraId="0000037B">
            <w:pPr>
              <w:spacing w:line="240" w:lineRule="auto"/>
              <w:rPr/>
            </w:pPr>
            <w:r w:rsidDel="00000000" w:rsidR="00000000" w:rsidRPr="00000000">
              <w:rPr>
                <w:rtl w:val="0"/>
              </w:rPr>
            </w:r>
          </w:p>
          <w:p w:rsidR="00000000" w:rsidDel="00000000" w:rsidP="00000000" w:rsidRDefault="00000000" w:rsidRPr="00000000" w14:paraId="0000037C">
            <w:pPr>
              <w:spacing w:line="240" w:lineRule="auto"/>
              <w:rPr/>
            </w:pPr>
            <w:r w:rsidDel="00000000" w:rsidR="00000000" w:rsidRPr="00000000">
              <w:rPr>
                <w:rtl w:val="0"/>
              </w:rPr>
              <w:t xml:space="preserve">When I click on the “view other details” link on the governance action details page </w:t>
            </w:r>
          </w:p>
          <w:p w:rsidR="00000000" w:rsidDel="00000000" w:rsidP="00000000" w:rsidRDefault="00000000" w:rsidRPr="00000000" w14:paraId="0000037D">
            <w:pPr>
              <w:spacing w:line="240" w:lineRule="auto"/>
              <w:rPr/>
            </w:pPr>
            <w:r w:rsidDel="00000000" w:rsidR="00000000" w:rsidRPr="00000000">
              <w:rPr>
                <w:rtl w:val="0"/>
              </w:rPr>
            </w:r>
          </w:p>
          <w:p w:rsidR="00000000" w:rsidDel="00000000" w:rsidP="00000000" w:rsidRDefault="00000000" w:rsidRPr="00000000" w14:paraId="0000037E">
            <w:pPr>
              <w:spacing w:line="240" w:lineRule="auto"/>
              <w:rPr>
                <w:sz w:val="22"/>
                <w:szCs w:val="22"/>
              </w:rPr>
            </w:pPr>
            <w:r w:rsidDel="00000000" w:rsidR="00000000" w:rsidRPr="00000000">
              <w:rPr>
                <w:rtl w:val="0"/>
              </w:rPr>
              <w:t xml:space="preserve">Then I will be shown a warning asking if I want to continue to an external url (which will be displayed). If I continue then the external url will open in a new tab.</w:t>
            </w:r>
            <w:r w:rsidDel="00000000" w:rsidR="00000000" w:rsidRPr="00000000">
              <w:rPr>
                <w:rtl w:val="0"/>
              </w:rPr>
            </w:r>
          </w:p>
        </w:tc>
        <w:tc>
          <w:tcPr/>
          <w:p w:rsidR="00000000" w:rsidDel="00000000" w:rsidP="00000000" w:rsidRDefault="00000000" w:rsidRPr="00000000" w14:paraId="0000037F">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380">
            <w:pPr>
              <w:pStyle w:val="Title"/>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381">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sz w:val="22"/>
                <w:szCs w:val="22"/>
                <w:rtl w:val="0"/>
              </w:rPr>
              <w:t xml:space="preserve">Voltaire</w:t>
            </w:r>
          </w:p>
        </w:tc>
        <w:tc>
          <w:tcPr/>
          <w:p w:rsidR="00000000" w:rsidDel="00000000" w:rsidP="00000000" w:rsidRDefault="00000000" w:rsidRPr="00000000" w14:paraId="00000382">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sz w:val="22"/>
                <w:szCs w:val="22"/>
                <w:rtl w:val="0"/>
              </w:rPr>
              <w:t xml:space="preserve">N</w:t>
            </w:r>
          </w:p>
        </w:tc>
      </w:tr>
      <w:tr>
        <w:trPr>
          <w:cantSplit w:val="0"/>
          <w:trHeight w:val="420" w:hRule="atLeast"/>
          <w:tblHeader w:val="0"/>
        </w:trPr>
        <w:tc>
          <w:tcPr>
            <w:vMerge w:val="continue"/>
          </w:tcPr>
          <w:p w:rsidR="00000000" w:rsidDel="00000000" w:rsidP="00000000" w:rsidRDefault="00000000" w:rsidRPr="00000000" w14:paraId="00000383">
            <w:pPr>
              <w:pStyle w:val="Title"/>
              <w:keepNext w:val="0"/>
              <w:keepLines w:val="0"/>
              <w:spacing w:line="240" w:lineRule="auto"/>
              <w:rPr>
                <w:color w:val="999999"/>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384">
            <w:pPr>
              <w:pStyle w:val="Title"/>
              <w:keepNext w:val="0"/>
              <w:keepLines w:val="0"/>
              <w:spacing w:line="240" w:lineRule="auto"/>
              <w:rPr>
                <w:color w:val="999999"/>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385">
            <w:pPr>
              <w:pStyle w:val="Title"/>
              <w:spacing w:line="240" w:lineRule="auto"/>
              <w:rPr>
                <w:sz w:val="22"/>
                <w:szCs w:val="22"/>
              </w:rPr>
            </w:pPr>
            <w:bookmarkStart w:colFirst="0" w:colLast="0" w:name="_47d8i1x83w3t" w:id="0"/>
            <w:bookmarkEnd w:id="0"/>
            <w:r w:rsidDel="00000000" w:rsidR="00000000" w:rsidRPr="00000000">
              <w:rPr>
                <w:sz w:val="22"/>
                <w:szCs w:val="22"/>
                <w:rtl w:val="0"/>
              </w:rPr>
              <w:t xml:space="preserve">Verify the integrity of a governance action’s metadata</w:t>
            </w:r>
          </w:p>
        </w:tc>
        <w:tc>
          <w:tcPr/>
          <w:p w:rsidR="00000000" w:rsidDel="00000000" w:rsidP="00000000" w:rsidRDefault="00000000" w:rsidRPr="00000000" w14:paraId="00000386">
            <w:pPr>
              <w:pStyle w:val="Title"/>
              <w:spacing w:line="240" w:lineRule="auto"/>
              <w:rPr>
                <w:sz w:val="22"/>
                <w:szCs w:val="22"/>
              </w:rPr>
            </w:pPr>
            <w:bookmarkStart w:colFirst="0" w:colLast="0" w:name="_47d8i1x83w3t" w:id="0"/>
            <w:bookmarkEnd w:id="0"/>
            <w:r w:rsidDel="00000000" w:rsidR="00000000" w:rsidRPr="00000000">
              <w:rPr>
                <w:sz w:val="22"/>
                <w:szCs w:val="22"/>
                <w:rtl w:val="0"/>
              </w:rPr>
              <w:t xml:space="preserve">Given that I am looking at a governance action </w:t>
            </w:r>
          </w:p>
          <w:p w:rsidR="00000000" w:rsidDel="00000000" w:rsidP="00000000" w:rsidRDefault="00000000" w:rsidRPr="00000000" w14:paraId="00000387">
            <w:pPr>
              <w:pStyle w:val="Title"/>
              <w:spacing w:line="240" w:lineRule="auto"/>
              <w:rPr>
                <w:sz w:val="22"/>
                <w:szCs w:val="22"/>
              </w:rPr>
            </w:pPr>
            <w:bookmarkStart w:colFirst="0" w:colLast="0" w:name="_xmf8g8dci50x" w:id="124"/>
            <w:bookmarkEnd w:id="124"/>
            <w:r w:rsidDel="00000000" w:rsidR="00000000" w:rsidRPr="00000000">
              <w:rPr>
                <w:rtl w:val="0"/>
              </w:rPr>
            </w:r>
          </w:p>
          <w:p w:rsidR="00000000" w:rsidDel="00000000" w:rsidP="00000000" w:rsidRDefault="00000000" w:rsidRPr="00000000" w14:paraId="00000388">
            <w:pPr>
              <w:pStyle w:val="Title"/>
              <w:spacing w:line="240" w:lineRule="auto"/>
              <w:rPr>
                <w:sz w:val="22"/>
                <w:szCs w:val="22"/>
              </w:rPr>
            </w:pPr>
            <w:bookmarkStart w:colFirst="0" w:colLast="0" w:name="_f5v6dbm4jl0w" w:id="125"/>
            <w:bookmarkEnd w:id="125"/>
            <w:r w:rsidDel="00000000" w:rsidR="00000000" w:rsidRPr="00000000">
              <w:rPr>
                <w:sz w:val="22"/>
                <w:szCs w:val="22"/>
                <w:rtl w:val="0"/>
              </w:rPr>
              <w:t xml:space="preserve">Then I can see whether a hash of that governance action’s metadata matches the </w:t>
            </w:r>
            <w:r w:rsidDel="00000000" w:rsidR="00000000" w:rsidRPr="00000000">
              <w:rPr>
                <w:i w:val="1"/>
                <w:sz w:val="22"/>
                <w:szCs w:val="22"/>
                <w:rtl w:val="0"/>
              </w:rPr>
              <w:t xml:space="preserve">metadata hash</w:t>
            </w:r>
            <w:r w:rsidDel="00000000" w:rsidR="00000000" w:rsidRPr="00000000">
              <w:rPr>
                <w:sz w:val="22"/>
                <w:szCs w:val="22"/>
                <w:rtl w:val="0"/>
              </w:rPr>
              <w:t xml:space="preserve"> included in the anchor.</w:t>
            </w:r>
          </w:p>
        </w:tc>
        <w:tc>
          <w:tcPr/>
          <w:p w:rsidR="00000000" w:rsidDel="00000000" w:rsidP="00000000" w:rsidRDefault="00000000" w:rsidRPr="00000000" w14:paraId="00000389">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38A">
            <w:pPr>
              <w:pStyle w:val="Title"/>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38B">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sz w:val="22"/>
                <w:szCs w:val="22"/>
                <w:rtl w:val="0"/>
              </w:rPr>
              <w:t xml:space="preserve">Voltaire</w:t>
            </w:r>
          </w:p>
        </w:tc>
        <w:tc>
          <w:tcPr/>
          <w:p w:rsidR="00000000" w:rsidDel="00000000" w:rsidP="00000000" w:rsidRDefault="00000000" w:rsidRPr="00000000" w14:paraId="0000038C">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sz w:val="22"/>
                <w:szCs w:val="22"/>
                <w:rtl w:val="0"/>
              </w:rPr>
              <w:t xml:space="preserve">N</w:t>
            </w:r>
          </w:p>
        </w:tc>
      </w:tr>
      <w:tr>
        <w:trPr>
          <w:cantSplit w:val="0"/>
          <w:trHeight w:val="420" w:hRule="atLeast"/>
          <w:tblHeader w:val="0"/>
        </w:trPr>
        <w:tc>
          <w:tcPr>
            <w:vMerge w:val="restart"/>
          </w:tcPr>
          <w:p w:rsidR="00000000" w:rsidDel="00000000" w:rsidP="00000000" w:rsidRDefault="00000000" w:rsidRPr="00000000" w14:paraId="0000038D">
            <w:pPr>
              <w:pStyle w:val="Title"/>
              <w:keepNext w:val="0"/>
              <w:keepLines w:val="0"/>
              <w:spacing w:after="0" w:line="240" w:lineRule="auto"/>
              <w:rPr>
                <w:color w:val="999999"/>
                <w:sz w:val="22"/>
                <w:szCs w:val="22"/>
              </w:rPr>
            </w:pPr>
            <w:bookmarkStart w:colFirst="0" w:colLast="0" w:name="_47d8i1x83w3t" w:id="0"/>
            <w:bookmarkEnd w:id="0"/>
            <w:r w:rsidDel="00000000" w:rsidR="00000000" w:rsidRPr="00000000">
              <w:rPr>
                <w:sz w:val="22"/>
                <w:szCs w:val="22"/>
                <w:rtl w:val="0"/>
              </w:rPr>
              <w:t xml:space="preserve">CH.</w:t>
            </w:r>
            <w:r w:rsidDel="00000000" w:rsidR="00000000" w:rsidRPr="00000000">
              <w:rPr>
                <w:color w:val="999999"/>
                <w:sz w:val="22"/>
                <w:szCs w:val="22"/>
                <w:rtl w:val="0"/>
              </w:rPr>
              <w:t xml:space="preserve">VO8</w:t>
            </w:r>
          </w:p>
        </w:tc>
        <w:tc>
          <w:tcPr>
            <w:vMerge w:val="restart"/>
          </w:tcPr>
          <w:p w:rsidR="00000000" w:rsidDel="00000000" w:rsidP="00000000" w:rsidRDefault="00000000" w:rsidRPr="00000000" w14:paraId="0000038E">
            <w:pPr>
              <w:pStyle w:val="Title"/>
              <w:keepNext w:val="0"/>
              <w:keepLines w:val="0"/>
              <w:spacing w:after="0" w:line="240" w:lineRule="auto"/>
              <w:rPr>
                <w:color w:val="999999"/>
                <w:sz w:val="22"/>
                <w:szCs w:val="22"/>
              </w:rPr>
            </w:pPr>
            <w:bookmarkStart w:colFirst="0" w:colLast="0" w:name="_47d8i1x83w3t" w:id="0"/>
            <w:bookmarkEnd w:id="0"/>
            <w:commentRangeStart w:id="6"/>
            <w:commentRangeStart w:id="7"/>
            <w:r w:rsidDel="00000000" w:rsidR="00000000" w:rsidRPr="00000000">
              <w:rPr>
                <w:color w:val="999999"/>
                <w:sz w:val="22"/>
                <w:szCs w:val="22"/>
                <w:rtl w:val="0"/>
              </w:rPr>
              <w:t xml:space="preserve">As a potential Constitutional Committee Member</w:t>
            </w:r>
            <w:r w:rsidDel="00000000" w:rsidR="00000000" w:rsidRPr="00000000">
              <w:rPr>
                <w:b w:val="1"/>
                <w:sz w:val="22"/>
                <w:szCs w:val="22"/>
                <w:rtl w:val="0"/>
              </w:rPr>
              <w:t xml:space="preserve"> I want to become a Constitutional Committee Member </w:t>
            </w:r>
            <w:r w:rsidDel="00000000" w:rsidR="00000000" w:rsidRPr="00000000">
              <w:rPr>
                <w:color w:val="999999"/>
                <w:sz w:val="22"/>
                <w:szCs w:val="22"/>
                <w:rtl w:val="0"/>
              </w:rPr>
              <w:t xml:space="preserve">so that I can </w:t>
            </w:r>
            <w:commentRangeEnd w:id="6"/>
            <w:r w:rsidDel="00000000" w:rsidR="00000000" w:rsidRPr="00000000">
              <w:commentReference w:id="6"/>
            </w:r>
            <w:commentRangeEnd w:id="7"/>
            <w:r w:rsidDel="00000000" w:rsidR="00000000" w:rsidRPr="00000000">
              <w:commentReference w:id="7"/>
            </w:r>
            <w:r w:rsidDel="00000000" w:rsidR="00000000" w:rsidRPr="00000000">
              <w:rPr>
                <w:color w:val="999999"/>
                <w:sz w:val="22"/>
                <w:szCs w:val="22"/>
                <w:rtl w:val="0"/>
              </w:rPr>
              <w:t xml:space="preserve">vote on the corresponding governance actions</w:t>
            </w:r>
          </w:p>
        </w:tc>
        <w:tc>
          <w:tcPr/>
          <w:p w:rsidR="00000000" w:rsidDel="00000000" w:rsidP="00000000" w:rsidRDefault="00000000" w:rsidRPr="00000000" w14:paraId="0000038F">
            <w:pPr>
              <w:pStyle w:val="Title"/>
              <w:spacing w:line="240" w:lineRule="auto"/>
              <w:rPr>
                <w:sz w:val="22"/>
                <w:szCs w:val="22"/>
              </w:rPr>
            </w:pPr>
            <w:bookmarkStart w:colFirst="0" w:colLast="0" w:name="_47d8i1x83w3t" w:id="0"/>
            <w:bookmarkEnd w:id="0"/>
            <w:r w:rsidDel="00000000" w:rsidR="00000000" w:rsidRPr="00000000">
              <w:rPr>
                <w:sz w:val="22"/>
                <w:szCs w:val="22"/>
                <w:rtl w:val="0"/>
              </w:rPr>
              <w:t xml:space="preserve">Create a set of keys </w:t>
            </w:r>
          </w:p>
        </w:tc>
        <w:tc>
          <w:tcPr/>
          <w:p w:rsidR="00000000" w:rsidDel="00000000" w:rsidP="00000000" w:rsidRDefault="00000000" w:rsidRPr="00000000" w14:paraId="00000390">
            <w:pPr>
              <w:pStyle w:val="Title"/>
              <w:spacing w:line="240" w:lineRule="auto"/>
              <w:rPr>
                <w:sz w:val="22"/>
                <w:szCs w:val="22"/>
              </w:rPr>
            </w:pPr>
            <w:bookmarkStart w:colFirst="0" w:colLast="0" w:name="_47d8i1x83w3t" w:id="0"/>
            <w:bookmarkEnd w:id="0"/>
            <w:r w:rsidDel="00000000" w:rsidR="00000000" w:rsidRPr="00000000">
              <w:rPr>
                <w:sz w:val="22"/>
                <w:szCs w:val="22"/>
                <w:rtl w:val="0"/>
              </w:rPr>
              <w:t xml:space="preserve">Given that I have the CLI open in front of me, when I run the corresponding command, then I can verify that I have created a new key pair</w:t>
            </w:r>
          </w:p>
        </w:tc>
        <w:tc>
          <w:tcPr/>
          <w:p w:rsidR="00000000" w:rsidDel="00000000" w:rsidP="00000000" w:rsidRDefault="00000000" w:rsidRPr="00000000" w14:paraId="00000391">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392">
            <w:pPr>
              <w:pStyle w:val="Title"/>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393">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sz w:val="22"/>
                <w:szCs w:val="22"/>
                <w:rtl w:val="0"/>
              </w:rPr>
              <w:t xml:space="preserve">Voltaire</w:t>
            </w:r>
          </w:p>
        </w:tc>
        <w:tc>
          <w:tcPr/>
          <w:p w:rsidR="00000000" w:rsidDel="00000000" w:rsidP="00000000" w:rsidRDefault="00000000" w:rsidRPr="00000000" w14:paraId="00000394">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sz w:val="22"/>
                <w:szCs w:val="22"/>
                <w:rtl w:val="0"/>
              </w:rPr>
              <w:t xml:space="preserve">N</w:t>
            </w:r>
          </w:p>
        </w:tc>
      </w:tr>
      <w:tr>
        <w:trPr>
          <w:cantSplit w:val="0"/>
          <w:trHeight w:val="420" w:hRule="atLeast"/>
          <w:tblHeader w:val="0"/>
        </w:trPr>
        <w:tc>
          <w:tcPr>
            <w:vMerge w:val="continue"/>
          </w:tcPr>
          <w:p w:rsidR="00000000" w:rsidDel="00000000" w:rsidP="00000000" w:rsidRDefault="00000000" w:rsidRPr="00000000" w14:paraId="00000395">
            <w:pPr>
              <w:pStyle w:val="Title"/>
              <w:keepNext w:val="0"/>
              <w:keepLines w:val="0"/>
              <w:spacing w:line="240" w:lineRule="auto"/>
              <w:rPr>
                <w:color w:val="999999"/>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396">
            <w:pPr>
              <w:pStyle w:val="Title"/>
              <w:keepNext w:val="0"/>
              <w:keepLines w:val="0"/>
              <w:spacing w:line="240" w:lineRule="auto"/>
              <w:rPr>
                <w:color w:val="999999"/>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397">
            <w:pPr>
              <w:pStyle w:val="Title"/>
              <w:keepNext w:val="0"/>
              <w:keepLines w:val="0"/>
              <w:spacing w:after="0" w:line="240" w:lineRule="auto"/>
              <w:rPr>
                <w:sz w:val="22"/>
                <w:szCs w:val="22"/>
              </w:rPr>
            </w:pPr>
            <w:bookmarkStart w:colFirst="0" w:colLast="0" w:name="_47d8i1x83w3t" w:id="0"/>
            <w:bookmarkEnd w:id="0"/>
            <w:commentRangeStart w:id="8"/>
            <w:commentRangeStart w:id="9"/>
            <w:r w:rsidDel="00000000" w:rsidR="00000000" w:rsidRPr="00000000">
              <w:rPr>
                <w:sz w:val="22"/>
                <w:szCs w:val="22"/>
                <w:rtl w:val="0"/>
              </w:rPr>
              <w:t xml:space="preserve">Include these keys in a New Committee Cold Key Hash or Script Hash</w:t>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p>
        </w:tc>
        <w:tc>
          <w:tcPr/>
          <w:p w:rsidR="00000000" w:rsidDel="00000000" w:rsidP="00000000" w:rsidRDefault="00000000" w:rsidRPr="00000000" w14:paraId="00000398">
            <w:pPr>
              <w:pStyle w:val="Title"/>
              <w:spacing w:line="240" w:lineRule="auto"/>
              <w:rPr>
                <w:sz w:val="22"/>
                <w:szCs w:val="22"/>
              </w:rPr>
            </w:pPr>
            <w:bookmarkStart w:colFirst="0" w:colLast="0" w:name="_47d8i1x83w3t" w:id="0"/>
            <w:bookmarkEnd w:id="0"/>
            <w:r w:rsidDel="00000000" w:rsidR="00000000" w:rsidRPr="00000000">
              <w:rPr>
                <w:sz w:val="22"/>
                <w:szCs w:val="22"/>
                <w:rtl w:val="0"/>
              </w:rPr>
              <w:t xml:space="preserve">Given that I am using CLI and I have created my set of keys, when they are registered in the ledger, then I can verify that my set of keys corresponds to a CC member</w:t>
            </w:r>
          </w:p>
        </w:tc>
        <w:tc>
          <w:tcPr/>
          <w:p w:rsidR="00000000" w:rsidDel="00000000" w:rsidP="00000000" w:rsidRDefault="00000000" w:rsidRPr="00000000" w14:paraId="00000399">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39A">
            <w:pPr>
              <w:pStyle w:val="Title"/>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39B">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sz w:val="22"/>
                <w:szCs w:val="22"/>
                <w:rtl w:val="0"/>
              </w:rPr>
              <w:t xml:space="preserve">Voltaire</w:t>
            </w:r>
          </w:p>
        </w:tc>
        <w:tc>
          <w:tcPr/>
          <w:p w:rsidR="00000000" w:rsidDel="00000000" w:rsidP="00000000" w:rsidRDefault="00000000" w:rsidRPr="00000000" w14:paraId="0000039C">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sz w:val="22"/>
                <w:szCs w:val="22"/>
                <w:rtl w:val="0"/>
              </w:rPr>
              <w:t xml:space="preserve">N</w:t>
            </w:r>
          </w:p>
        </w:tc>
      </w:tr>
      <w:tr>
        <w:trPr>
          <w:cantSplit w:val="0"/>
          <w:trHeight w:val="420" w:hRule="atLeast"/>
          <w:tblHeader w:val="0"/>
        </w:trPr>
        <w:tc>
          <w:tcPr>
            <w:vMerge w:val="continue"/>
          </w:tcPr>
          <w:p w:rsidR="00000000" w:rsidDel="00000000" w:rsidP="00000000" w:rsidRDefault="00000000" w:rsidRPr="00000000" w14:paraId="0000039D">
            <w:pPr>
              <w:pStyle w:val="Title"/>
              <w:keepNext w:val="0"/>
              <w:keepLines w:val="0"/>
              <w:spacing w:line="240" w:lineRule="auto"/>
              <w:rPr>
                <w:color w:val="999999"/>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39E">
            <w:pPr>
              <w:pStyle w:val="Title"/>
              <w:keepNext w:val="0"/>
              <w:keepLines w:val="0"/>
              <w:spacing w:line="240" w:lineRule="auto"/>
              <w:rPr>
                <w:color w:val="999999"/>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39F">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Create an </w:t>
            </w:r>
            <w:commentRangeStart w:id="10"/>
            <w:r w:rsidDel="00000000" w:rsidR="00000000" w:rsidRPr="00000000">
              <w:rPr>
                <w:sz w:val="22"/>
                <w:szCs w:val="22"/>
                <w:rtl w:val="0"/>
              </w:rPr>
              <w:t xml:space="preserve">authorization certificate</w:t>
            </w:r>
            <w:commentRangeEnd w:id="10"/>
            <w:r w:rsidDel="00000000" w:rsidR="00000000" w:rsidRPr="00000000">
              <w:commentReference w:id="10"/>
            </w:r>
            <w:r w:rsidDel="00000000" w:rsidR="00000000" w:rsidRPr="00000000">
              <w:rPr>
                <w:rtl w:val="0"/>
              </w:rPr>
            </w:r>
          </w:p>
        </w:tc>
        <w:tc>
          <w:tcPr/>
          <w:p w:rsidR="00000000" w:rsidDel="00000000" w:rsidP="00000000" w:rsidRDefault="00000000" w:rsidRPr="00000000" w14:paraId="000003A0">
            <w:pPr>
              <w:pStyle w:val="Title"/>
              <w:spacing w:line="240" w:lineRule="auto"/>
              <w:rPr>
                <w:sz w:val="22"/>
                <w:szCs w:val="22"/>
              </w:rPr>
            </w:pPr>
            <w:bookmarkStart w:colFirst="0" w:colLast="0" w:name="_47d8i1x83w3t" w:id="0"/>
            <w:bookmarkEnd w:id="0"/>
            <w:r w:rsidDel="00000000" w:rsidR="00000000" w:rsidRPr="00000000">
              <w:rPr>
                <w:sz w:val="22"/>
                <w:szCs w:val="22"/>
                <w:rtl w:val="0"/>
              </w:rPr>
              <w:t xml:space="preserve">Given that I am using CLI and I have created my set of cold/hot key pairs, when I run the corresponding command, then I can verify that the certificate is stored on-chain and it delegates rights from the cold key to the hot key</w:t>
            </w:r>
          </w:p>
        </w:tc>
        <w:tc>
          <w:tcPr/>
          <w:p w:rsidR="00000000" w:rsidDel="00000000" w:rsidP="00000000" w:rsidRDefault="00000000" w:rsidRPr="00000000" w14:paraId="000003A1">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3A2">
            <w:pPr>
              <w:pStyle w:val="Title"/>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3A3">
            <w:pPr>
              <w:pStyle w:val="Title"/>
              <w:keepNext w:val="0"/>
              <w:keepLines w:val="0"/>
              <w:spacing w:after="0" w:line="240" w:lineRule="auto"/>
              <w:jc w:val="center"/>
              <w:rPr>
                <w:sz w:val="22"/>
                <w:szCs w:val="22"/>
              </w:rPr>
            </w:pPr>
            <w:bookmarkStart w:colFirst="0" w:colLast="0" w:name="_47d8i1x83w3t" w:id="0"/>
            <w:bookmarkEnd w:id="0"/>
            <w:commentRangeStart w:id="11"/>
            <w:r w:rsidDel="00000000" w:rsidR="00000000" w:rsidRPr="00000000">
              <w:rPr>
                <w:sz w:val="22"/>
                <w:szCs w:val="22"/>
                <w:rtl w:val="0"/>
              </w:rPr>
              <w:t xml:space="preserve">CIP-1694</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3A4">
            <w:pPr>
              <w:pStyle w:val="Title"/>
              <w:keepNext w:val="0"/>
              <w:keepLines w:val="0"/>
              <w:spacing w:after="0" w:line="240" w:lineRule="auto"/>
              <w:jc w:val="center"/>
              <w:rPr>
                <w:sz w:val="22"/>
                <w:szCs w:val="22"/>
              </w:rPr>
            </w:pPr>
            <w:bookmarkStart w:colFirst="0" w:colLast="0" w:name="_47d8i1x83w3t" w:id="0"/>
            <w:bookmarkEnd w:id="0"/>
            <w:hyperlink r:id="rId7">
              <w:r w:rsidDel="00000000" w:rsidR="00000000" w:rsidRPr="00000000">
                <w:rPr>
                  <w:b w:val="1"/>
                  <w:color w:val="1155cc"/>
                  <w:sz w:val="22"/>
                  <w:szCs w:val="22"/>
                  <w:u w:val="single"/>
                  <w:rtl w:val="0"/>
                </w:rPr>
                <w:t xml:space="preserve">L993</w:t>
              </w:r>
            </w:hyperlink>
            <w:r w:rsidDel="00000000" w:rsidR="00000000" w:rsidRPr="00000000">
              <w:rPr>
                <w:rtl w:val="0"/>
              </w:rPr>
            </w:r>
          </w:p>
        </w:tc>
        <w:tc>
          <w:tcPr/>
          <w:p w:rsidR="00000000" w:rsidDel="00000000" w:rsidP="00000000" w:rsidRDefault="00000000" w:rsidRPr="00000000" w14:paraId="000003A5">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sz w:val="22"/>
                <w:szCs w:val="22"/>
                <w:rtl w:val="0"/>
              </w:rPr>
              <w:t xml:space="preserve">N</w:t>
            </w:r>
          </w:p>
        </w:tc>
      </w:tr>
      <w:tr>
        <w:trPr>
          <w:cantSplit w:val="0"/>
          <w:trHeight w:val="420" w:hRule="atLeast"/>
          <w:tblHeader w:val="0"/>
        </w:trPr>
        <w:tc>
          <w:tcPr>
            <w:vMerge w:val="continue"/>
          </w:tcPr>
          <w:p w:rsidR="00000000" w:rsidDel="00000000" w:rsidP="00000000" w:rsidRDefault="00000000" w:rsidRPr="00000000" w14:paraId="000003A6">
            <w:pPr>
              <w:pStyle w:val="Title"/>
              <w:keepNext w:val="0"/>
              <w:keepLines w:val="0"/>
              <w:spacing w:line="240" w:lineRule="auto"/>
              <w:rPr>
                <w:color w:val="999999"/>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3A7">
            <w:pPr>
              <w:pStyle w:val="Title"/>
              <w:keepNext w:val="0"/>
              <w:keepLines w:val="0"/>
              <w:spacing w:line="240" w:lineRule="auto"/>
              <w:rPr>
                <w:color w:val="999999"/>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3A8">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Only votes from active Committee members are considered. </w:t>
            </w:r>
          </w:p>
        </w:tc>
        <w:tc>
          <w:tcPr/>
          <w:p w:rsidR="00000000" w:rsidDel="00000000" w:rsidP="00000000" w:rsidRDefault="00000000" w:rsidRPr="00000000" w14:paraId="000003A9">
            <w:pPr>
              <w:pStyle w:val="Title"/>
              <w:spacing w:line="240" w:lineRule="auto"/>
              <w:rPr>
                <w:sz w:val="22"/>
                <w:szCs w:val="22"/>
              </w:rPr>
            </w:pPr>
            <w:bookmarkStart w:colFirst="0" w:colLast="0" w:name="_47d8i1x83w3t" w:id="0"/>
            <w:bookmarkEnd w:id="0"/>
            <w:commentRangeStart w:id="12"/>
            <w:commentRangeStart w:id="13"/>
            <w:r w:rsidDel="00000000" w:rsidR="00000000" w:rsidRPr="00000000">
              <w:rPr>
                <w:sz w:val="22"/>
                <w:szCs w:val="22"/>
                <w:rtl w:val="0"/>
              </w:rPr>
              <w:t xml:space="preserve">Given that my set of keys does not correspond to an active CC member, when I try to vote as a CC member using CLI, then I get an error message telling me that my credentials are not valid</w:t>
            </w:r>
            <w:commentRangeEnd w:id="12"/>
            <w:r w:rsidDel="00000000" w:rsidR="00000000" w:rsidRPr="00000000">
              <w:commentReference w:id="12"/>
            </w:r>
            <w:commentRangeEnd w:id="13"/>
            <w:r w:rsidDel="00000000" w:rsidR="00000000" w:rsidRPr="00000000">
              <w:commentReference w:id="13"/>
            </w:r>
            <w:r w:rsidDel="00000000" w:rsidR="00000000" w:rsidRPr="00000000">
              <w:rPr>
                <w:rtl w:val="0"/>
              </w:rPr>
            </w:r>
          </w:p>
        </w:tc>
        <w:tc>
          <w:tcPr/>
          <w:p w:rsidR="00000000" w:rsidDel="00000000" w:rsidP="00000000" w:rsidRDefault="00000000" w:rsidRPr="00000000" w14:paraId="000003AA">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3AB">
            <w:pPr>
              <w:pStyle w:val="Title"/>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3AC">
            <w:pPr>
              <w:pStyle w:val="Title"/>
              <w:keepNext w:val="0"/>
              <w:keepLines w:val="0"/>
              <w:spacing w:after="0" w:line="240" w:lineRule="auto"/>
              <w:jc w:val="center"/>
              <w:rPr>
                <w:sz w:val="22"/>
                <w:szCs w:val="22"/>
              </w:rPr>
            </w:pPr>
            <w:bookmarkStart w:colFirst="0" w:colLast="0" w:name="_47d8i1x83w3t" w:id="0"/>
            <w:bookmarkEnd w:id="0"/>
            <w:commentRangeStart w:id="14"/>
            <w:r w:rsidDel="00000000" w:rsidR="00000000" w:rsidRPr="00000000">
              <w:rPr>
                <w:sz w:val="22"/>
                <w:szCs w:val="22"/>
                <w:rtl w:val="0"/>
              </w:rPr>
              <w:t xml:space="preserve">CIP-1694</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3AD">
            <w:pPr>
              <w:pStyle w:val="Title"/>
              <w:keepNext w:val="0"/>
              <w:keepLines w:val="0"/>
              <w:spacing w:after="0" w:line="240" w:lineRule="auto"/>
              <w:jc w:val="center"/>
              <w:rPr>
                <w:sz w:val="22"/>
                <w:szCs w:val="22"/>
              </w:rPr>
            </w:pPr>
            <w:bookmarkStart w:colFirst="0" w:colLast="0" w:name="_47d8i1x83w3t" w:id="0"/>
            <w:bookmarkEnd w:id="0"/>
            <w:hyperlink r:id="rId8">
              <w:r w:rsidDel="00000000" w:rsidR="00000000" w:rsidRPr="00000000">
                <w:rPr>
                  <w:b w:val="1"/>
                  <w:color w:val="1155cc"/>
                  <w:sz w:val="22"/>
                  <w:szCs w:val="22"/>
                  <w:u w:val="single"/>
                  <w:rtl w:val="0"/>
                </w:rPr>
                <w:t xml:space="preserve">L993</w:t>
              </w:r>
            </w:hyperlink>
            <w:r w:rsidDel="00000000" w:rsidR="00000000" w:rsidRPr="00000000">
              <w:rPr>
                <w:rtl w:val="0"/>
              </w:rPr>
            </w:r>
          </w:p>
        </w:tc>
        <w:tc>
          <w:tcPr/>
          <w:p w:rsidR="00000000" w:rsidDel="00000000" w:rsidP="00000000" w:rsidRDefault="00000000" w:rsidRPr="00000000" w14:paraId="000003AE">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sz w:val="22"/>
                <w:szCs w:val="22"/>
                <w:rtl w:val="0"/>
              </w:rPr>
              <w:t xml:space="preserve">N</w:t>
            </w:r>
          </w:p>
        </w:tc>
      </w:tr>
      <w:tr>
        <w:trPr>
          <w:cantSplit w:val="0"/>
          <w:trHeight w:val="420" w:hRule="atLeast"/>
          <w:tblHeader w:val="0"/>
        </w:trPr>
        <w:tc>
          <w:tcPr>
            <w:vMerge w:val="restart"/>
          </w:tcPr>
          <w:p w:rsidR="00000000" w:rsidDel="00000000" w:rsidP="00000000" w:rsidRDefault="00000000" w:rsidRPr="00000000" w14:paraId="000003AF">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CH.VO9</w:t>
            </w:r>
          </w:p>
        </w:tc>
        <w:tc>
          <w:tcPr>
            <w:vMerge w:val="restart"/>
          </w:tcPr>
          <w:p w:rsidR="00000000" w:rsidDel="00000000" w:rsidP="00000000" w:rsidRDefault="00000000" w:rsidRPr="00000000" w14:paraId="000003B0">
            <w:pPr>
              <w:pStyle w:val="Title"/>
              <w:keepNext w:val="0"/>
              <w:keepLines w:val="0"/>
              <w:spacing w:after="0" w:line="240" w:lineRule="auto"/>
              <w:rPr>
                <w:color w:val="999999"/>
                <w:sz w:val="22"/>
                <w:szCs w:val="22"/>
              </w:rPr>
            </w:pPr>
            <w:bookmarkStart w:colFirst="0" w:colLast="0" w:name="_47d8i1x83w3t" w:id="0"/>
            <w:bookmarkEnd w:id="0"/>
            <w:commentRangeStart w:id="15"/>
            <w:r w:rsidDel="00000000" w:rsidR="00000000" w:rsidRPr="00000000">
              <w:rPr>
                <w:b w:val="1"/>
                <w:sz w:val="22"/>
                <w:szCs w:val="22"/>
                <w:rtl w:val="0"/>
              </w:rPr>
              <w:t xml:space="preserve">As a CC Member I want to review a governance action</w:t>
            </w:r>
            <w:r w:rsidDel="00000000" w:rsidR="00000000" w:rsidRPr="00000000">
              <w:rPr>
                <w:color w:val="999999"/>
                <w:sz w:val="22"/>
                <w:szCs w:val="22"/>
                <w:rtl w:val="0"/>
              </w:rPr>
              <w:t xml:space="preserve"> so that I can scrutinise whether or not it is aligned with the Constitution</w:t>
            </w:r>
            <w:commentRangeEnd w:id="15"/>
            <w:r w:rsidDel="00000000" w:rsidR="00000000" w:rsidRPr="00000000">
              <w:commentReference w:id="15"/>
            </w:r>
            <w:r w:rsidDel="00000000" w:rsidR="00000000" w:rsidRPr="00000000">
              <w:rPr>
                <w:rtl w:val="0"/>
              </w:rPr>
            </w:r>
          </w:p>
        </w:tc>
        <w:tc>
          <w:tcPr/>
          <w:p w:rsidR="00000000" w:rsidDel="00000000" w:rsidP="00000000" w:rsidRDefault="00000000" w:rsidRPr="00000000" w14:paraId="000003B1">
            <w:pPr>
              <w:pStyle w:val="Title"/>
              <w:spacing w:line="240" w:lineRule="auto"/>
              <w:rPr>
                <w:sz w:val="22"/>
                <w:szCs w:val="22"/>
              </w:rPr>
            </w:pPr>
            <w:bookmarkStart w:colFirst="0" w:colLast="0" w:name="_47d8i1x83w3t" w:id="0"/>
            <w:bookmarkEnd w:id="0"/>
            <w:r w:rsidDel="00000000" w:rsidR="00000000" w:rsidRPr="00000000">
              <w:rPr>
                <w:sz w:val="22"/>
                <w:szCs w:val="22"/>
                <w:rtl w:val="0"/>
              </w:rPr>
              <w:t xml:space="preserve">Access GovTool</w:t>
            </w:r>
          </w:p>
          <w:p w:rsidR="00000000" w:rsidDel="00000000" w:rsidP="00000000" w:rsidRDefault="00000000" w:rsidRPr="00000000" w14:paraId="000003B2">
            <w:pPr>
              <w:pStyle w:val="Title"/>
              <w:spacing w:line="240" w:lineRule="auto"/>
              <w:rPr>
                <w:sz w:val="22"/>
                <w:szCs w:val="22"/>
              </w:rPr>
            </w:pPr>
            <w:bookmarkStart w:colFirst="0" w:colLast="0" w:name="_47d8i1x83w3t" w:id="0"/>
            <w:bookmarkEnd w:id="0"/>
            <w:r w:rsidDel="00000000" w:rsidR="00000000" w:rsidRPr="00000000">
              <w:rPr>
                <w:rtl w:val="0"/>
              </w:rPr>
            </w:r>
          </w:p>
          <w:p w:rsidR="00000000" w:rsidDel="00000000" w:rsidP="00000000" w:rsidRDefault="00000000" w:rsidRPr="00000000" w14:paraId="000003B3">
            <w:pPr>
              <w:pStyle w:val="Title"/>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3B4">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Given that I am on the GovTool homepage, when I click the “Governance actions” in the topbar then I am sent to the governance actions page. </w:t>
            </w:r>
          </w:p>
        </w:tc>
        <w:tc>
          <w:tcPr/>
          <w:p w:rsidR="00000000" w:rsidDel="00000000" w:rsidP="00000000" w:rsidRDefault="00000000" w:rsidRPr="00000000" w14:paraId="000003B5">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3B6">
            <w:pPr>
              <w:pStyle w:val="Title"/>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3B7">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sz w:val="22"/>
                <w:szCs w:val="22"/>
                <w:rtl w:val="0"/>
              </w:rPr>
              <w:t xml:space="preserve">Voltaire</w:t>
            </w:r>
          </w:p>
        </w:tc>
        <w:tc>
          <w:tcPr/>
          <w:p w:rsidR="00000000" w:rsidDel="00000000" w:rsidP="00000000" w:rsidRDefault="00000000" w:rsidRPr="00000000" w14:paraId="000003B8">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sz w:val="22"/>
                <w:szCs w:val="22"/>
                <w:rtl w:val="0"/>
              </w:rPr>
              <w:t xml:space="preserve">N</w:t>
            </w:r>
          </w:p>
        </w:tc>
      </w:tr>
      <w:tr>
        <w:trPr>
          <w:cantSplit w:val="0"/>
          <w:trHeight w:val="420" w:hRule="atLeast"/>
          <w:tblHeader w:val="0"/>
        </w:trPr>
        <w:tc>
          <w:tcPr>
            <w:vMerge w:val="continue"/>
          </w:tcPr>
          <w:p w:rsidR="00000000" w:rsidDel="00000000" w:rsidP="00000000" w:rsidRDefault="00000000" w:rsidRPr="00000000" w14:paraId="000003B9">
            <w:pPr>
              <w:pStyle w:val="Title"/>
              <w:keepNext w:val="0"/>
              <w:keepLines w:val="0"/>
              <w:spacing w:line="240" w:lineRule="auto"/>
              <w:rPr>
                <w:b w:val="1"/>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3BA">
            <w:pPr>
              <w:pStyle w:val="Title"/>
              <w:keepNext w:val="0"/>
              <w:keepLines w:val="0"/>
              <w:spacing w:line="240" w:lineRule="auto"/>
              <w:rPr>
                <w:b w:val="1"/>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3BB">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See list of current governance actions</w:t>
            </w:r>
          </w:p>
        </w:tc>
        <w:tc>
          <w:tcPr/>
          <w:p w:rsidR="00000000" w:rsidDel="00000000" w:rsidP="00000000" w:rsidRDefault="00000000" w:rsidRPr="00000000" w14:paraId="000003BC">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Given that I am on the Governance Actions page When I review the governance actions available to view on the page, then all of the non expired/ ratified/enacted governance actions.</w:t>
            </w:r>
          </w:p>
        </w:tc>
        <w:tc>
          <w:tcPr/>
          <w:p w:rsidR="00000000" w:rsidDel="00000000" w:rsidP="00000000" w:rsidRDefault="00000000" w:rsidRPr="00000000" w14:paraId="000003BD">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3BE">
            <w:pPr>
              <w:pStyle w:val="Title"/>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3BF">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sz w:val="22"/>
                <w:szCs w:val="22"/>
                <w:rtl w:val="0"/>
              </w:rPr>
              <w:t xml:space="preserve">Voltaire</w:t>
            </w:r>
          </w:p>
        </w:tc>
        <w:tc>
          <w:tcPr/>
          <w:p w:rsidR="00000000" w:rsidDel="00000000" w:rsidP="00000000" w:rsidRDefault="00000000" w:rsidRPr="00000000" w14:paraId="000003C0">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sz w:val="22"/>
                <w:szCs w:val="22"/>
                <w:rtl w:val="0"/>
              </w:rPr>
              <w:t xml:space="preserve">N</w:t>
            </w:r>
          </w:p>
        </w:tc>
      </w:tr>
      <w:tr>
        <w:trPr>
          <w:cantSplit w:val="0"/>
          <w:trHeight w:val="420" w:hRule="atLeast"/>
          <w:tblHeader w:val="0"/>
        </w:trPr>
        <w:tc>
          <w:tcPr>
            <w:vMerge w:val="continue"/>
          </w:tcPr>
          <w:p w:rsidR="00000000" w:rsidDel="00000000" w:rsidP="00000000" w:rsidRDefault="00000000" w:rsidRPr="00000000" w14:paraId="000003C1">
            <w:pPr>
              <w:pStyle w:val="Title"/>
              <w:keepNext w:val="0"/>
              <w:keepLines w:val="0"/>
              <w:spacing w:line="240" w:lineRule="auto"/>
              <w:rPr>
                <w:b w:val="1"/>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3C2">
            <w:pPr>
              <w:pStyle w:val="Title"/>
              <w:keepNext w:val="0"/>
              <w:keepLines w:val="0"/>
              <w:spacing w:line="240" w:lineRule="auto"/>
              <w:rPr>
                <w:b w:val="1"/>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3C3">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See details of a specific governance action</w:t>
            </w:r>
          </w:p>
        </w:tc>
        <w:tc>
          <w:tcPr/>
          <w:p w:rsidR="00000000" w:rsidDel="00000000" w:rsidP="00000000" w:rsidRDefault="00000000" w:rsidRPr="00000000" w14:paraId="000003C4">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Given that I am on the Governance Actions page, When I click on an individual governance action, Then I can see the relevant information</w:t>
            </w:r>
          </w:p>
        </w:tc>
        <w:tc>
          <w:tcPr/>
          <w:p w:rsidR="00000000" w:rsidDel="00000000" w:rsidP="00000000" w:rsidRDefault="00000000" w:rsidRPr="00000000" w14:paraId="000003C5">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3C6">
            <w:pPr>
              <w:pStyle w:val="Title"/>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3C7">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sz w:val="22"/>
                <w:szCs w:val="22"/>
                <w:rtl w:val="0"/>
              </w:rPr>
              <w:t xml:space="preserve">Voltaire</w:t>
            </w:r>
          </w:p>
        </w:tc>
        <w:tc>
          <w:tcPr/>
          <w:p w:rsidR="00000000" w:rsidDel="00000000" w:rsidP="00000000" w:rsidRDefault="00000000" w:rsidRPr="00000000" w14:paraId="000003C8">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sz w:val="22"/>
                <w:szCs w:val="22"/>
                <w:rtl w:val="0"/>
              </w:rPr>
              <w:t xml:space="preserve">N</w:t>
            </w:r>
          </w:p>
        </w:tc>
      </w:tr>
      <w:tr>
        <w:trPr>
          <w:cantSplit w:val="0"/>
          <w:trHeight w:val="420" w:hRule="atLeast"/>
          <w:tblHeader w:val="0"/>
        </w:trPr>
        <w:tc>
          <w:tcPr>
            <w:vMerge w:val="continue"/>
          </w:tcPr>
          <w:p w:rsidR="00000000" w:rsidDel="00000000" w:rsidP="00000000" w:rsidRDefault="00000000" w:rsidRPr="00000000" w14:paraId="000003C9">
            <w:pPr>
              <w:pStyle w:val="Title"/>
              <w:keepNext w:val="0"/>
              <w:keepLines w:val="0"/>
              <w:spacing w:line="240" w:lineRule="auto"/>
              <w:rPr>
                <w:b w:val="1"/>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3CA">
            <w:pPr>
              <w:pStyle w:val="Title"/>
              <w:keepNext w:val="0"/>
              <w:keepLines w:val="0"/>
              <w:spacing w:line="240" w:lineRule="auto"/>
              <w:rPr>
                <w:b w:val="1"/>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3CB">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See metadata</w:t>
            </w:r>
          </w:p>
        </w:tc>
        <w:tc>
          <w:tcPr/>
          <w:p w:rsidR="00000000" w:rsidDel="00000000" w:rsidP="00000000" w:rsidRDefault="00000000" w:rsidRPr="00000000" w14:paraId="000003CC">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Given that I am looking at an individual governance action page, when I click on “view other details” and I click on continue in the warning message, Then an external url will open in a new tab.</w:t>
            </w:r>
          </w:p>
        </w:tc>
        <w:tc>
          <w:tcPr/>
          <w:p w:rsidR="00000000" w:rsidDel="00000000" w:rsidP="00000000" w:rsidRDefault="00000000" w:rsidRPr="00000000" w14:paraId="000003CD">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3CE">
            <w:pPr>
              <w:pStyle w:val="Title"/>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3CF">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sz w:val="22"/>
                <w:szCs w:val="22"/>
                <w:rtl w:val="0"/>
              </w:rPr>
              <w:t xml:space="preserve">Voltaire</w:t>
            </w:r>
          </w:p>
        </w:tc>
        <w:tc>
          <w:tcPr/>
          <w:p w:rsidR="00000000" w:rsidDel="00000000" w:rsidP="00000000" w:rsidRDefault="00000000" w:rsidRPr="00000000" w14:paraId="000003D0">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sz w:val="22"/>
                <w:szCs w:val="22"/>
                <w:rtl w:val="0"/>
              </w:rPr>
              <w:t xml:space="preserve">N</w:t>
            </w:r>
          </w:p>
        </w:tc>
      </w:tr>
      <w:tr>
        <w:trPr>
          <w:cantSplit w:val="0"/>
          <w:trHeight w:val="420" w:hRule="atLeast"/>
          <w:tblHeader w:val="0"/>
        </w:trPr>
        <w:tc>
          <w:tcPr>
            <w:vMerge w:val="continue"/>
          </w:tcPr>
          <w:p w:rsidR="00000000" w:rsidDel="00000000" w:rsidP="00000000" w:rsidRDefault="00000000" w:rsidRPr="00000000" w14:paraId="000003D1">
            <w:pPr>
              <w:pStyle w:val="Title"/>
              <w:keepNext w:val="0"/>
              <w:keepLines w:val="0"/>
              <w:spacing w:line="240" w:lineRule="auto"/>
              <w:rPr>
                <w:b w:val="1"/>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3D2">
            <w:pPr>
              <w:pStyle w:val="Title"/>
              <w:keepNext w:val="0"/>
              <w:keepLines w:val="0"/>
              <w:spacing w:line="240" w:lineRule="auto"/>
              <w:rPr>
                <w:b w:val="1"/>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3D3">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Verify metadata integrity</w:t>
            </w:r>
          </w:p>
        </w:tc>
        <w:tc>
          <w:tcPr/>
          <w:p w:rsidR="00000000" w:rsidDel="00000000" w:rsidP="00000000" w:rsidRDefault="00000000" w:rsidRPr="00000000" w14:paraId="000003D4">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Given that I am looking at a governance action then I can see whether a hash of that governance action’s metadata matches the metadata hash included in the anchor.</w:t>
            </w:r>
          </w:p>
        </w:tc>
        <w:tc>
          <w:tcPr/>
          <w:p w:rsidR="00000000" w:rsidDel="00000000" w:rsidP="00000000" w:rsidRDefault="00000000" w:rsidRPr="00000000" w14:paraId="000003D5">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3D6">
            <w:pPr>
              <w:pStyle w:val="Title"/>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3D7">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sz w:val="22"/>
                <w:szCs w:val="22"/>
                <w:rtl w:val="0"/>
              </w:rPr>
              <w:t xml:space="preserve">Voltaire</w:t>
            </w:r>
          </w:p>
        </w:tc>
        <w:tc>
          <w:tcPr/>
          <w:p w:rsidR="00000000" w:rsidDel="00000000" w:rsidP="00000000" w:rsidRDefault="00000000" w:rsidRPr="00000000" w14:paraId="000003D8">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sz w:val="22"/>
                <w:szCs w:val="22"/>
                <w:rtl w:val="0"/>
              </w:rPr>
              <w:t xml:space="preserve">N</w:t>
            </w:r>
          </w:p>
        </w:tc>
      </w:tr>
      <w:tr>
        <w:trPr>
          <w:cantSplit w:val="0"/>
          <w:trHeight w:val="420" w:hRule="atLeast"/>
          <w:tblHeader w:val="0"/>
        </w:trPr>
        <w:tc>
          <w:tcPr>
            <w:vMerge w:val="restart"/>
          </w:tcPr>
          <w:p w:rsidR="00000000" w:rsidDel="00000000" w:rsidP="00000000" w:rsidRDefault="00000000" w:rsidRPr="00000000" w14:paraId="000003D9">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CH.VO10</w:t>
            </w:r>
          </w:p>
        </w:tc>
        <w:tc>
          <w:tcPr>
            <w:vMerge w:val="restart"/>
          </w:tcPr>
          <w:p w:rsidR="00000000" w:rsidDel="00000000" w:rsidP="00000000" w:rsidRDefault="00000000" w:rsidRPr="00000000" w14:paraId="000003DA">
            <w:pPr>
              <w:pStyle w:val="Title"/>
              <w:keepNext w:val="0"/>
              <w:keepLines w:val="0"/>
              <w:spacing w:after="0" w:line="240" w:lineRule="auto"/>
              <w:rPr>
                <w:color w:val="999999"/>
                <w:sz w:val="22"/>
                <w:szCs w:val="22"/>
              </w:rPr>
            </w:pPr>
            <w:bookmarkStart w:colFirst="0" w:colLast="0" w:name="_47d8i1x83w3t" w:id="0"/>
            <w:bookmarkEnd w:id="0"/>
            <w:r w:rsidDel="00000000" w:rsidR="00000000" w:rsidRPr="00000000">
              <w:rPr>
                <w:b w:val="1"/>
                <w:sz w:val="22"/>
                <w:szCs w:val="22"/>
                <w:rtl w:val="0"/>
              </w:rPr>
              <w:t xml:space="preserve">As a CC Member I want to vote on a governance action </w:t>
            </w:r>
            <w:r w:rsidDel="00000000" w:rsidR="00000000" w:rsidRPr="00000000">
              <w:rPr>
                <w:color w:val="999999"/>
                <w:sz w:val="22"/>
                <w:szCs w:val="22"/>
                <w:rtl w:val="0"/>
              </w:rPr>
              <w:t xml:space="preserve">so that I can approve governance actions that align with the constitution</w:t>
            </w:r>
            <w:r w:rsidDel="00000000" w:rsidR="00000000" w:rsidRPr="00000000">
              <w:rPr>
                <w:rtl w:val="0"/>
              </w:rPr>
            </w:r>
          </w:p>
        </w:tc>
        <w:tc>
          <w:tcPr/>
          <w:p w:rsidR="00000000" w:rsidDel="00000000" w:rsidP="00000000" w:rsidRDefault="00000000" w:rsidRPr="00000000" w14:paraId="000003DB">
            <w:pPr>
              <w:pStyle w:val="Title"/>
              <w:spacing w:line="240" w:lineRule="auto"/>
              <w:rPr>
                <w:sz w:val="22"/>
                <w:szCs w:val="22"/>
              </w:rPr>
            </w:pPr>
            <w:bookmarkStart w:colFirst="0" w:colLast="0" w:name="_47d8i1x83w3t" w:id="0"/>
            <w:bookmarkEnd w:id="0"/>
            <w:r w:rsidDel="00000000" w:rsidR="00000000" w:rsidRPr="00000000">
              <w:rPr>
                <w:sz w:val="22"/>
                <w:szCs w:val="22"/>
                <w:rtl w:val="0"/>
              </w:rPr>
              <w:t xml:space="preserve">Find a specific governance action using CLI</w:t>
            </w:r>
          </w:p>
          <w:p w:rsidR="00000000" w:rsidDel="00000000" w:rsidP="00000000" w:rsidRDefault="00000000" w:rsidRPr="00000000" w14:paraId="000003DC">
            <w:pPr>
              <w:pStyle w:val="Title"/>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3DD">
            <w:pPr>
              <w:pStyle w:val="Title"/>
              <w:spacing w:line="240" w:lineRule="auto"/>
              <w:rPr>
                <w:sz w:val="22"/>
                <w:szCs w:val="22"/>
              </w:rPr>
            </w:pPr>
            <w:bookmarkStart w:colFirst="0" w:colLast="0" w:name="_47d8i1x83w3t" w:id="0"/>
            <w:bookmarkEnd w:id="0"/>
            <w:r w:rsidDel="00000000" w:rsidR="00000000" w:rsidRPr="00000000">
              <w:rPr>
                <w:sz w:val="22"/>
                <w:szCs w:val="22"/>
                <w:rtl w:val="0"/>
              </w:rPr>
              <w:t xml:space="preserve">Given that I am using CLI and I know the governance action ID, When I run the command to review a specific governance action, Then I can see the details of that individual governance action.</w:t>
            </w:r>
          </w:p>
        </w:tc>
        <w:tc>
          <w:tcPr/>
          <w:p w:rsidR="00000000" w:rsidDel="00000000" w:rsidP="00000000" w:rsidRDefault="00000000" w:rsidRPr="00000000" w14:paraId="000003DE">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3DF">
            <w:pPr>
              <w:pStyle w:val="Title"/>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3E0">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sz w:val="22"/>
                <w:szCs w:val="22"/>
                <w:rtl w:val="0"/>
              </w:rPr>
              <w:t xml:space="preserve">Voltaire</w:t>
            </w:r>
          </w:p>
        </w:tc>
        <w:tc>
          <w:tcPr/>
          <w:p w:rsidR="00000000" w:rsidDel="00000000" w:rsidP="00000000" w:rsidRDefault="00000000" w:rsidRPr="00000000" w14:paraId="000003E1">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sz w:val="22"/>
                <w:szCs w:val="22"/>
                <w:rtl w:val="0"/>
              </w:rPr>
              <w:t xml:space="preserve">N</w:t>
            </w:r>
          </w:p>
        </w:tc>
      </w:tr>
      <w:tr>
        <w:trPr>
          <w:cantSplit w:val="0"/>
          <w:trHeight w:val="420" w:hRule="atLeast"/>
          <w:tblHeader w:val="0"/>
        </w:trPr>
        <w:tc>
          <w:tcPr>
            <w:vMerge w:val="continue"/>
          </w:tcPr>
          <w:p w:rsidR="00000000" w:rsidDel="00000000" w:rsidP="00000000" w:rsidRDefault="00000000" w:rsidRPr="00000000" w14:paraId="000003E2">
            <w:pPr>
              <w:pStyle w:val="Title"/>
              <w:keepNext w:val="0"/>
              <w:keepLines w:val="0"/>
              <w:spacing w:line="240" w:lineRule="auto"/>
              <w:rPr>
                <w:b w:val="1"/>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3E3">
            <w:pPr>
              <w:pStyle w:val="Title"/>
              <w:keepNext w:val="0"/>
              <w:keepLines w:val="0"/>
              <w:spacing w:line="240" w:lineRule="auto"/>
              <w:rPr>
                <w:b w:val="1"/>
                <w:sz w:val="22"/>
                <w:szCs w:val="22"/>
              </w:rPr>
            </w:pPr>
            <w:bookmarkStart w:colFirst="0" w:colLast="0" w:name="_47d8i1x83w3t" w:id="0"/>
            <w:bookmarkEnd w:id="0"/>
            <w:r w:rsidDel="00000000" w:rsidR="00000000" w:rsidRPr="00000000">
              <w:rPr>
                <w:rtl w:val="0"/>
              </w:rPr>
            </w:r>
          </w:p>
        </w:tc>
        <w:tc>
          <w:tcPr>
            <w:vMerge w:val="restart"/>
          </w:tcPr>
          <w:p w:rsidR="00000000" w:rsidDel="00000000" w:rsidP="00000000" w:rsidRDefault="00000000" w:rsidRPr="00000000" w14:paraId="000003E4">
            <w:pPr>
              <w:pStyle w:val="Title"/>
              <w:spacing w:line="240" w:lineRule="auto"/>
              <w:rPr>
                <w:sz w:val="22"/>
                <w:szCs w:val="22"/>
              </w:rPr>
            </w:pPr>
            <w:bookmarkStart w:colFirst="0" w:colLast="0" w:name="_47d8i1x83w3t" w:id="0"/>
            <w:bookmarkEnd w:id="0"/>
            <w:r w:rsidDel="00000000" w:rsidR="00000000" w:rsidRPr="00000000">
              <w:rPr>
                <w:sz w:val="22"/>
                <w:szCs w:val="22"/>
                <w:rtl w:val="0"/>
              </w:rPr>
              <w:t xml:space="preserve">Vote as a Constitutional Committee member using CLI</w:t>
            </w:r>
          </w:p>
        </w:tc>
        <w:tc>
          <w:tcPr/>
          <w:p w:rsidR="00000000" w:rsidDel="00000000" w:rsidP="00000000" w:rsidRDefault="00000000" w:rsidRPr="00000000" w14:paraId="000003E5">
            <w:pPr>
              <w:pStyle w:val="Title"/>
              <w:spacing w:line="240" w:lineRule="auto"/>
              <w:rPr>
                <w:sz w:val="22"/>
                <w:szCs w:val="22"/>
              </w:rPr>
            </w:pPr>
            <w:bookmarkStart w:colFirst="0" w:colLast="0" w:name="_47d8i1x83w3t" w:id="0"/>
            <w:bookmarkEnd w:id="0"/>
            <w:r w:rsidDel="00000000" w:rsidR="00000000" w:rsidRPr="00000000">
              <w:rPr>
                <w:sz w:val="22"/>
                <w:szCs w:val="22"/>
                <w:rtl w:val="0"/>
              </w:rPr>
              <w:t xml:space="preserve">Given that I am using CLI and I know the governance action ID, When I build the transaction to vote on a governance action, Then I can specify my role (ccm), the action ID, and the intent to vote (YES/NO/ABSTAIN)</w:t>
            </w:r>
          </w:p>
        </w:tc>
        <w:tc>
          <w:tcPr/>
          <w:p w:rsidR="00000000" w:rsidDel="00000000" w:rsidP="00000000" w:rsidRDefault="00000000" w:rsidRPr="00000000" w14:paraId="000003E6">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3E7">
            <w:pPr>
              <w:pStyle w:val="Title"/>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3E8">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sz w:val="22"/>
                <w:szCs w:val="22"/>
                <w:rtl w:val="0"/>
              </w:rPr>
              <w:t xml:space="preserve">Voltaire</w:t>
            </w:r>
          </w:p>
        </w:tc>
        <w:tc>
          <w:tcPr/>
          <w:p w:rsidR="00000000" w:rsidDel="00000000" w:rsidP="00000000" w:rsidRDefault="00000000" w:rsidRPr="00000000" w14:paraId="000003E9">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sz w:val="22"/>
                <w:szCs w:val="22"/>
                <w:rtl w:val="0"/>
              </w:rPr>
              <w:t xml:space="preserve">N</w:t>
            </w:r>
          </w:p>
        </w:tc>
      </w:tr>
      <w:tr>
        <w:trPr>
          <w:cantSplit w:val="0"/>
          <w:trHeight w:val="420" w:hRule="atLeast"/>
          <w:tblHeader w:val="0"/>
        </w:trPr>
        <w:tc>
          <w:tcPr>
            <w:vMerge w:val="continue"/>
          </w:tcPr>
          <w:p w:rsidR="00000000" w:rsidDel="00000000" w:rsidP="00000000" w:rsidRDefault="00000000" w:rsidRPr="00000000" w14:paraId="000003EA">
            <w:pPr>
              <w:pStyle w:val="Title"/>
              <w:keepNext w:val="0"/>
              <w:keepLines w:val="0"/>
              <w:spacing w:line="240" w:lineRule="auto"/>
              <w:rPr>
                <w:b w:val="1"/>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3EB">
            <w:pPr>
              <w:pStyle w:val="Title"/>
              <w:keepNext w:val="0"/>
              <w:keepLines w:val="0"/>
              <w:spacing w:line="240" w:lineRule="auto"/>
              <w:rPr>
                <w:b w:val="1"/>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3EC">
            <w:pPr>
              <w:pStyle w:val="Title"/>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3ED">
            <w:pPr>
              <w:pStyle w:val="Title"/>
              <w:spacing w:line="240" w:lineRule="auto"/>
              <w:rPr>
                <w:sz w:val="22"/>
                <w:szCs w:val="22"/>
              </w:rPr>
            </w:pPr>
            <w:bookmarkStart w:colFirst="0" w:colLast="0" w:name="_47d8i1x83w3t" w:id="0"/>
            <w:bookmarkEnd w:id="0"/>
            <w:r w:rsidDel="00000000" w:rsidR="00000000" w:rsidRPr="00000000">
              <w:rPr>
                <w:sz w:val="22"/>
                <w:szCs w:val="22"/>
                <w:rtl w:val="0"/>
              </w:rPr>
              <w:t xml:space="preserve">Given that I am using CLI and I have built the transaction to vote on a specific governance action, When I run the command to sign the transaction, Then I can submit the transaction and pay the transaction costs</w:t>
            </w:r>
          </w:p>
        </w:tc>
        <w:tc>
          <w:tcPr/>
          <w:p w:rsidR="00000000" w:rsidDel="00000000" w:rsidP="00000000" w:rsidRDefault="00000000" w:rsidRPr="00000000" w14:paraId="000003EE">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3EF">
            <w:pPr>
              <w:pStyle w:val="Title"/>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3F0">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sz w:val="22"/>
                <w:szCs w:val="22"/>
                <w:rtl w:val="0"/>
              </w:rPr>
              <w:t xml:space="preserve">Voltaire</w:t>
            </w:r>
          </w:p>
        </w:tc>
        <w:tc>
          <w:tcPr/>
          <w:p w:rsidR="00000000" w:rsidDel="00000000" w:rsidP="00000000" w:rsidRDefault="00000000" w:rsidRPr="00000000" w14:paraId="000003F1">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sz w:val="22"/>
                <w:szCs w:val="22"/>
                <w:rtl w:val="0"/>
              </w:rPr>
              <w:t xml:space="preserve">N</w:t>
            </w:r>
          </w:p>
        </w:tc>
      </w:tr>
      <w:tr>
        <w:trPr>
          <w:cantSplit w:val="0"/>
          <w:trHeight w:val="420" w:hRule="atLeast"/>
          <w:tblHeader w:val="0"/>
        </w:trPr>
        <w:tc>
          <w:tcPr>
            <w:vMerge w:val="continue"/>
          </w:tcPr>
          <w:p w:rsidR="00000000" w:rsidDel="00000000" w:rsidP="00000000" w:rsidRDefault="00000000" w:rsidRPr="00000000" w14:paraId="000003F2">
            <w:pPr>
              <w:pStyle w:val="Title"/>
              <w:keepNext w:val="0"/>
              <w:keepLines w:val="0"/>
              <w:spacing w:line="240" w:lineRule="auto"/>
              <w:rPr>
                <w:b w:val="1"/>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3F3">
            <w:pPr>
              <w:pStyle w:val="Title"/>
              <w:keepNext w:val="0"/>
              <w:keepLines w:val="0"/>
              <w:spacing w:line="240" w:lineRule="auto"/>
              <w:rPr>
                <w:b w:val="1"/>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3F4">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Provide rationale for vote with a metadata anchor</w:t>
            </w:r>
          </w:p>
          <w:p w:rsidR="00000000" w:rsidDel="00000000" w:rsidP="00000000" w:rsidRDefault="00000000" w:rsidRPr="00000000" w14:paraId="000003F5">
            <w:pPr>
              <w:pStyle w:val="Title"/>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3F6">
            <w:pPr>
              <w:pStyle w:val="Title"/>
              <w:spacing w:line="240" w:lineRule="auto"/>
              <w:rPr>
                <w:sz w:val="22"/>
                <w:szCs w:val="22"/>
              </w:rPr>
            </w:pPr>
            <w:bookmarkStart w:colFirst="0" w:colLast="0" w:name="_47d8i1x83w3t" w:id="0"/>
            <w:bookmarkEnd w:id="0"/>
            <w:r w:rsidDel="00000000" w:rsidR="00000000" w:rsidRPr="00000000">
              <w:rPr>
                <w:sz w:val="22"/>
                <w:szCs w:val="22"/>
                <w:rtl w:val="0"/>
              </w:rPr>
              <w:t xml:space="preserve">Given that I am using CLI, When I am building a transaction to vote on a specific governance action, Then I can use the metadata anchor to provide a rationale for my vote</w:t>
            </w:r>
          </w:p>
        </w:tc>
        <w:tc>
          <w:tcPr/>
          <w:p w:rsidR="00000000" w:rsidDel="00000000" w:rsidP="00000000" w:rsidRDefault="00000000" w:rsidRPr="00000000" w14:paraId="000003F7">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3F8">
            <w:pPr>
              <w:pStyle w:val="Title"/>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3F9">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sz w:val="22"/>
                <w:szCs w:val="22"/>
                <w:rtl w:val="0"/>
              </w:rPr>
              <w:t xml:space="preserve">Voltaire</w:t>
            </w:r>
          </w:p>
        </w:tc>
        <w:tc>
          <w:tcPr/>
          <w:p w:rsidR="00000000" w:rsidDel="00000000" w:rsidP="00000000" w:rsidRDefault="00000000" w:rsidRPr="00000000" w14:paraId="000003FA">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sz w:val="22"/>
                <w:szCs w:val="22"/>
                <w:rtl w:val="0"/>
              </w:rPr>
              <w:t xml:space="preserve">N</w:t>
            </w:r>
          </w:p>
        </w:tc>
      </w:tr>
      <w:tr>
        <w:trPr>
          <w:cantSplit w:val="0"/>
          <w:trHeight w:val="420" w:hRule="atLeast"/>
          <w:tblHeader w:val="0"/>
        </w:trPr>
        <w:tc>
          <w:tcPr>
            <w:vMerge w:val="continue"/>
          </w:tcPr>
          <w:p w:rsidR="00000000" w:rsidDel="00000000" w:rsidP="00000000" w:rsidRDefault="00000000" w:rsidRPr="00000000" w14:paraId="000003FB">
            <w:pPr>
              <w:pStyle w:val="Title"/>
              <w:keepNext w:val="0"/>
              <w:keepLines w:val="0"/>
              <w:spacing w:line="240" w:lineRule="auto"/>
              <w:rPr>
                <w:b w:val="1"/>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3FC">
            <w:pPr>
              <w:pStyle w:val="Title"/>
              <w:keepNext w:val="0"/>
              <w:keepLines w:val="0"/>
              <w:spacing w:line="240" w:lineRule="auto"/>
              <w:rPr>
                <w:b w:val="1"/>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3FD">
            <w:pPr>
              <w:pStyle w:val="Title"/>
              <w:spacing w:line="240" w:lineRule="auto"/>
              <w:rPr>
                <w:sz w:val="22"/>
                <w:szCs w:val="22"/>
              </w:rPr>
            </w:pPr>
            <w:bookmarkStart w:colFirst="0" w:colLast="0" w:name="_47d8i1x83w3t" w:id="0"/>
            <w:bookmarkEnd w:id="0"/>
            <w:r w:rsidDel="00000000" w:rsidR="00000000" w:rsidRPr="00000000">
              <w:rPr>
                <w:sz w:val="22"/>
                <w:szCs w:val="22"/>
                <w:rtl w:val="0"/>
              </w:rPr>
              <w:t xml:space="preserve">Change vote</w:t>
            </w:r>
          </w:p>
        </w:tc>
        <w:tc>
          <w:tcPr/>
          <w:p w:rsidR="00000000" w:rsidDel="00000000" w:rsidP="00000000" w:rsidRDefault="00000000" w:rsidRPr="00000000" w14:paraId="000003FE">
            <w:pPr>
              <w:pStyle w:val="Title"/>
              <w:spacing w:line="240" w:lineRule="auto"/>
              <w:rPr>
                <w:sz w:val="22"/>
                <w:szCs w:val="22"/>
              </w:rPr>
            </w:pPr>
            <w:bookmarkStart w:colFirst="0" w:colLast="0" w:name="_47d8i1x83w3t" w:id="0"/>
            <w:bookmarkEnd w:id="0"/>
            <w:commentRangeStart w:id="16"/>
            <w:commentRangeStart w:id="17"/>
            <w:r w:rsidDel="00000000" w:rsidR="00000000" w:rsidRPr="00000000">
              <w:rPr>
                <w:sz w:val="22"/>
                <w:szCs w:val="22"/>
                <w:rtl w:val="0"/>
              </w:rPr>
              <w:t xml:space="preserve">Given that I have submitted a vote on a specific governance action, When I vote again on the same governance action, Then I can change the intent to vote (YES/NO/ABSTAIN)</w:t>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p>
        </w:tc>
        <w:tc>
          <w:tcPr/>
          <w:p w:rsidR="00000000" w:rsidDel="00000000" w:rsidP="00000000" w:rsidRDefault="00000000" w:rsidRPr="00000000" w14:paraId="000003FF">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400">
            <w:pPr>
              <w:pStyle w:val="Title"/>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401">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sz w:val="22"/>
                <w:szCs w:val="22"/>
                <w:rtl w:val="0"/>
              </w:rPr>
              <w:t xml:space="preserve">Voltaire</w:t>
            </w:r>
          </w:p>
        </w:tc>
        <w:tc>
          <w:tcPr/>
          <w:p w:rsidR="00000000" w:rsidDel="00000000" w:rsidP="00000000" w:rsidRDefault="00000000" w:rsidRPr="00000000" w14:paraId="00000402">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sz w:val="22"/>
                <w:szCs w:val="22"/>
                <w:rtl w:val="0"/>
              </w:rPr>
              <w:t xml:space="preserve">N</w:t>
            </w:r>
          </w:p>
        </w:tc>
      </w:tr>
      <w:tr>
        <w:trPr>
          <w:cantSplit w:val="0"/>
          <w:tblHeader w:val="0"/>
        </w:trPr>
        <w:tc>
          <w:tcPr/>
          <w:p w:rsidR="00000000" w:rsidDel="00000000" w:rsidP="00000000" w:rsidRDefault="00000000" w:rsidRPr="00000000" w14:paraId="00000403">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CH.VO11</w:t>
            </w:r>
          </w:p>
        </w:tc>
        <w:tc>
          <w:tcPr/>
          <w:p w:rsidR="00000000" w:rsidDel="00000000" w:rsidP="00000000" w:rsidRDefault="00000000" w:rsidRPr="00000000" w14:paraId="00000404">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As a CC Member I want to change my voting credentials </w:t>
            </w:r>
            <w:r w:rsidDel="00000000" w:rsidR="00000000" w:rsidRPr="00000000">
              <w:rPr>
                <w:color w:val="999999"/>
                <w:sz w:val="22"/>
                <w:szCs w:val="22"/>
                <w:rtl w:val="0"/>
              </w:rPr>
              <w:t xml:space="preserve">so I can manage my organisation’s voting</w:t>
            </w:r>
            <w:r w:rsidDel="00000000" w:rsidR="00000000" w:rsidRPr="00000000">
              <w:rPr>
                <w:rtl w:val="0"/>
              </w:rPr>
            </w:r>
          </w:p>
        </w:tc>
        <w:tc>
          <w:tcPr/>
          <w:p w:rsidR="00000000" w:rsidDel="00000000" w:rsidP="00000000" w:rsidRDefault="00000000" w:rsidRPr="00000000" w14:paraId="00000405">
            <w:pPr>
              <w:pStyle w:val="Title"/>
              <w:spacing w:line="240" w:lineRule="auto"/>
              <w:rPr>
                <w:sz w:val="22"/>
                <w:szCs w:val="22"/>
              </w:rPr>
            </w:pPr>
            <w:bookmarkStart w:colFirst="0" w:colLast="0" w:name="_47d8i1x83w3t" w:id="0"/>
            <w:bookmarkEnd w:id="0"/>
            <w:r w:rsidDel="00000000" w:rsidR="00000000" w:rsidRPr="00000000">
              <w:rPr>
                <w:sz w:val="22"/>
                <w:szCs w:val="22"/>
                <w:rtl w:val="0"/>
              </w:rPr>
              <w:t xml:space="preserve">Create a new authorization certificate</w:t>
            </w:r>
          </w:p>
        </w:tc>
        <w:tc>
          <w:tcPr/>
          <w:p w:rsidR="00000000" w:rsidDel="00000000" w:rsidP="00000000" w:rsidRDefault="00000000" w:rsidRPr="00000000" w14:paraId="00000406">
            <w:pPr>
              <w:pStyle w:val="Title"/>
              <w:spacing w:line="240" w:lineRule="auto"/>
              <w:rPr>
                <w:sz w:val="22"/>
                <w:szCs w:val="22"/>
              </w:rPr>
            </w:pPr>
            <w:bookmarkStart w:colFirst="0" w:colLast="0" w:name="_47d8i1x83w3t" w:id="0"/>
            <w:bookmarkEnd w:id="0"/>
            <w:r w:rsidDel="00000000" w:rsidR="00000000" w:rsidRPr="00000000">
              <w:rPr>
                <w:sz w:val="22"/>
                <w:szCs w:val="22"/>
                <w:rtl w:val="0"/>
              </w:rPr>
              <w:t xml:space="preserve">Given that I am a CC member and I have enough funds to pay the transaction fees, When I create a new authorisation certificate using the same cold key, Then a new hot key is authorised to vote as a valid CC member</w:t>
            </w:r>
          </w:p>
        </w:tc>
        <w:tc>
          <w:tcPr/>
          <w:p w:rsidR="00000000" w:rsidDel="00000000" w:rsidP="00000000" w:rsidRDefault="00000000" w:rsidRPr="00000000" w14:paraId="00000407">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408">
            <w:pPr>
              <w:pStyle w:val="Title"/>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409">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sz w:val="22"/>
                <w:szCs w:val="22"/>
                <w:rtl w:val="0"/>
              </w:rPr>
              <w:t xml:space="preserve">Voltaire</w:t>
            </w:r>
          </w:p>
        </w:tc>
        <w:tc>
          <w:tcPr/>
          <w:p w:rsidR="00000000" w:rsidDel="00000000" w:rsidP="00000000" w:rsidRDefault="00000000" w:rsidRPr="00000000" w14:paraId="0000040A">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sz w:val="22"/>
                <w:szCs w:val="22"/>
                <w:rtl w:val="0"/>
              </w:rPr>
              <w:t xml:space="preserve">N</w:t>
            </w:r>
          </w:p>
        </w:tc>
      </w:tr>
      <w:tr>
        <w:trPr>
          <w:cantSplit w:val="0"/>
          <w:tblHeader w:val="0"/>
        </w:trPr>
        <w:tc>
          <w:tcPr/>
          <w:p w:rsidR="00000000" w:rsidDel="00000000" w:rsidP="00000000" w:rsidRDefault="00000000" w:rsidRPr="00000000" w14:paraId="0000040B">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CH.VO12</w:t>
            </w:r>
          </w:p>
        </w:tc>
        <w:tc>
          <w:tcPr/>
          <w:p w:rsidR="00000000" w:rsidDel="00000000" w:rsidP="00000000" w:rsidRDefault="00000000" w:rsidRPr="00000000" w14:paraId="0000040C">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As a CC Member I want to retire </w:t>
            </w:r>
            <w:r w:rsidDel="00000000" w:rsidR="00000000" w:rsidRPr="00000000">
              <w:rPr>
                <w:color w:val="999999"/>
                <w:sz w:val="22"/>
                <w:szCs w:val="22"/>
                <w:rtl w:val="0"/>
              </w:rPr>
              <w:t xml:space="preserve">so my credentials are no longer valid</w:t>
            </w:r>
            <w:r w:rsidDel="00000000" w:rsidR="00000000" w:rsidRPr="00000000">
              <w:rPr>
                <w:rtl w:val="0"/>
              </w:rPr>
            </w:r>
          </w:p>
        </w:tc>
        <w:tc>
          <w:tcPr/>
          <w:p w:rsidR="00000000" w:rsidDel="00000000" w:rsidP="00000000" w:rsidRDefault="00000000" w:rsidRPr="00000000" w14:paraId="0000040D">
            <w:pPr>
              <w:pStyle w:val="Title"/>
              <w:spacing w:line="240" w:lineRule="auto"/>
              <w:rPr>
                <w:sz w:val="22"/>
                <w:szCs w:val="22"/>
              </w:rPr>
            </w:pPr>
            <w:bookmarkStart w:colFirst="0" w:colLast="0" w:name="_47d8i1x83w3t" w:id="0"/>
            <w:bookmarkEnd w:id="0"/>
            <w:r w:rsidDel="00000000" w:rsidR="00000000" w:rsidRPr="00000000">
              <w:rPr>
                <w:sz w:val="22"/>
                <w:szCs w:val="22"/>
                <w:rtl w:val="0"/>
              </w:rPr>
              <w:t xml:space="preserve">Create a resignation certificate</w:t>
            </w:r>
          </w:p>
        </w:tc>
        <w:tc>
          <w:tcPr/>
          <w:p w:rsidR="00000000" w:rsidDel="00000000" w:rsidP="00000000" w:rsidRDefault="00000000" w:rsidRPr="00000000" w14:paraId="0000040E">
            <w:pPr>
              <w:pStyle w:val="Title"/>
              <w:spacing w:line="240" w:lineRule="auto"/>
              <w:rPr>
                <w:sz w:val="22"/>
                <w:szCs w:val="22"/>
              </w:rPr>
            </w:pPr>
            <w:bookmarkStart w:colFirst="0" w:colLast="0" w:name="_47d8i1x83w3t" w:id="0"/>
            <w:bookmarkEnd w:id="0"/>
            <w:r w:rsidDel="00000000" w:rsidR="00000000" w:rsidRPr="00000000">
              <w:rPr>
                <w:sz w:val="22"/>
                <w:szCs w:val="22"/>
                <w:rtl w:val="0"/>
              </w:rPr>
              <w:t xml:space="preserve">Given that I am a CC member and I have enough funds to pay the transaction fees, When I create a resignation certificate, Then my cold key and the derived hote keys are no longer valid to vote as a CC member</w:t>
            </w:r>
          </w:p>
        </w:tc>
        <w:tc>
          <w:tcPr/>
          <w:p w:rsidR="00000000" w:rsidDel="00000000" w:rsidP="00000000" w:rsidRDefault="00000000" w:rsidRPr="00000000" w14:paraId="0000040F">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410">
            <w:pPr>
              <w:pStyle w:val="Title"/>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411">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sz w:val="22"/>
                <w:szCs w:val="22"/>
                <w:rtl w:val="0"/>
              </w:rPr>
              <w:t xml:space="preserve">Voltaire</w:t>
            </w:r>
          </w:p>
        </w:tc>
        <w:tc>
          <w:tcPr/>
          <w:p w:rsidR="00000000" w:rsidDel="00000000" w:rsidP="00000000" w:rsidRDefault="00000000" w:rsidRPr="00000000" w14:paraId="00000412">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sz w:val="22"/>
                <w:szCs w:val="22"/>
                <w:rtl w:val="0"/>
              </w:rPr>
              <w:t xml:space="preserve">N</w:t>
            </w:r>
          </w:p>
        </w:tc>
      </w:tr>
      <w:tr>
        <w:trPr>
          <w:cantSplit w:val="0"/>
          <w:tblHeader w:val="0"/>
        </w:trPr>
        <w:tc>
          <w:tcPr/>
          <w:p w:rsidR="00000000" w:rsidDel="00000000" w:rsidP="00000000" w:rsidRDefault="00000000" w:rsidRPr="00000000" w14:paraId="00000413">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CH.CLI1</w:t>
            </w:r>
          </w:p>
        </w:tc>
        <w:tc>
          <w:tcPr/>
          <w:p w:rsidR="00000000" w:rsidDel="00000000" w:rsidP="00000000" w:rsidRDefault="00000000" w:rsidRPr="00000000" w14:paraId="00000414">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As a Plutus developer I want the Node to support Plutus V3 requirements for CIP-1694</w:t>
            </w:r>
          </w:p>
        </w:tc>
        <w:tc>
          <w:tcPr/>
          <w:p w:rsidR="00000000" w:rsidDel="00000000" w:rsidP="00000000" w:rsidRDefault="00000000" w:rsidRPr="00000000" w14:paraId="00000415">
            <w:pPr>
              <w:pStyle w:val="Title"/>
              <w:keepNext w:val="0"/>
              <w:keepLines w:val="0"/>
              <w:shd w:fill="ffffff" w:val="clear"/>
              <w:spacing w:after="0" w:before="0" w:line="352.0032" w:lineRule="auto"/>
              <w:ind w:right="-120"/>
              <w:rPr>
                <w:i w:val="1"/>
                <w:sz w:val="22"/>
                <w:szCs w:val="22"/>
              </w:rPr>
            </w:pPr>
            <w:bookmarkStart w:colFirst="0" w:colLast="0" w:name="_47d8i1x83w3t" w:id="0"/>
            <w:bookmarkEnd w:id="0"/>
            <w:r w:rsidDel="00000000" w:rsidR="00000000" w:rsidRPr="00000000">
              <w:rPr>
                <w:i w:val="1"/>
                <w:sz w:val="22"/>
                <w:szCs w:val="22"/>
                <w:rtl w:val="0"/>
              </w:rPr>
              <w:t xml:space="preserve">Correct operation of BLS primitives.</w:t>
            </w:r>
          </w:p>
          <w:p w:rsidR="00000000" w:rsidDel="00000000" w:rsidP="00000000" w:rsidRDefault="00000000" w:rsidRPr="00000000" w14:paraId="00000416">
            <w:pPr>
              <w:pStyle w:val="Title"/>
              <w:keepNext w:val="0"/>
              <w:keepLines w:val="0"/>
              <w:shd w:fill="ffffff" w:val="clear"/>
              <w:spacing w:after="0" w:before="0" w:line="352.0032" w:lineRule="auto"/>
              <w:ind w:right="-120"/>
              <w:rPr>
                <w:i w:val="1"/>
                <w:sz w:val="22"/>
                <w:szCs w:val="22"/>
              </w:rPr>
            </w:pPr>
            <w:bookmarkStart w:colFirst="0" w:colLast="0" w:name="_47d8i1x83w3t" w:id="0"/>
            <w:bookmarkEnd w:id="0"/>
            <w:r w:rsidDel="00000000" w:rsidR="00000000" w:rsidRPr="00000000">
              <w:rPr>
                <w:i w:val="1"/>
                <w:sz w:val="22"/>
                <w:szCs w:val="22"/>
                <w:rtl w:val="0"/>
              </w:rPr>
              <w:t xml:space="preserve">Correct operation of new bitwise primitives.</w:t>
            </w:r>
          </w:p>
          <w:p w:rsidR="00000000" w:rsidDel="00000000" w:rsidP="00000000" w:rsidRDefault="00000000" w:rsidRPr="00000000" w14:paraId="00000417">
            <w:pPr>
              <w:pStyle w:val="Title"/>
              <w:keepNext w:val="0"/>
              <w:keepLines w:val="0"/>
              <w:shd w:fill="ffffff" w:val="clear"/>
              <w:spacing w:after="0" w:before="0" w:line="352.0032" w:lineRule="auto"/>
              <w:ind w:right="-120"/>
              <w:rPr>
                <w:i w:val="1"/>
                <w:sz w:val="22"/>
                <w:szCs w:val="22"/>
              </w:rPr>
            </w:pPr>
            <w:bookmarkStart w:colFirst="0" w:colLast="0" w:name="_47d8i1x83w3t" w:id="0"/>
            <w:bookmarkEnd w:id="0"/>
            <w:r w:rsidDel="00000000" w:rsidR="00000000" w:rsidRPr="00000000">
              <w:rPr>
                <w:i w:val="1"/>
                <w:sz w:val="22"/>
                <w:szCs w:val="22"/>
                <w:rtl w:val="0"/>
              </w:rPr>
              <w:t xml:space="preserve">New Plutus V3 cost model is used correctly for the new primitives.</w:t>
            </w:r>
          </w:p>
          <w:p w:rsidR="00000000" w:rsidDel="00000000" w:rsidP="00000000" w:rsidRDefault="00000000" w:rsidRPr="00000000" w14:paraId="00000418">
            <w:pPr>
              <w:pStyle w:val="Title"/>
              <w:keepNext w:val="0"/>
              <w:keepLines w:val="0"/>
              <w:shd w:fill="ffffff" w:val="clear"/>
              <w:spacing w:after="0" w:before="0" w:line="352.0032" w:lineRule="auto"/>
              <w:ind w:right="-120"/>
              <w:rPr>
                <w:i w:val="1"/>
                <w:sz w:val="22"/>
                <w:szCs w:val="22"/>
              </w:rPr>
            </w:pPr>
            <w:bookmarkStart w:colFirst="0" w:colLast="0" w:name="_47d8i1x83w3t" w:id="0"/>
            <w:bookmarkEnd w:id="0"/>
            <w:r w:rsidDel="00000000" w:rsidR="00000000" w:rsidRPr="00000000">
              <w:rPr>
                <w:i w:val="1"/>
                <w:sz w:val="22"/>
                <w:szCs w:val="22"/>
                <w:rtl w:val="0"/>
              </w:rPr>
              <w:t xml:space="preserve">Plutus scripts are correctly used for DRep voting.</w:t>
            </w:r>
          </w:p>
          <w:p w:rsidR="00000000" w:rsidDel="00000000" w:rsidP="00000000" w:rsidRDefault="00000000" w:rsidRPr="00000000" w14:paraId="00000419">
            <w:pPr>
              <w:pStyle w:val="Title"/>
              <w:keepNext w:val="0"/>
              <w:keepLines w:val="0"/>
              <w:shd w:fill="ffffff" w:val="clear"/>
              <w:spacing w:after="0" w:before="0" w:line="352.0032" w:lineRule="auto"/>
              <w:ind w:right="-120"/>
              <w:rPr>
                <w:i w:val="1"/>
                <w:sz w:val="22"/>
                <w:szCs w:val="22"/>
              </w:rPr>
            </w:pPr>
            <w:bookmarkStart w:colFirst="0" w:colLast="0" w:name="_47d8i1x83w3t" w:id="0"/>
            <w:bookmarkEnd w:id="0"/>
            <w:r w:rsidDel="00000000" w:rsidR="00000000" w:rsidRPr="00000000">
              <w:rPr>
                <w:i w:val="1"/>
                <w:sz w:val="22"/>
                <w:szCs w:val="22"/>
                <w:rtl w:val="0"/>
              </w:rPr>
              <w:t xml:space="preserve">Plutus scripts on the constitution correctly control CC voting.</w:t>
            </w:r>
          </w:p>
          <w:p w:rsidR="00000000" w:rsidDel="00000000" w:rsidP="00000000" w:rsidRDefault="00000000" w:rsidRPr="00000000" w14:paraId="0000041A">
            <w:pPr>
              <w:pStyle w:val="Title"/>
              <w:keepNext w:val="0"/>
              <w:keepLines w:val="0"/>
              <w:shd w:fill="ffffff" w:val="clear"/>
              <w:spacing w:after="0" w:before="0" w:line="352.0032" w:lineRule="auto"/>
              <w:ind w:right="-120"/>
              <w:rPr>
                <w:b w:val="1"/>
                <w:sz w:val="22"/>
                <w:szCs w:val="22"/>
              </w:rPr>
            </w:pPr>
            <w:bookmarkStart w:colFirst="0" w:colLast="0" w:name="_47d8i1x83w3t" w:id="0"/>
            <w:bookmarkEnd w:id="0"/>
            <w:r w:rsidDel="00000000" w:rsidR="00000000" w:rsidRPr="00000000">
              <w:rPr>
                <w:i w:val="1"/>
                <w:sz w:val="22"/>
                <w:szCs w:val="22"/>
                <w:rtl w:val="0"/>
              </w:rPr>
              <w:t xml:space="preserve">Benchmark execution times are within acceptable range.</w:t>
            </w:r>
            <w:r w:rsidDel="00000000" w:rsidR="00000000" w:rsidRPr="00000000">
              <w:rPr>
                <w:rtl w:val="0"/>
              </w:rPr>
            </w:r>
          </w:p>
        </w:tc>
        <w:tc>
          <w:tcPr/>
          <w:p w:rsidR="00000000" w:rsidDel="00000000" w:rsidP="00000000" w:rsidRDefault="00000000" w:rsidRPr="00000000" w14:paraId="0000041B">
            <w:pPr>
              <w:pStyle w:val="Title"/>
              <w:keepNext w:val="0"/>
              <w:keepLines w:val="0"/>
              <w:spacing w:after="0" w:line="240" w:lineRule="auto"/>
              <w:rPr>
                <w:sz w:val="22"/>
                <w:szCs w:val="22"/>
              </w:rPr>
            </w:pPr>
            <w:bookmarkStart w:colFirst="0" w:colLast="0" w:name="_xbps1yv2ndro" w:id="126"/>
            <w:bookmarkEnd w:id="126"/>
            <w:r w:rsidDel="00000000" w:rsidR="00000000" w:rsidRPr="00000000">
              <w:rPr>
                <w:sz w:val="22"/>
                <w:szCs w:val="22"/>
                <w:rtl w:val="0"/>
              </w:rPr>
              <w:t xml:space="preserve">Detail pending</w:t>
            </w:r>
            <w:r w:rsidDel="00000000" w:rsidR="00000000" w:rsidRPr="00000000">
              <w:rPr>
                <w:rtl w:val="0"/>
              </w:rPr>
            </w:r>
          </w:p>
        </w:tc>
        <w:tc>
          <w:tcPr/>
          <w:p w:rsidR="00000000" w:rsidDel="00000000" w:rsidP="00000000" w:rsidRDefault="00000000" w:rsidRPr="00000000" w14:paraId="0000041C">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41D">
            <w:pPr>
              <w:pStyle w:val="Title"/>
              <w:keepNext w:val="0"/>
              <w:keepLines w:val="0"/>
              <w:spacing w:after="0" w:line="240" w:lineRule="auto"/>
              <w:rPr>
                <w:sz w:val="22"/>
                <w:szCs w:val="22"/>
              </w:rPr>
            </w:pPr>
            <w:bookmarkStart w:colFirst="0" w:colLast="0" w:name="_1c68526i2ea5" w:id="127"/>
            <w:bookmarkEnd w:id="127"/>
            <w:r w:rsidDel="00000000" w:rsidR="00000000" w:rsidRPr="00000000">
              <w:rPr>
                <w:sz w:val="22"/>
                <w:szCs w:val="22"/>
                <w:rtl w:val="0"/>
              </w:rPr>
              <w:t xml:space="preserve">Detail pending</w:t>
            </w:r>
            <w:r w:rsidDel="00000000" w:rsidR="00000000" w:rsidRPr="00000000">
              <w:rPr>
                <w:rtl w:val="0"/>
              </w:rPr>
            </w:r>
          </w:p>
        </w:tc>
        <w:tc>
          <w:tcPr/>
          <w:p w:rsidR="00000000" w:rsidDel="00000000" w:rsidP="00000000" w:rsidRDefault="00000000" w:rsidRPr="00000000" w14:paraId="0000041E">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sz w:val="22"/>
                <w:szCs w:val="22"/>
                <w:rtl w:val="0"/>
              </w:rPr>
              <w:t xml:space="preserve">API/CLI</w:t>
            </w:r>
          </w:p>
        </w:tc>
        <w:tc>
          <w:tcPr/>
          <w:p w:rsidR="00000000" w:rsidDel="00000000" w:rsidP="00000000" w:rsidRDefault="00000000" w:rsidRPr="00000000" w14:paraId="0000041F">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blHeader w:val="0"/>
        </w:trPr>
        <w:tc>
          <w:tcPr/>
          <w:p w:rsidR="00000000" w:rsidDel="00000000" w:rsidP="00000000" w:rsidRDefault="00000000" w:rsidRPr="00000000" w14:paraId="00000420">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CH.API11</w:t>
            </w:r>
          </w:p>
        </w:tc>
        <w:tc>
          <w:tcPr/>
          <w:p w:rsidR="00000000" w:rsidDel="00000000" w:rsidP="00000000" w:rsidRDefault="00000000" w:rsidRPr="00000000" w14:paraId="00000421">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Ledger API User Story</w:t>
            </w:r>
          </w:p>
        </w:tc>
        <w:tc>
          <w:tcPr/>
          <w:p w:rsidR="00000000" w:rsidDel="00000000" w:rsidP="00000000" w:rsidRDefault="00000000" w:rsidRPr="00000000" w14:paraId="00000422">
            <w:pPr>
              <w:pStyle w:val="Title"/>
              <w:keepNext w:val="0"/>
              <w:keepLines w:val="0"/>
              <w:shd w:fill="ffffff" w:val="clear"/>
              <w:spacing w:after="0" w:before="0" w:line="352.0032" w:lineRule="auto"/>
              <w:ind w:left="-90" w:right="-120" w:firstLine="0"/>
              <w:rPr>
                <w:sz w:val="22"/>
                <w:szCs w:val="22"/>
              </w:rPr>
            </w:pPr>
            <w:bookmarkStart w:colFirst="0" w:colLast="0" w:name="_47d8i1x83w3t" w:id="0"/>
            <w:bookmarkEnd w:id="0"/>
            <w:r w:rsidDel="00000000" w:rsidR="00000000" w:rsidRPr="00000000">
              <w:rPr>
                <w:sz w:val="22"/>
                <w:szCs w:val="22"/>
                <w:rtl w:val="0"/>
              </w:rPr>
              <w:t xml:space="preserve">This is a placeholder</w:t>
            </w:r>
          </w:p>
        </w:tc>
        <w:tc>
          <w:tcPr/>
          <w:p w:rsidR="00000000" w:rsidDel="00000000" w:rsidP="00000000" w:rsidRDefault="00000000" w:rsidRPr="00000000" w14:paraId="00000423">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Detail pending</w:t>
            </w:r>
          </w:p>
        </w:tc>
        <w:tc>
          <w:tcPr/>
          <w:p w:rsidR="00000000" w:rsidDel="00000000" w:rsidP="00000000" w:rsidRDefault="00000000" w:rsidRPr="00000000" w14:paraId="00000424">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425">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426">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sz w:val="22"/>
                <w:szCs w:val="22"/>
                <w:rtl w:val="0"/>
              </w:rPr>
              <w:t xml:space="preserve">API/CLI</w:t>
            </w:r>
          </w:p>
        </w:tc>
        <w:tc>
          <w:tcPr/>
          <w:p w:rsidR="00000000" w:rsidDel="00000000" w:rsidP="00000000" w:rsidRDefault="00000000" w:rsidRPr="00000000" w14:paraId="00000427">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UPDATE/REMOVE</w:t>
            </w:r>
          </w:p>
        </w:tc>
      </w:tr>
      <w:tr>
        <w:trPr>
          <w:cantSplit w:val="0"/>
          <w:tblHeader w:val="0"/>
        </w:trPr>
        <w:tc>
          <w:tcPr/>
          <w:p w:rsidR="00000000" w:rsidDel="00000000" w:rsidP="00000000" w:rsidRDefault="00000000" w:rsidRPr="00000000" w14:paraId="00000428">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VO16</w:t>
            </w:r>
          </w:p>
        </w:tc>
        <w:tc>
          <w:tcPr/>
          <w:p w:rsidR="00000000" w:rsidDel="00000000" w:rsidP="00000000" w:rsidRDefault="00000000" w:rsidRPr="00000000" w14:paraId="00000429">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SPO Interface User Story</w:t>
            </w:r>
          </w:p>
        </w:tc>
        <w:tc>
          <w:tcPr/>
          <w:p w:rsidR="00000000" w:rsidDel="00000000" w:rsidP="00000000" w:rsidRDefault="00000000" w:rsidRPr="00000000" w14:paraId="0000042A">
            <w:pPr>
              <w:pStyle w:val="Title"/>
              <w:keepNext w:val="0"/>
              <w:keepLines w:val="0"/>
              <w:shd w:fill="ffffff" w:val="clear"/>
              <w:spacing w:after="0" w:before="0" w:line="352.0032" w:lineRule="auto"/>
              <w:ind w:left="270" w:right="-120" w:hanging="360"/>
              <w:rPr>
                <w:i w:val="1"/>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42B">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42C">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42D">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42E">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sz w:val="22"/>
                <w:szCs w:val="22"/>
                <w:rtl w:val="0"/>
              </w:rPr>
              <w:t xml:space="preserve">API/CLI</w:t>
            </w:r>
          </w:p>
        </w:tc>
        <w:tc>
          <w:tcPr/>
          <w:p w:rsidR="00000000" w:rsidDel="00000000" w:rsidP="00000000" w:rsidRDefault="00000000" w:rsidRPr="00000000" w14:paraId="0000042F">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UPDATE/REMOVE</w:t>
            </w:r>
          </w:p>
        </w:tc>
      </w:tr>
      <w:tr>
        <w:trPr>
          <w:cantSplit w:val="0"/>
          <w:tblHeader w:val="0"/>
        </w:trPr>
        <w:tc>
          <w:tcPr/>
          <w:p w:rsidR="00000000" w:rsidDel="00000000" w:rsidP="00000000" w:rsidRDefault="00000000" w:rsidRPr="00000000" w14:paraId="00000430">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INT1</w:t>
            </w:r>
          </w:p>
        </w:tc>
        <w:tc>
          <w:tcPr/>
          <w:p w:rsidR="00000000" w:rsidDel="00000000" w:rsidP="00000000" w:rsidRDefault="00000000" w:rsidRPr="00000000" w14:paraId="00000431">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As a user of the system I want governance actions to be correctly submitted on chain</w:t>
            </w:r>
          </w:p>
        </w:tc>
        <w:tc>
          <w:tcPr/>
          <w:p w:rsidR="00000000" w:rsidDel="00000000" w:rsidP="00000000" w:rsidRDefault="00000000" w:rsidRPr="00000000" w14:paraId="00000432">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433">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Detail pending</w:t>
            </w:r>
          </w:p>
        </w:tc>
        <w:tc>
          <w:tcPr/>
          <w:p w:rsidR="00000000" w:rsidDel="00000000" w:rsidP="00000000" w:rsidRDefault="00000000" w:rsidRPr="00000000" w14:paraId="00000434">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435">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436">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437">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blHeader w:val="0"/>
        </w:trPr>
        <w:tc>
          <w:tcPr/>
          <w:p w:rsidR="00000000" w:rsidDel="00000000" w:rsidP="00000000" w:rsidRDefault="00000000" w:rsidRPr="00000000" w14:paraId="00000438">
            <w:pPr>
              <w:pStyle w:val="Title"/>
              <w:keepNext w:val="0"/>
              <w:keepLines w:val="0"/>
              <w:spacing w:after="0" w:line="240" w:lineRule="auto"/>
              <w:rPr>
                <w:i w:val="1"/>
                <w:sz w:val="22"/>
                <w:szCs w:val="22"/>
              </w:rPr>
            </w:pPr>
            <w:bookmarkStart w:colFirst="0" w:colLast="0" w:name="_47d8i1x83w3t" w:id="0"/>
            <w:bookmarkEnd w:id="0"/>
            <w:r w:rsidDel="00000000" w:rsidR="00000000" w:rsidRPr="00000000">
              <w:rPr>
                <w:i w:val="1"/>
                <w:sz w:val="22"/>
                <w:szCs w:val="22"/>
                <w:rtl w:val="0"/>
              </w:rPr>
              <w:t xml:space="preserve">INT2</w:t>
            </w:r>
          </w:p>
        </w:tc>
        <w:tc>
          <w:tcPr/>
          <w:p w:rsidR="00000000" w:rsidDel="00000000" w:rsidP="00000000" w:rsidRDefault="00000000" w:rsidRPr="00000000" w14:paraId="00000439">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i w:val="1"/>
                <w:sz w:val="22"/>
                <w:szCs w:val="22"/>
                <w:rtl w:val="0"/>
              </w:rPr>
              <w:t xml:space="preserve">A</w:t>
            </w:r>
            <w:r w:rsidDel="00000000" w:rsidR="00000000" w:rsidRPr="00000000">
              <w:rPr>
                <w:i w:val="1"/>
                <w:sz w:val="22"/>
                <w:szCs w:val="22"/>
                <w:rtl w:val="0"/>
              </w:rPr>
              <w:t xml:space="preserve">s a user of the system I want All actions to be ratified on-chain correctly according to the CIP-1694 rules </w:t>
            </w:r>
            <w:r w:rsidDel="00000000" w:rsidR="00000000" w:rsidRPr="00000000">
              <w:rPr>
                <w:rtl w:val="0"/>
              </w:rPr>
            </w:r>
          </w:p>
        </w:tc>
        <w:tc>
          <w:tcPr/>
          <w:p w:rsidR="00000000" w:rsidDel="00000000" w:rsidP="00000000" w:rsidRDefault="00000000" w:rsidRPr="00000000" w14:paraId="0000043A">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i w:val="1"/>
                <w:sz w:val="22"/>
                <w:szCs w:val="22"/>
                <w:rtl w:val="0"/>
              </w:rPr>
              <w:t xml:space="preserve">(voter type, thresholds, DRep activity)</w:t>
            </w:r>
            <w:r w:rsidDel="00000000" w:rsidR="00000000" w:rsidRPr="00000000">
              <w:rPr>
                <w:rtl w:val="0"/>
              </w:rPr>
            </w:r>
          </w:p>
        </w:tc>
        <w:tc>
          <w:tcPr/>
          <w:p w:rsidR="00000000" w:rsidDel="00000000" w:rsidP="00000000" w:rsidRDefault="00000000" w:rsidRPr="00000000" w14:paraId="0000043B">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Detail pending</w:t>
            </w:r>
          </w:p>
        </w:tc>
        <w:tc>
          <w:tcPr/>
          <w:p w:rsidR="00000000" w:rsidDel="00000000" w:rsidP="00000000" w:rsidRDefault="00000000" w:rsidRPr="00000000" w14:paraId="0000043C">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43D">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43E">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43F">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restart"/>
          </w:tcPr>
          <w:p w:rsidR="00000000" w:rsidDel="00000000" w:rsidP="00000000" w:rsidRDefault="00000000" w:rsidRPr="00000000" w14:paraId="00000440">
            <w:pPr>
              <w:pStyle w:val="Title"/>
              <w:keepNext w:val="0"/>
              <w:keepLines w:val="0"/>
              <w:spacing w:after="0" w:line="240" w:lineRule="auto"/>
              <w:rPr>
                <w:i w:val="1"/>
                <w:sz w:val="22"/>
                <w:szCs w:val="22"/>
              </w:rPr>
            </w:pPr>
            <w:bookmarkStart w:colFirst="0" w:colLast="0" w:name="_47d8i1x83w3t" w:id="0"/>
            <w:bookmarkEnd w:id="0"/>
            <w:r w:rsidDel="00000000" w:rsidR="00000000" w:rsidRPr="00000000">
              <w:rPr>
                <w:i w:val="1"/>
                <w:sz w:val="22"/>
                <w:szCs w:val="22"/>
                <w:rtl w:val="0"/>
              </w:rPr>
              <w:t xml:space="preserve">INT3</w:t>
            </w:r>
          </w:p>
        </w:tc>
        <w:tc>
          <w:tcPr>
            <w:vMerge w:val="restart"/>
          </w:tcPr>
          <w:p w:rsidR="00000000" w:rsidDel="00000000" w:rsidP="00000000" w:rsidRDefault="00000000" w:rsidRPr="00000000" w14:paraId="00000441">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i w:val="1"/>
                <w:sz w:val="22"/>
                <w:szCs w:val="22"/>
                <w:rtl w:val="0"/>
              </w:rPr>
              <w:t xml:space="preserve">As a user of the system I want All governance actions to be enacted on time on-chain following ratification</w:t>
            </w:r>
            <w:r w:rsidDel="00000000" w:rsidR="00000000" w:rsidRPr="00000000">
              <w:rPr>
                <w:rtl w:val="0"/>
              </w:rPr>
            </w:r>
          </w:p>
        </w:tc>
        <w:tc>
          <w:tcPr/>
          <w:p w:rsidR="00000000" w:rsidDel="00000000" w:rsidP="00000000" w:rsidRDefault="00000000" w:rsidRPr="00000000" w14:paraId="00000442">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Timely </w:t>
            </w:r>
          </w:p>
        </w:tc>
        <w:tc>
          <w:tcPr/>
          <w:p w:rsidR="00000000" w:rsidDel="00000000" w:rsidP="00000000" w:rsidRDefault="00000000" w:rsidRPr="00000000" w14:paraId="00000443">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444">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445">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446">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447">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448">
            <w:pPr>
              <w:pStyle w:val="Title"/>
              <w:keepNext w:val="0"/>
              <w:keepLines w:val="0"/>
              <w:spacing w:line="240" w:lineRule="auto"/>
              <w:rPr>
                <w:b w:val="1"/>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449">
            <w:pPr>
              <w:pStyle w:val="Title"/>
              <w:keepNext w:val="0"/>
              <w:keepLines w:val="0"/>
              <w:spacing w:line="240" w:lineRule="auto"/>
              <w:rPr>
                <w:b w:val="1"/>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44A">
            <w:pPr>
              <w:pStyle w:val="Title"/>
              <w:keepNext w:val="0"/>
              <w:keepLines w:val="0"/>
              <w:spacing w:after="0" w:line="240" w:lineRule="auto"/>
              <w:rPr>
                <w:i w:val="1"/>
                <w:sz w:val="22"/>
                <w:szCs w:val="22"/>
              </w:rPr>
            </w:pPr>
            <w:bookmarkStart w:colFirst="0" w:colLast="0" w:name="_47d8i1x83w3t" w:id="0"/>
            <w:bookmarkEnd w:id="0"/>
            <w:r w:rsidDel="00000000" w:rsidR="00000000" w:rsidRPr="00000000">
              <w:rPr>
                <w:b w:val="1"/>
                <w:sz w:val="22"/>
                <w:szCs w:val="22"/>
                <w:rtl w:val="0"/>
              </w:rPr>
              <w:t xml:space="preserve">Correctly according to CIP-1694 rules:</w:t>
            </w:r>
            <w:r w:rsidDel="00000000" w:rsidR="00000000" w:rsidRPr="00000000">
              <w:rPr>
                <w:i w:val="1"/>
                <w:sz w:val="22"/>
                <w:szCs w:val="22"/>
                <w:rtl w:val="0"/>
              </w:rPr>
              <w:t xml:space="preserve">Parameter updates, Info, Hard Forks, No Confidence, New Committee, New Constitution, Treasury Withdrawals.  This will expand into many requirements.</w:t>
            </w:r>
          </w:p>
          <w:p w:rsidR="00000000" w:rsidDel="00000000" w:rsidP="00000000" w:rsidRDefault="00000000" w:rsidRPr="00000000" w14:paraId="0000044B">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44C">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44D">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44E">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44F">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450">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gridSpan w:val="8"/>
          </w:tcPr>
          <w:p w:rsidR="00000000" w:rsidDel="00000000" w:rsidP="00000000" w:rsidRDefault="00000000" w:rsidRPr="00000000" w14:paraId="00000451">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SYSTEM LEVEL (not fully completed yet)</w:t>
            </w:r>
          </w:p>
        </w:tc>
      </w:tr>
      <w:tr>
        <w:trPr>
          <w:cantSplit w:val="0"/>
          <w:tblHeader w:val="0"/>
        </w:trPr>
        <w:tc>
          <w:tcPr/>
          <w:p w:rsidR="00000000" w:rsidDel="00000000" w:rsidP="00000000" w:rsidRDefault="00000000" w:rsidRPr="00000000" w14:paraId="00000459">
            <w:pPr>
              <w:pStyle w:val="Title"/>
              <w:keepNext w:val="0"/>
              <w:keepLines w:val="0"/>
              <w:spacing w:after="0" w:line="240" w:lineRule="auto"/>
              <w:rPr>
                <w:sz w:val="22"/>
                <w:szCs w:val="22"/>
              </w:rPr>
            </w:pPr>
            <w:bookmarkStart w:colFirst="0" w:colLast="0" w:name="_47d8i1x83w3t" w:id="0"/>
            <w:bookmarkEnd w:id="0"/>
            <w:hyperlink r:id="rId9">
              <w:r w:rsidDel="00000000" w:rsidR="00000000" w:rsidRPr="00000000">
                <w:rPr>
                  <w:color w:val="1155cc"/>
                  <w:sz w:val="22"/>
                  <w:szCs w:val="22"/>
                  <w:u w:val="single"/>
                  <w:rtl w:val="0"/>
                </w:rPr>
                <w:t xml:space="preserve">CIP1</w:t>
              </w:r>
            </w:hyperlink>
            <w:r w:rsidDel="00000000" w:rsidR="00000000" w:rsidRPr="00000000">
              <w:rPr>
                <w:rtl w:val="0"/>
              </w:rPr>
            </w:r>
          </w:p>
        </w:tc>
        <w:tc>
          <w:tcPr/>
          <w:p w:rsidR="00000000" w:rsidDel="00000000" w:rsidP="00000000" w:rsidRDefault="00000000" w:rsidRPr="00000000" w14:paraId="0000045A">
            <w:pPr>
              <w:pStyle w:val="Title"/>
              <w:keepNext w:val="0"/>
              <w:keepLines w:val="0"/>
              <w:spacing w:after="0" w:line="240" w:lineRule="auto"/>
              <w:rPr>
                <w:sz w:val="22"/>
                <w:szCs w:val="22"/>
              </w:rPr>
            </w:pPr>
            <w:bookmarkStart w:colFirst="0" w:colLast="0" w:name="_47d8i1x83w3t" w:id="0"/>
            <w:bookmarkEnd w:id="0"/>
            <w:r w:rsidDel="00000000" w:rsidR="00000000" w:rsidRPr="00000000">
              <w:rPr>
                <w:b w:val="1"/>
                <w:sz w:val="22"/>
                <w:szCs w:val="22"/>
                <w:rtl w:val="0"/>
              </w:rPr>
              <w:t xml:space="preserve">As </w:t>
            </w:r>
            <w:r w:rsidDel="00000000" w:rsidR="00000000" w:rsidRPr="00000000">
              <w:rPr>
                <w:sz w:val="22"/>
                <w:szCs w:val="22"/>
                <w:rtl w:val="0"/>
              </w:rPr>
              <w:t xml:space="preserve">any persona</w:t>
            </w:r>
          </w:p>
          <w:p w:rsidR="00000000" w:rsidDel="00000000" w:rsidP="00000000" w:rsidRDefault="00000000" w:rsidRPr="00000000" w14:paraId="0000045B">
            <w:pPr>
              <w:pStyle w:val="Title"/>
              <w:keepNext w:val="0"/>
              <w:keepLines w:val="0"/>
              <w:spacing w:after="0" w:line="240" w:lineRule="auto"/>
              <w:rPr>
                <w:sz w:val="22"/>
                <w:szCs w:val="22"/>
              </w:rPr>
            </w:pPr>
            <w:bookmarkStart w:colFirst="0" w:colLast="0" w:name="_47d8i1x83w3t" w:id="0"/>
            <w:bookmarkEnd w:id="0"/>
            <w:r w:rsidDel="00000000" w:rsidR="00000000" w:rsidRPr="00000000">
              <w:rPr>
                <w:b w:val="1"/>
                <w:sz w:val="22"/>
                <w:szCs w:val="22"/>
                <w:rtl w:val="0"/>
              </w:rPr>
              <w:t xml:space="preserve">I want </w:t>
            </w:r>
            <w:r w:rsidDel="00000000" w:rsidR="00000000" w:rsidRPr="00000000">
              <w:rPr>
                <w:sz w:val="22"/>
                <w:szCs w:val="22"/>
                <w:rtl w:val="0"/>
              </w:rPr>
              <w:t xml:space="preserve">the</w:t>
            </w:r>
            <w:r w:rsidDel="00000000" w:rsidR="00000000" w:rsidRPr="00000000">
              <w:rPr>
                <w:b w:val="1"/>
                <w:sz w:val="22"/>
                <w:szCs w:val="22"/>
                <w:rtl w:val="0"/>
              </w:rPr>
              <w:t xml:space="preserve"> </w:t>
            </w:r>
            <w:r w:rsidDel="00000000" w:rsidR="00000000" w:rsidRPr="00000000">
              <w:rPr>
                <w:sz w:val="22"/>
                <w:szCs w:val="22"/>
                <w:rtl w:val="0"/>
              </w:rPr>
              <w:t xml:space="preserve">hash value of the off-chain Constitution to be recorded on-chain</w:t>
            </w:r>
          </w:p>
          <w:p w:rsidR="00000000" w:rsidDel="00000000" w:rsidP="00000000" w:rsidRDefault="00000000" w:rsidRPr="00000000" w14:paraId="0000045C">
            <w:pPr>
              <w:pStyle w:val="Title"/>
              <w:keepNext w:val="0"/>
              <w:keepLines w:val="0"/>
              <w:spacing w:after="0" w:line="240" w:lineRule="auto"/>
              <w:rPr>
                <w:sz w:val="22"/>
                <w:szCs w:val="22"/>
              </w:rPr>
            </w:pPr>
            <w:bookmarkStart w:colFirst="0" w:colLast="0" w:name="_47d8i1x83w3t" w:id="0"/>
            <w:bookmarkEnd w:id="0"/>
            <w:r w:rsidDel="00000000" w:rsidR="00000000" w:rsidRPr="00000000">
              <w:rPr>
                <w:b w:val="1"/>
                <w:sz w:val="22"/>
                <w:szCs w:val="22"/>
                <w:rtl w:val="0"/>
              </w:rPr>
              <w:t xml:space="preserve">So that </w:t>
            </w:r>
            <w:r w:rsidDel="00000000" w:rsidR="00000000" w:rsidRPr="00000000">
              <w:rPr>
                <w:sz w:val="22"/>
                <w:szCs w:val="22"/>
                <w:rtl w:val="0"/>
              </w:rPr>
              <w:t xml:space="preserve">I can verify the authenticity of the off-chain document</w:t>
            </w:r>
          </w:p>
        </w:tc>
        <w:tc>
          <w:tcPr/>
          <w:p w:rsidR="00000000" w:rsidDel="00000000" w:rsidP="00000000" w:rsidRDefault="00000000" w:rsidRPr="00000000" w14:paraId="0000045D">
            <w:pPr>
              <w:pStyle w:val="Title"/>
              <w:keepNext w:val="0"/>
              <w:keepLines w:val="0"/>
              <w:spacing w:after="240" w:before="240" w:line="240" w:lineRule="auto"/>
              <w:rPr>
                <w:b w:val="1"/>
                <w:sz w:val="22"/>
                <w:szCs w:val="22"/>
              </w:rPr>
            </w:pPr>
            <w:bookmarkStart w:colFirst="0" w:colLast="0" w:name="_47d8i1x83w3t" w:id="0"/>
            <w:bookmarkEnd w:id="0"/>
            <w:r w:rsidDel="00000000" w:rsidR="00000000" w:rsidRPr="00000000">
              <w:rPr>
                <w:sz w:val="22"/>
                <w:szCs w:val="22"/>
                <w:rtl w:val="0"/>
              </w:rPr>
              <w:t xml:space="preserve">Hash value of the off-chain Constitution is recorded on-chain</w:t>
            </w:r>
            <w:r w:rsidDel="00000000" w:rsidR="00000000" w:rsidRPr="00000000">
              <w:rPr>
                <w:rtl w:val="0"/>
              </w:rPr>
            </w:r>
          </w:p>
        </w:tc>
        <w:tc>
          <w:tcPr/>
          <w:p w:rsidR="00000000" w:rsidDel="00000000" w:rsidP="00000000" w:rsidRDefault="00000000" w:rsidRPr="00000000" w14:paraId="0000045E">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sz w:val="22"/>
                <w:szCs w:val="22"/>
                <w:rtl w:val="0"/>
              </w:rPr>
              <w:t xml:space="preserve">Given that I access a Cardano Explorer and that it display the ledger states accurately,  Then I can access a map of the current constitution hash and the URL of the off-chain document</w:t>
            </w:r>
            <w:r w:rsidDel="00000000" w:rsidR="00000000" w:rsidRPr="00000000">
              <w:rPr>
                <w:rtl w:val="0"/>
              </w:rPr>
            </w:r>
          </w:p>
        </w:tc>
        <w:tc>
          <w:tcPr/>
          <w:p w:rsidR="00000000" w:rsidDel="00000000" w:rsidP="00000000" w:rsidRDefault="00000000" w:rsidRPr="00000000" w14:paraId="0000045F">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460">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Detail Pending</w:t>
            </w:r>
          </w:p>
        </w:tc>
        <w:tc>
          <w:tcPr/>
          <w:p w:rsidR="00000000" w:rsidDel="00000000" w:rsidP="00000000" w:rsidRDefault="00000000" w:rsidRPr="00000000" w14:paraId="00000461">
            <w:pPr>
              <w:pStyle w:val="Title"/>
              <w:keepNext w:val="0"/>
              <w:keepLines w:val="0"/>
              <w:spacing w:after="0" w:line="240" w:lineRule="auto"/>
              <w:jc w:val="center"/>
              <w:rPr>
                <w:sz w:val="22"/>
                <w:szCs w:val="22"/>
              </w:rPr>
            </w:pPr>
            <w:bookmarkStart w:colFirst="0" w:colLast="0" w:name="_47d8i1x83w3t" w:id="0"/>
            <w:bookmarkEnd w:id="0"/>
            <w:commentRangeStart w:id="18"/>
            <w:r w:rsidDel="00000000" w:rsidR="00000000" w:rsidRPr="00000000">
              <w:rPr>
                <w:sz w:val="22"/>
                <w:szCs w:val="22"/>
                <w:rtl w:val="0"/>
              </w:rPr>
              <w:t xml:space="preserve">CIP-1694</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462">
            <w:pPr>
              <w:pStyle w:val="Title"/>
              <w:keepNext w:val="0"/>
              <w:keepLines w:val="0"/>
              <w:spacing w:after="0" w:line="240" w:lineRule="auto"/>
              <w:jc w:val="center"/>
              <w:rPr>
                <w:sz w:val="22"/>
                <w:szCs w:val="22"/>
              </w:rPr>
            </w:pPr>
            <w:bookmarkStart w:colFirst="0" w:colLast="0" w:name="_47d8i1x83w3t" w:id="0"/>
            <w:bookmarkEnd w:id="0"/>
            <w:hyperlink r:id="rId10">
              <w:r w:rsidDel="00000000" w:rsidR="00000000" w:rsidRPr="00000000">
                <w:rPr>
                  <w:b w:val="1"/>
                  <w:color w:val="1155cc"/>
                  <w:sz w:val="22"/>
                  <w:szCs w:val="22"/>
                  <w:u w:val="single"/>
                  <w:rtl w:val="0"/>
                </w:rPr>
                <w:t xml:space="preserve">L958</w:t>
              </w:r>
            </w:hyperlink>
            <w:r w:rsidDel="00000000" w:rsidR="00000000" w:rsidRPr="00000000">
              <w:rPr>
                <w:rtl w:val="0"/>
              </w:rPr>
            </w:r>
          </w:p>
        </w:tc>
        <w:tc>
          <w:tcPr/>
          <w:p w:rsidR="00000000" w:rsidDel="00000000" w:rsidP="00000000" w:rsidRDefault="00000000" w:rsidRPr="00000000" w14:paraId="00000463">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blHeader w:val="0"/>
        </w:trPr>
        <w:tc>
          <w:tcPr/>
          <w:p w:rsidR="00000000" w:rsidDel="00000000" w:rsidP="00000000" w:rsidRDefault="00000000" w:rsidRPr="00000000" w14:paraId="00000464">
            <w:pPr>
              <w:pStyle w:val="Title"/>
              <w:keepNext w:val="0"/>
              <w:keepLines w:val="0"/>
              <w:spacing w:after="0" w:line="240" w:lineRule="auto"/>
              <w:rPr>
                <w:sz w:val="22"/>
                <w:szCs w:val="22"/>
              </w:rPr>
            </w:pPr>
            <w:bookmarkStart w:colFirst="0" w:colLast="0" w:name="_47d8i1x83w3t" w:id="0"/>
            <w:bookmarkEnd w:id="0"/>
            <w:hyperlink r:id="rId11">
              <w:r w:rsidDel="00000000" w:rsidR="00000000" w:rsidRPr="00000000">
                <w:rPr>
                  <w:color w:val="1155cc"/>
                  <w:sz w:val="22"/>
                  <w:szCs w:val="22"/>
                  <w:u w:val="single"/>
                  <w:rtl w:val="0"/>
                </w:rPr>
                <w:t xml:space="preserve">CIP2</w:t>
              </w:r>
            </w:hyperlink>
            <w:r w:rsidDel="00000000" w:rsidR="00000000" w:rsidRPr="00000000">
              <w:rPr>
                <w:rtl w:val="0"/>
              </w:rPr>
            </w:r>
          </w:p>
        </w:tc>
        <w:tc>
          <w:tcPr/>
          <w:p w:rsidR="00000000" w:rsidDel="00000000" w:rsidP="00000000" w:rsidRDefault="00000000" w:rsidRPr="00000000" w14:paraId="00000465">
            <w:pPr>
              <w:pStyle w:val="Title"/>
              <w:keepNext w:val="0"/>
              <w:keepLines w:val="0"/>
              <w:spacing w:after="0" w:line="240" w:lineRule="auto"/>
              <w:rPr>
                <w:sz w:val="22"/>
                <w:szCs w:val="22"/>
              </w:rPr>
            </w:pPr>
            <w:bookmarkStart w:colFirst="0" w:colLast="0" w:name="_47d8i1x83w3t" w:id="0"/>
            <w:bookmarkEnd w:id="0"/>
            <w:r w:rsidDel="00000000" w:rsidR="00000000" w:rsidRPr="00000000">
              <w:rPr>
                <w:b w:val="1"/>
                <w:sz w:val="22"/>
                <w:szCs w:val="22"/>
                <w:rtl w:val="0"/>
              </w:rPr>
              <w:t xml:space="preserve">As </w:t>
            </w:r>
            <w:r w:rsidDel="00000000" w:rsidR="00000000" w:rsidRPr="00000000">
              <w:rPr>
                <w:sz w:val="22"/>
                <w:szCs w:val="22"/>
                <w:rtl w:val="0"/>
              </w:rPr>
              <w:t xml:space="preserve">an ada holder</w:t>
            </w:r>
          </w:p>
          <w:p w:rsidR="00000000" w:rsidDel="00000000" w:rsidP="00000000" w:rsidRDefault="00000000" w:rsidRPr="00000000" w14:paraId="00000466">
            <w:pPr>
              <w:pStyle w:val="Title"/>
              <w:keepNext w:val="0"/>
              <w:keepLines w:val="0"/>
              <w:spacing w:after="0" w:line="240" w:lineRule="auto"/>
              <w:rPr>
                <w:sz w:val="22"/>
                <w:szCs w:val="22"/>
              </w:rPr>
            </w:pPr>
            <w:bookmarkStart w:colFirst="0" w:colLast="0" w:name="_47d8i1x83w3t" w:id="0"/>
            <w:bookmarkEnd w:id="0"/>
            <w:r w:rsidDel="00000000" w:rsidR="00000000" w:rsidRPr="00000000">
              <w:rPr>
                <w:b w:val="1"/>
                <w:sz w:val="22"/>
                <w:szCs w:val="22"/>
                <w:rtl w:val="0"/>
              </w:rPr>
              <w:t xml:space="preserve">I want </w:t>
            </w:r>
            <w:r w:rsidDel="00000000" w:rsidR="00000000" w:rsidRPr="00000000">
              <w:rPr>
                <w:sz w:val="22"/>
                <w:szCs w:val="22"/>
                <w:rtl w:val="0"/>
              </w:rPr>
              <w:t xml:space="preserve">the</w:t>
            </w:r>
            <w:r w:rsidDel="00000000" w:rsidR="00000000" w:rsidRPr="00000000">
              <w:rPr>
                <w:b w:val="1"/>
                <w:sz w:val="22"/>
                <w:szCs w:val="22"/>
                <w:rtl w:val="0"/>
              </w:rPr>
              <w:t xml:space="preserve"> </w:t>
            </w:r>
            <w:r w:rsidDel="00000000" w:rsidR="00000000" w:rsidRPr="00000000">
              <w:rPr>
                <w:sz w:val="22"/>
                <w:szCs w:val="22"/>
                <w:rtl w:val="0"/>
              </w:rPr>
              <w:t xml:space="preserve">key hash of active and expired Committee Members and their terms to be registered on-chain </w:t>
            </w:r>
          </w:p>
          <w:p w:rsidR="00000000" w:rsidDel="00000000" w:rsidP="00000000" w:rsidRDefault="00000000" w:rsidRPr="00000000" w14:paraId="00000467">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So that </w:t>
            </w:r>
            <w:r w:rsidDel="00000000" w:rsidR="00000000" w:rsidRPr="00000000">
              <w:rPr>
                <w:sz w:val="22"/>
                <w:szCs w:val="22"/>
                <w:rtl w:val="0"/>
              </w:rPr>
              <w:t xml:space="preserve">the system can count their votes</w:t>
            </w:r>
            <w:r w:rsidDel="00000000" w:rsidR="00000000" w:rsidRPr="00000000">
              <w:rPr>
                <w:rtl w:val="0"/>
              </w:rPr>
            </w:r>
          </w:p>
        </w:tc>
        <w:tc>
          <w:tcPr/>
          <w:p w:rsidR="00000000" w:rsidDel="00000000" w:rsidP="00000000" w:rsidRDefault="00000000" w:rsidRPr="00000000" w14:paraId="00000468">
            <w:pPr>
              <w:pStyle w:val="Title"/>
              <w:keepNext w:val="0"/>
              <w:keepLines w:val="0"/>
              <w:spacing w:after="240" w:before="240" w:line="240" w:lineRule="auto"/>
              <w:rPr>
                <w:sz w:val="22"/>
                <w:szCs w:val="22"/>
              </w:rPr>
            </w:pPr>
            <w:bookmarkStart w:colFirst="0" w:colLast="0" w:name="_47d8i1x83w3t" w:id="0"/>
            <w:bookmarkEnd w:id="0"/>
            <w:r w:rsidDel="00000000" w:rsidR="00000000" w:rsidRPr="00000000">
              <w:rPr>
                <w:sz w:val="22"/>
                <w:szCs w:val="22"/>
                <w:rtl w:val="0"/>
              </w:rPr>
              <w:t xml:space="preserve">Committee members key hashes must be recorded on chain and be publicly accessible</w:t>
            </w:r>
          </w:p>
          <w:p w:rsidR="00000000" w:rsidDel="00000000" w:rsidP="00000000" w:rsidRDefault="00000000" w:rsidRPr="00000000" w14:paraId="00000469">
            <w:pPr>
              <w:pStyle w:val="Title"/>
              <w:keepNext w:val="0"/>
              <w:keepLines w:val="0"/>
              <w:spacing w:after="240" w:before="240" w:line="240" w:lineRule="auto"/>
              <w:rPr>
                <w:sz w:val="22"/>
                <w:szCs w:val="22"/>
              </w:rPr>
            </w:pPr>
            <w:bookmarkStart w:colFirst="0" w:colLast="0" w:name="_47d8i1x83w3t" w:id="0"/>
            <w:bookmarkEnd w:id="0"/>
            <w:r w:rsidDel="00000000" w:rsidR="00000000" w:rsidRPr="00000000">
              <w:rPr>
                <w:sz w:val="22"/>
                <w:szCs w:val="22"/>
                <w:rtl w:val="0"/>
              </w:rPr>
              <w:t xml:space="preserve">ADA holder must be able to check that the key hashes of active and expired committee members are registered  on-chain status</w:t>
            </w:r>
          </w:p>
          <w:p w:rsidR="00000000" w:rsidDel="00000000" w:rsidP="00000000" w:rsidRDefault="00000000" w:rsidRPr="00000000" w14:paraId="0000046A">
            <w:pPr>
              <w:pStyle w:val="Title"/>
              <w:keepNext w:val="0"/>
              <w:keepLines w:val="0"/>
              <w:spacing w:after="240" w:before="240"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46B">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sz w:val="22"/>
                <w:szCs w:val="22"/>
                <w:rtl w:val="0"/>
              </w:rPr>
              <w:t xml:space="preserve">Given that the node is up to date, then it should include a record for each committee member detailing their key-hashes, term information (end epochs), and the corresponding cold to hot key authorization maps.</w:t>
            </w:r>
            <w:r w:rsidDel="00000000" w:rsidR="00000000" w:rsidRPr="00000000">
              <w:rPr>
                <w:rtl w:val="0"/>
              </w:rPr>
            </w:r>
          </w:p>
        </w:tc>
        <w:tc>
          <w:tcPr/>
          <w:p w:rsidR="00000000" w:rsidDel="00000000" w:rsidP="00000000" w:rsidRDefault="00000000" w:rsidRPr="00000000" w14:paraId="0000046C">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46D">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Detail Pending</w:t>
            </w:r>
          </w:p>
        </w:tc>
        <w:tc>
          <w:tcPr/>
          <w:p w:rsidR="00000000" w:rsidDel="00000000" w:rsidP="00000000" w:rsidRDefault="00000000" w:rsidRPr="00000000" w14:paraId="0000046E">
            <w:pPr>
              <w:pStyle w:val="Title"/>
              <w:keepNext w:val="0"/>
              <w:keepLines w:val="0"/>
              <w:spacing w:after="0" w:line="240" w:lineRule="auto"/>
              <w:jc w:val="center"/>
              <w:rPr>
                <w:sz w:val="22"/>
                <w:szCs w:val="22"/>
              </w:rPr>
            </w:pPr>
            <w:bookmarkStart w:colFirst="0" w:colLast="0" w:name="_47d8i1x83w3t" w:id="0"/>
            <w:bookmarkEnd w:id="0"/>
            <w:commentRangeStart w:id="19"/>
            <w:r w:rsidDel="00000000" w:rsidR="00000000" w:rsidRPr="00000000">
              <w:rPr>
                <w:sz w:val="22"/>
                <w:szCs w:val="22"/>
                <w:rtl w:val="0"/>
              </w:rPr>
              <w:t xml:space="preserve">CIP-1694</w:t>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46F">
            <w:pPr>
              <w:pStyle w:val="Title"/>
              <w:keepNext w:val="0"/>
              <w:keepLines w:val="0"/>
              <w:spacing w:after="0" w:line="240" w:lineRule="auto"/>
              <w:jc w:val="center"/>
              <w:rPr>
                <w:sz w:val="22"/>
                <w:szCs w:val="22"/>
              </w:rPr>
            </w:pPr>
            <w:bookmarkStart w:colFirst="0" w:colLast="0" w:name="_47d8i1x83w3t" w:id="0"/>
            <w:bookmarkEnd w:id="0"/>
            <w:hyperlink r:id="rId12">
              <w:r w:rsidDel="00000000" w:rsidR="00000000" w:rsidRPr="00000000">
                <w:rPr>
                  <w:b w:val="1"/>
                  <w:color w:val="1155cc"/>
                  <w:sz w:val="22"/>
                  <w:szCs w:val="22"/>
                  <w:u w:val="single"/>
                  <w:rtl w:val="0"/>
                </w:rPr>
                <w:t xml:space="preserve">L993</w:t>
              </w:r>
            </w:hyperlink>
            <w:r w:rsidDel="00000000" w:rsidR="00000000" w:rsidRPr="00000000">
              <w:rPr>
                <w:rtl w:val="0"/>
              </w:rPr>
            </w:r>
          </w:p>
        </w:tc>
        <w:tc>
          <w:tcPr/>
          <w:p w:rsidR="00000000" w:rsidDel="00000000" w:rsidP="00000000" w:rsidRDefault="00000000" w:rsidRPr="00000000" w14:paraId="00000470">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blHeader w:val="0"/>
        </w:trPr>
        <w:tc>
          <w:tcPr/>
          <w:p w:rsidR="00000000" w:rsidDel="00000000" w:rsidP="00000000" w:rsidRDefault="00000000" w:rsidRPr="00000000" w14:paraId="00000471">
            <w:pPr>
              <w:pStyle w:val="Title"/>
              <w:keepNext w:val="0"/>
              <w:keepLines w:val="0"/>
              <w:spacing w:after="0" w:line="240" w:lineRule="auto"/>
              <w:rPr>
                <w:sz w:val="22"/>
                <w:szCs w:val="22"/>
              </w:rPr>
            </w:pPr>
            <w:bookmarkStart w:colFirst="0" w:colLast="0" w:name="_47d8i1x83w3t" w:id="0"/>
            <w:bookmarkEnd w:id="0"/>
            <w:hyperlink r:id="rId13">
              <w:r w:rsidDel="00000000" w:rsidR="00000000" w:rsidRPr="00000000">
                <w:rPr>
                  <w:color w:val="1155cc"/>
                  <w:sz w:val="22"/>
                  <w:szCs w:val="22"/>
                  <w:u w:val="single"/>
                  <w:rtl w:val="0"/>
                </w:rPr>
                <w:t xml:space="preserve">CIP3</w:t>
              </w:r>
            </w:hyperlink>
            <w:r w:rsidDel="00000000" w:rsidR="00000000" w:rsidRPr="00000000">
              <w:rPr>
                <w:rtl w:val="0"/>
              </w:rPr>
            </w:r>
          </w:p>
        </w:tc>
        <w:tc>
          <w:tcPr/>
          <w:p w:rsidR="00000000" w:rsidDel="00000000" w:rsidP="00000000" w:rsidRDefault="00000000" w:rsidRPr="00000000" w14:paraId="00000472">
            <w:pPr>
              <w:pStyle w:val="Title"/>
              <w:keepNext w:val="0"/>
              <w:keepLines w:val="0"/>
              <w:spacing w:after="0" w:line="240" w:lineRule="auto"/>
              <w:rPr>
                <w:sz w:val="22"/>
                <w:szCs w:val="22"/>
              </w:rPr>
            </w:pPr>
            <w:bookmarkStart w:colFirst="0" w:colLast="0" w:name="_47d8i1x83w3t" w:id="0"/>
            <w:bookmarkEnd w:id="0"/>
            <w:r w:rsidDel="00000000" w:rsidR="00000000" w:rsidRPr="00000000">
              <w:rPr>
                <w:b w:val="1"/>
                <w:sz w:val="22"/>
                <w:szCs w:val="22"/>
                <w:rtl w:val="0"/>
              </w:rPr>
              <w:t xml:space="preserve">As an </w:t>
            </w:r>
            <w:r w:rsidDel="00000000" w:rsidR="00000000" w:rsidRPr="00000000">
              <w:rPr>
                <w:sz w:val="22"/>
                <w:szCs w:val="22"/>
                <w:rtl w:val="0"/>
              </w:rPr>
              <w:t xml:space="preserve">ada holder</w:t>
            </w:r>
          </w:p>
          <w:p w:rsidR="00000000" w:rsidDel="00000000" w:rsidP="00000000" w:rsidRDefault="00000000" w:rsidRPr="00000000" w14:paraId="00000473">
            <w:pPr>
              <w:pStyle w:val="Title"/>
              <w:keepNext w:val="0"/>
              <w:keepLines w:val="0"/>
              <w:spacing w:after="0" w:line="240" w:lineRule="auto"/>
              <w:rPr>
                <w:sz w:val="22"/>
                <w:szCs w:val="22"/>
              </w:rPr>
            </w:pPr>
            <w:bookmarkStart w:colFirst="0" w:colLast="0" w:name="_47d8i1x83w3t" w:id="0"/>
            <w:bookmarkEnd w:id="0"/>
            <w:r w:rsidDel="00000000" w:rsidR="00000000" w:rsidRPr="00000000">
              <w:rPr>
                <w:b w:val="1"/>
                <w:sz w:val="22"/>
                <w:szCs w:val="22"/>
                <w:rtl w:val="0"/>
              </w:rPr>
              <w:t xml:space="preserve">I want </w:t>
            </w:r>
            <w:r w:rsidDel="00000000" w:rsidR="00000000" w:rsidRPr="00000000">
              <w:rPr>
                <w:sz w:val="22"/>
                <w:szCs w:val="22"/>
                <w:rtl w:val="0"/>
              </w:rPr>
              <w:t xml:space="preserve">to be able to submit a proposal to replace all or part of the current constitutional committee</w:t>
            </w:r>
          </w:p>
          <w:p w:rsidR="00000000" w:rsidDel="00000000" w:rsidP="00000000" w:rsidRDefault="00000000" w:rsidRPr="00000000" w14:paraId="00000474">
            <w:pPr>
              <w:pStyle w:val="Title"/>
              <w:keepNext w:val="0"/>
              <w:keepLines w:val="0"/>
              <w:spacing w:after="0" w:line="240" w:lineRule="auto"/>
              <w:rPr>
                <w:sz w:val="22"/>
                <w:szCs w:val="22"/>
              </w:rPr>
            </w:pPr>
            <w:bookmarkStart w:colFirst="0" w:colLast="0" w:name="_47d8i1x83w3t" w:id="0"/>
            <w:bookmarkEnd w:id="0"/>
            <w:r w:rsidDel="00000000" w:rsidR="00000000" w:rsidRPr="00000000">
              <w:rPr>
                <w:b w:val="1"/>
                <w:sz w:val="22"/>
                <w:szCs w:val="22"/>
                <w:rtl w:val="0"/>
              </w:rPr>
              <w:t xml:space="preserve">So that </w:t>
            </w:r>
            <w:r w:rsidDel="00000000" w:rsidR="00000000" w:rsidRPr="00000000">
              <w:rPr>
                <w:sz w:val="22"/>
                <w:szCs w:val="22"/>
                <w:rtl w:val="0"/>
              </w:rPr>
              <w:t xml:space="preserve">committee members that have lost confidence of ada holders can be removed from their duties.  </w:t>
            </w:r>
          </w:p>
          <w:p w:rsidR="00000000" w:rsidDel="00000000" w:rsidP="00000000" w:rsidRDefault="00000000" w:rsidRPr="00000000" w14:paraId="00000475">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476">
            <w:pPr>
              <w:pStyle w:val="Title"/>
              <w:keepNext w:val="0"/>
              <w:keepLines w:val="0"/>
              <w:spacing w:after="240" w:before="240" w:line="240" w:lineRule="auto"/>
              <w:rPr>
                <w:sz w:val="22"/>
                <w:szCs w:val="22"/>
              </w:rPr>
            </w:pPr>
            <w:bookmarkStart w:colFirst="0" w:colLast="0" w:name="_47d8i1x83w3t" w:id="0"/>
            <w:bookmarkEnd w:id="0"/>
            <w:r w:rsidDel="00000000" w:rsidR="00000000" w:rsidRPr="00000000">
              <w:rPr>
                <w:sz w:val="22"/>
                <w:szCs w:val="22"/>
                <w:rtl w:val="0"/>
              </w:rPr>
              <w:t xml:space="preserve">It must be possible to replace the constitutional committee via a governance action</w:t>
            </w:r>
          </w:p>
          <w:p w:rsidR="00000000" w:rsidDel="00000000" w:rsidP="00000000" w:rsidRDefault="00000000" w:rsidRPr="00000000" w14:paraId="00000477">
            <w:pPr>
              <w:pStyle w:val="Title"/>
              <w:keepNext w:val="0"/>
              <w:keepLines w:val="0"/>
              <w:spacing w:after="0"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478">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Any ada holder can submit a governance action that proposes to add or remove one or many new committee members. </w:t>
            </w:r>
          </w:p>
          <w:p w:rsidR="00000000" w:rsidDel="00000000" w:rsidP="00000000" w:rsidRDefault="00000000" w:rsidRPr="00000000" w14:paraId="00000479">
            <w:pPr>
              <w:pStyle w:val="Title"/>
              <w:keepNext w:val="0"/>
              <w:keepLines w:val="0"/>
              <w:spacing w:after="0" w:line="240" w:lineRule="auto"/>
              <w:rPr>
                <w:sz w:val="22"/>
                <w:szCs w:val="22"/>
              </w:rPr>
            </w:pPr>
            <w:bookmarkStart w:colFirst="0" w:colLast="0" w:name="_47d8i1x83w3t" w:id="0"/>
            <w:bookmarkEnd w:id="0"/>
            <w:r w:rsidDel="00000000" w:rsidR="00000000" w:rsidRPr="00000000">
              <w:rPr>
                <w:rtl w:val="0"/>
              </w:rPr>
            </w:r>
          </w:p>
          <w:p w:rsidR="00000000" w:rsidDel="00000000" w:rsidP="00000000" w:rsidRDefault="00000000" w:rsidRPr="00000000" w14:paraId="0000047A">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Given that a governance action to update the committee has been proposed And both SPO and DRep YES votes are equal or greater than the required threshold (depending on state of no-confidence or normal state)</w:t>
            </w:r>
          </w:p>
          <w:p w:rsidR="00000000" w:rsidDel="00000000" w:rsidP="00000000" w:rsidRDefault="00000000" w:rsidRPr="00000000" w14:paraId="0000047B">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The governance action is ratified and enacted automatically at the next epoch transition, otherwise it’s expired. </w:t>
            </w:r>
          </w:p>
        </w:tc>
        <w:tc>
          <w:tcPr/>
          <w:p w:rsidR="00000000" w:rsidDel="00000000" w:rsidP="00000000" w:rsidRDefault="00000000" w:rsidRPr="00000000" w14:paraId="0000047C">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47D">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Detail Pending</w:t>
            </w:r>
          </w:p>
        </w:tc>
        <w:tc>
          <w:tcPr/>
          <w:p w:rsidR="00000000" w:rsidDel="00000000" w:rsidP="00000000" w:rsidRDefault="00000000" w:rsidRPr="00000000" w14:paraId="0000047E">
            <w:pPr>
              <w:pStyle w:val="Title"/>
              <w:keepNext w:val="0"/>
              <w:keepLines w:val="0"/>
              <w:spacing w:after="0" w:line="240" w:lineRule="auto"/>
              <w:jc w:val="center"/>
              <w:rPr>
                <w:sz w:val="22"/>
                <w:szCs w:val="22"/>
              </w:rPr>
            </w:pPr>
            <w:bookmarkStart w:colFirst="0" w:colLast="0" w:name="_47d8i1x83w3t" w:id="0"/>
            <w:bookmarkEnd w:id="0"/>
            <w:commentRangeStart w:id="20"/>
            <w:r w:rsidDel="00000000" w:rsidR="00000000" w:rsidRPr="00000000">
              <w:rPr>
                <w:sz w:val="22"/>
                <w:szCs w:val="22"/>
                <w:rtl w:val="0"/>
              </w:rPr>
              <w:t xml:space="preserve">CIP-1694</w:t>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47F">
            <w:pPr>
              <w:pStyle w:val="Title"/>
              <w:keepNext w:val="0"/>
              <w:keepLines w:val="0"/>
              <w:spacing w:after="0" w:line="240" w:lineRule="auto"/>
              <w:jc w:val="center"/>
              <w:rPr>
                <w:sz w:val="22"/>
                <w:szCs w:val="22"/>
              </w:rPr>
            </w:pPr>
            <w:bookmarkStart w:colFirst="0" w:colLast="0" w:name="_47d8i1x83w3t" w:id="0"/>
            <w:bookmarkEnd w:id="0"/>
            <w:hyperlink r:id="rId14">
              <w:r w:rsidDel="00000000" w:rsidR="00000000" w:rsidRPr="00000000">
                <w:rPr>
                  <w:b w:val="1"/>
                  <w:color w:val="1155cc"/>
                  <w:sz w:val="22"/>
                  <w:szCs w:val="22"/>
                  <w:u w:val="single"/>
                  <w:rtl w:val="0"/>
                </w:rPr>
                <w:t xml:space="preserve">L997</w:t>
              </w:r>
            </w:hyperlink>
            <w:r w:rsidDel="00000000" w:rsidR="00000000" w:rsidRPr="00000000">
              <w:rPr>
                <w:rtl w:val="0"/>
              </w:rPr>
            </w:r>
          </w:p>
        </w:tc>
        <w:tc>
          <w:tcPr/>
          <w:p w:rsidR="00000000" w:rsidDel="00000000" w:rsidP="00000000" w:rsidRDefault="00000000" w:rsidRPr="00000000" w14:paraId="00000480">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blHeader w:val="0"/>
        </w:trPr>
        <w:tc>
          <w:tcPr/>
          <w:p w:rsidR="00000000" w:rsidDel="00000000" w:rsidP="00000000" w:rsidRDefault="00000000" w:rsidRPr="00000000" w14:paraId="00000481">
            <w:pPr>
              <w:pStyle w:val="Title"/>
              <w:keepNext w:val="0"/>
              <w:keepLines w:val="0"/>
              <w:spacing w:after="0" w:line="240" w:lineRule="auto"/>
              <w:rPr>
                <w:sz w:val="22"/>
                <w:szCs w:val="22"/>
              </w:rPr>
            </w:pPr>
            <w:bookmarkStart w:colFirst="0" w:colLast="0" w:name="_47d8i1x83w3t" w:id="0"/>
            <w:bookmarkEnd w:id="0"/>
            <w:hyperlink r:id="rId15">
              <w:r w:rsidDel="00000000" w:rsidR="00000000" w:rsidRPr="00000000">
                <w:rPr>
                  <w:color w:val="1155cc"/>
                  <w:sz w:val="22"/>
                  <w:szCs w:val="22"/>
                  <w:u w:val="single"/>
                  <w:rtl w:val="0"/>
                </w:rPr>
                <w:t xml:space="preserve">CIP4</w:t>
              </w:r>
            </w:hyperlink>
            <w:r w:rsidDel="00000000" w:rsidR="00000000" w:rsidRPr="00000000">
              <w:rPr>
                <w:rtl w:val="0"/>
              </w:rPr>
            </w:r>
          </w:p>
        </w:tc>
        <w:tc>
          <w:tcPr/>
          <w:p w:rsidR="00000000" w:rsidDel="00000000" w:rsidP="00000000" w:rsidRDefault="00000000" w:rsidRPr="00000000" w14:paraId="00000482">
            <w:pPr>
              <w:pStyle w:val="Title"/>
              <w:keepNext w:val="0"/>
              <w:keepLines w:val="0"/>
              <w:spacing w:after="0" w:line="240" w:lineRule="auto"/>
              <w:rPr>
                <w:sz w:val="22"/>
                <w:szCs w:val="22"/>
              </w:rPr>
            </w:pPr>
            <w:bookmarkStart w:colFirst="0" w:colLast="0" w:name="_47d8i1x83w3t" w:id="0"/>
            <w:bookmarkEnd w:id="0"/>
            <w:r w:rsidDel="00000000" w:rsidR="00000000" w:rsidRPr="00000000">
              <w:rPr>
                <w:b w:val="1"/>
                <w:sz w:val="22"/>
                <w:szCs w:val="22"/>
                <w:rtl w:val="0"/>
              </w:rPr>
              <w:t xml:space="preserve">As an </w:t>
            </w:r>
            <w:r w:rsidDel="00000000" w:rsidR="00000000" w:rsidRPr="00000000">
              <w:rPr>
                <w:sz w:val="22"/>
                <w:szCs w:val="22"/>
                <w:rtl w:val="0"/>
              </w:rPr>
              <w:t xml:space="preserve">ada holder</w:t>
            </w:r>
          </w:p>
          <w:p w:rsidR="00000000" w:rsidDel="00000000" w:rsidP="00000000" w:rsidRDefault="00000000" w:rsidRPr="00000000" w14:paraId="00000483">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I want the size of the constitutional committee</w:t>
            </w:r>
          </w:p>
          <w:p w:rsidR="00000000" w:rsidDel="00000000" w:rsidP="00000000" w:rsidRDefault="00000000" w:rsidRPr="00000000" w14:paraId="00000484">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To be not-fixed</w:t>
            </w:r>
          </w:p>
          <w:p w:rsidR="00000000" w:rsidDel="00000000" w:rsidP="00000000" w:rsidRDefault="00000000" w:rsidRPr="00000000" w14:paraId="00000485">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So that I can propose a different size via a governance action</w:t>
            </w:r>
          </w:p>
        </w:tc>
        <w:tc>
          <w:tcPr/>
          <w:p w:rsidR="00000000" w:rsidDel="00000000" w:rsidP="00000000" w:rsidRDefault="00000000" w:rsidRPr="00000000" w14:paraId="00000486">
            <w:pPr>
              <w:pStyle w:val="Title"/>
              <w:keepNext w:val="0"/>
              <w:keepLines w:val="0"/>
              <w:spacing w:after="240" w:before="240" w:line="240" w:lineRule="auto"/>
              <w:rPr>
                <w:b w:val="1"/>
                <w:sz w:val="22"/>
                <w:szCs w:val="22"/>
              </w:rPr>
            </w:pPr>
            <w:bookmarkStart w:colFirst="0" w:colLast="0" w:name="_47d8i1x83w3t" w:id="0"/>
            <w:bookmarkEnd w:id="0"/>
            <w:r w:rsidDel="00000000" w:rsidR="00000000" w:rsidRPr="00000000">
              <w:rPr>
                <w:sz w:val="22"/>
                <w:szCs w:val="22"/>
                <w:rtl w:val="0"/>
              </w:rPr>
              <w:t xml:space="preserve">Size of the constitutional committee must be variable</w:t>
            </w:r>
            <w:r w:rsidDel="00000000" w:rsidR="00000000" w:rsidRPr="00000000">
              <w:rPr>
                <w:rtl w:val="0"/>
              </w:rPr>
            </w:r>
          </w:p>
        </w:tc>
        <w:tc>
          <w:tcPr/>
          <w:p w:rsidR="00000000" w:rsidDel="00000000" w:rsidP="00000000" w:rsidRDefault="00000000" w:rsidRPr="00000000" w14:paraId="00000487">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Detail Pending</w:t>
            </w:r>
          </w:p>
        </w:tc>
        <w:tc>
          <w:tcPr/>
          <w:p w:rsidR="00000000" w:rsidDel="00000000" w:rsidP="00000000" w:rsidRDefault="00000000" w:rsidRPr="00000000" w14:paraId="00000488">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489">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Detail Pending</w:t>
            </w:r>
          </w:p>
        </w:tc>
        <w:tc>
          <w:tcPr/>
          <w:p w:rsidR="00000000" w:rsidDel="00000000" w:rsidP="00000000" w:rsidRDefault="00000000" w:rsidRPr="00000000" w14:paraId="0000048A">
            <w:pPr>
              <w:pStyle w:val="Title"/>
              <w:keepNext w:val="0"/>
              <w:keepLines w:val="0"/>
              <w:spacing w:after="0" w:line="240" w:lineRule="auto"/>
              <w:jc w:val="center"/>
              <w:rPr>
                <w:sz w:val="22"/>
                <w:szCs w:val="22"/>
              </w:rPr>
            </w:pPr>
            <w:bookmarkStart w:colFirst="0" w:colLast="0" w:name="_47d8i1x83w3t" w:id="0"/>
            <w:bookmarkEnd w:id="0"/>
            <w:hyperlink r:id="rId16">
              <w:r w:rsidDel="00000000" w:rsidR="00000000" w:rsidRPr="00000000">
                <w:rPr>
                  <w:b w:val="1"/>
                  <w:color w:val="1155cc"/>
                  <w:sz w:val="22"/>
                  <w:szCs w:val="22"/>
                  <w:u w:val="single"/>
                  <w:rtl w:val="0"/>
                </w:rPr>
                <w:t xml:space="preserve">L1009</w:t>
              </w:r>
            </w:hyperlink>
            <w:r w:rsidDel="00000000" w:rsidR="00000000" w:rsidRPr="00000000">
              <w:rPr>
                <w:rtl w:val="0"/>
              </w:rPr>
            </w:r>
          </w:p>
        </w:tc>
        <w:tc>
          <w:tcPr/>
          <w:p w:rsidR="00000000" w:rsidDel="00000000" w:rsidP="00000000" w:rsidRDefault="00000000" w:rsidRPr="00000000" w14:paraId="0000048B">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blHeader w:val="0"/>
        </w:trPr>
        <w:tc>
          <w:tcPr/>
          <w:p w:rsidR="00000000" w:rsidDel="00000000" w:rsidP="00000000" w:rsidRDefault="00000000" w:rsidRPr="00000000" w14:paraId="0000048C">
            <w:pPr>
              <w:pStyle w:val="Title"/>
              <w:keepNext w:val="0"/>
              <w:keepLines w:val="0"/>
              <w:spacing w:after="0" w:line="240" w:lineRule="auto"/>
              <w:rPr>
                <w:sz w:val="22"/>
                <w:szCs w:val="22"/>
              </w:rPr>
            </w:pPr>
            <w:bookmarkStart w:colFirst="0" w:colLast="0" w:name="_47d8i1x83w3t" w:id="0"/>
            <w:bookmarkEnd w:id="0"/>
            <w:hyperlink r:id="rId17">
              <w:r w:rsidDel="00000000" w:rsidR="00000000" w:rsidRPr="00000000">
                <w:rPr>
                  <w:color w:val="1155cc"/>
                  <w:sz w:val="22"/>
                  <w:szCs w:val="22"/>
                  <w:u w:val="single"/>
                  <w:rtl w:val="0"/>
                </w:rPr>
                <w:t xml:space="preserve">CIP5</w:t>
              </w:r>
            </w:hyperlink>
            <w:r w:rsidDel="00000000" w:rsidR="00000000" w:rsidRPr="00000000">
              <w:rPr>
                <w:rtl w:val="0"/>
              </w:rPr>
            </w:r>
          </w:p>
        </w:tc>
        <w:tc>
          <w:tcPr/>
          <w:p w:rsidR="00000000" w:rsidDel="00000000" w:rsidP="00000000" w:rsidRDefault="00000000" w:rsidRPr="00000000" w14:paraId="0000048D">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As an ada holder,</w:t>
            </w:r>
          </w:p>
          <w:p w:rsidR="00000000" w:rsidDel="00000000" w:rsidP="00000000" w:rsidRDefault="00000000" w:rsidRPr="00000000" w14:paraId="0000048E">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I want that the committee threshold (the fraction of committee is not fixed</w:t>
            </w:r>
          </w:p>
          <w:p w:rsidR="00000000" w:rsidDel="00000000" w:rsidP="00000000" w:rsidRDefault="00000000" w:rsidRPr="00000000" w14:paraId="0000048F">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So that I can propose a different threshold via a governance action</w:t>
            </w:r>
          </w:p>
        </w:tc>
        <w:tc>
          <w:tcPr/>
          <w:p w:rsidR="00000000" w:rsidDel="00000000" w:rsidP="00000000" w:rsidRDefault="00000000" w:rsidRPr="00000000" w14:paraId="00000490">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Size of </w:t>
            </w:r>
            <w:r w:rsidDel="00000000" w:rsidR="00000000" w:rsidRPr="00000000">
              <w:rPr>
                <w:sz w:val="22"/>
                <w:szCs w:val="22"/>
                <w:rtl w:val="0"/>
              </w:rPr>
              <w:t xml:space="preserve">committee threshold must be variable</w:t>
            </w:r>
            <w:r w:rsidDel="00000000" w:rsidR="00000000" w:rsidRPr="00000000">
              <w:rPr>
                <w:rtl w:val="0"/>
              </w:rPr>
            </w:r>
          </w:p>
        </w:tc>
        <w:tc>
          <w:tcPr/>
          <w:p w:rsidR="00000000" w:rsidDel="00000000" w:rsidP="00000000" w:rsidRDefault="00000000" w:rsidRPr="00000000" w14:paraId="00000491">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Detail Pending</w:t>
            </w:r>
          </w:p>
        </w:tc>
        <w:tc>
          <w:tcPr/>
          <w:p w:rsidR="00000000" w:rsidDel="00000000" w:rsidP="00000000" w:rsidRDefault="00000000" w:rsidRPr="00000000" w14:paraId="00000492">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493">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Detail Pending</w:t>
            </w:r>
          </w:p>
        </w:tc>
        <w:tc>
          <w:tcPr/>
          <w:p w:rsidR="00000000" w:rsidDel="00000000" w:rsidP="00000000" w:rsidRDefault="00000000" w:rsidRPr="00000000" w14:paraId="00000494">
            <w:pPr>
              <w:pStyle w:val="Title"/>
              <w:keepNext w:val="0"/>
              <w:keepLines w:val="0"/>
              <w:spacing w:after="0" w:line="240" w:lineRule="auto"/>
              <w:jc w:val="center"/>
              <w:rPr>
                <w:sz w:val="22"/>
                <w:szCs w:val="22"/>
              </w:rPr>
            </w:pPr>
            <w:bookmarkStart w:colFirst="0" w:colLast="0" w:name="_47d8i1x83w3t" w:id="0"/>
            <w:bookmarkEnd w:id="0"/>
            <w:hyperlink r:id="rId18">
              <w:r w:rsidDel="00000000" w:rsidR="00000000" w:rsidRPr="00000000">
                <w:rPr>
                  <w:b w:val="1"/>
                  <w:color w:val="1155cc"/>
                  <w:sz w:val="22"/>
                  <w:szCs w:val="22"/>
                  <w:u w:val="single"/>
                  <w:rtl w:val="0"/>
                </w:rPr>
                <w:t xml:space="preserve">L1011</w:t>
              </w:r>
            </w:hyperlink>
            <w:r w:rsidDel="00000000" w:rsidR="00000000" w:rsidRPr="00000000">
              <w:rPr>
                <w:rtl w:val="0"/>
              </w:rPr>
            </w:r>
          </w:p>
        </w:tc>
        <w:tc>
          <w:tcPr/>
          <w:p w:rsidR="00000000" w:rsidDel="00000000" w:rsidP="00000000" w:rsidRDefault="00000000" w:rsidRPr="00000000" w14:paraId="00000495">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blHeader w:val="0"/>
        </w:trPr>
        <w:tc>
          <w:tcPr/>
          <w:p w:rsidR="00000000" w:rsidDel="00000000" w:rsidP="00000000" w:rsidRDefault="00000000" w:rsidRPr="00000000" w14:paraId="00000496">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CIP6</w:t>
            </w:r>
          </w:p>
        </w:tc>
        <w:tc>
          <w:tcPr/>
          <w:p w:rsidR="00000000" w:rsidDel="00000000" w:rsidP="00000000" w:rsidRDefault="00000000" w:rsidRPr="00000000" w14:paraId="00000497">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As an ada holder</w:t>
            </w:r>
          </w:p>
          <w:p w:rsidR="00000000" w:rsidDel="00000000" w:rsidP="00000000" w:rsidRDefault="00000000" w:rsidRPr="00000000" w14:paraId="00000498">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I want to be able to have elect an empty committee if the community wishes to abolish the constitutional committee entirely</w:t>
            </w:r>
          </w:p>
          <w:p w:rsidR="00000000" w:rsidDel="00000000" w:rsidP="00000000" w:rsidRDefault="00000000" w:rsidRPr="00000000" w14:paraId="00000499">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So that SPO and Dreps can continue to ratify governance actions without the need of a constitutional committee</w:t>
            </w:r>
          </w:p>
        </w:tc>
        <w:tc>
          <w:tcPr/>
          <w:p w:rsidR="00000000" w:rsidDel="00000000" w:rsidP="00000000" w:rsidRDefault="00000000" w:rsidRPr="00000000" w14:paraId="0000049A">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Users must be able to elect an empty committee</w:t>
            </w:r>
          </w:p>
          <w:p w:rsidR="00000000" w:rsidDel="00000000" w:rsidP="00000000" w:rsidRDefault="00000000" w:rsidRPr="00000000" w14:paraId="0000049B">
            <w:pPr>
              <w:pStyle w:val="Title"/>
              <w:keepNext w:val="0"/>
              <w:keepLines w:val="0"/>
              <w:spacing w:after="0" w:line="240" w:lineRule="auto"/>
              <w:rPr>
                <w:sz w:val="22"/>
                <w:szCs w:val="22"/>
              </w:rPr>
            </w:pPr>
            <w:bookmarkStart w:colFirst="0" w:colLast="0" w:name="_47d8i1x83w3t" w:id="0"/>
            <w:bookmarkEnd w:id="0"/>
            <w:r w:rsidDel="00000000" w:rsidR="00000000" w:rsidRPr="00000000">
              <w:rPr>
                <w:rtl w:val="0"/>
              </w:rPr>
            </w:r>
          </w:p>
          <w:p w:rsidR="00000000" w:rsidDel="00000000" w:rsidP="00000000" w:rsidRDefault="00000000" w:rsidRPr="00000000" w14:paraId="0000049C">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Ratifying governance actions must be possible without constitutional committee</w:t>
            </w:r>
          </w:p>
        </w:tc>
        <w:tc>
          <w:tcPr/>
          <w:p w:rsidR="00000000" w:rsidDel="00000000" w:rsidP="00000000" w:rsidRDefault="00000000" w:rsidRPr="00000000" w14:paraId="0000049D">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Detail Pending</w:t>
            </w:r>
          </w:p>
        </w:tc>
        <w:tc>
          <w:tcPr/>
          <w:p w:rsidR="00000000" w:rsidDel="00000000" w:rsidP="00000000" w:rsidRDefault="00000000" w:rsidRPr="00000000" w14:paraId="0000049E">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49F">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Detail Pending</w:t>
            </w:r>
          </w:p>
        </w:tc>
        <w:tc>
          <w:tcPr/>
          <w:p w:rsidR="00000000" w:rsidDel="00000000" w:rsidP="00000000" w:rsidRDefault="00000000" w:rsidRPr="00000000" w14:paraId="000004A0">
            <w:pPr>
              <w:pStyle w:val="Title"/>
              <w:keepNext w:val="0"/>
              <w:keepLines w:val="0"/>
              <w:spacing w:after="0" w:line="240" w:lineRule="auto"/>
              <w:jc w:val="center"/>
              <w:rPr>
                <w:sz w:val="22"/>
                <w:szCs w:val="22"/>
              </w:rPr>
            </w:pPr>
            <w:bookmarkStart w:colFirst="0" w:colLast="0" w:name="_47d8i1x83w3t" w:id="0"/>
            <w:bookmarkEnd w:id="0"/>
            <w:hyperlink r:id="rId19">
              <w:r w:rsidDel="00000000" w:rsidR="00000000" w:rsidRPr="00000000">
                <w:rPr>
                  <w:b w:val="1"/>
                  <w:color w:val="1155cc"/>
                  <w:sz w:val="22"/>
                  <w:szCs w:val="22"/>
                  <w:u w:val="single"/>
                  <w:rtl w:val="0"/>
                </w:rPr>
                <w:t xml:space="preserve">L1014</w:t>
              </w:r>
            </w:hyperlink>
            <w:r w:rsidDel="00000000" w:rsidR="00000000" w:rsidRPr="00000000">
              <w:rPr>
                <w:rtl w:val="0"/>
              </w:rPr>
            </w:r>
          </w:p>
        </w:tc>
        <w:tc>
          <w:tcPr/>
          <w:p w:rsidR="00000000" w:rsidDel="00000000" w:rsidP="00000000" w:rsidRDefault="00000000" w:rsidRPr="00000000" w14:paraId="000004A1">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blHeader w:val="0"/>
        </w:trPr>
        <w:tc>
          <w:tcPr/>
          <w:p w:rsidR="00000000" w:rsidDel="00000000" w:rsidP="00000000" w:rsidRDefault="00000000" w:rsidRPr="00000000" w14:paraId="000004A2">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CIP7</w:t>
            </w:r>
          </w:p>
        </w:tc>
        <w:tc>
          <w:tcPr/>
          <w:p w:rsidR="00000000" w:rsidDel="00000000" w:rsidP="00000000" w:rsidRDefault="00000000" w:rsidRPr="00000000" w14:paraId="000004A3">
            <w:pPr>
              <w:pStyle w:val="Title"/>
              <w:keepNext w:val="0"/>
              <w:keepLines w:val="0"/>
              <w:spacing w:after="0" w:line="240" w:lineRule="auto"/>
              <w:rPr>
                <w:sz w:val="22"/>
                <w:szCs w:val="22"/>
              </w:rPr>
            </w:pPr>
            <w:bookmarkStart w:colFirst="0" w:colLast="0" w:name="_47d8i1x83w3t" w:id="0"/>
            <w:bookmarkEnd w:id="0"/>
            <w:r w:rsidDel="00000000" w:rsidR="00000000" w:rsidRPr="00000000">
              <w:rPr>
                <w:b w:val="1"/>
                <w:sz w:val="22"/>
                <w:szCs w:val="22"/>
                <w:rtl w:val="0"/>
              </w:rPr>
              <w:t xml:space="preserve">As</w:t>
            </w:r>
            <w:r w:rsidDel="00000000" w:rsidR="00000000" w:rsidRPr="00000000">
              <w:rPr>
                <w:sz w:val="22"/>
                <w:szCs w:val="22"/>
                <w:rtl w:val="0"/>
              </w:rPr>
              <w:t xml:space="preserve"> an Ada holder,</w:t>
            </w:r>
          </w:p>
          <w:p w:rsidR="00000000" w:rsidDel="00000000" w:rsidP="00000000" w:rsidRDefault="00000000" w:rsidRPr="00000000" w14:paraId="000004A4">
            <w:pPr>
              <w:pStyle w:val="Title"/>
              <w:keepNext w:val="0"/>
              <w:keepLines w:val="0"/>
              <w:spacing w:after="0" w:line="240" w:lineRule="auto"/>
              <w:rPr>
                <w:sz w:val="22"/>
                <w:szCs w:val="22"/>
              </w:rPr>
            </w:pPr>
            <w:bookmarkStart w:colFirst="0" w:colLast="0" w:name="_47d8i1x83w3t" w:id="0"/>
            <w:bookmarkEnd w:id="0"/>
            <w:r w:rsidDel="00000000" w:rsidR="00000000" w:rsidRPr="00000000">
              <w:rPr>
                <w:b w:val="1"/>
                <w:sz w:val="22"/>
                <w:szCs w:val="22"/>
                <w:rtl w:val="0"/>
              </w:rPr>
              <w:t xml:space="preserve">I want</w:t>
            </w:r>
            <w:r w:rsidDel="00000000" w:rsidR="00000000" w:rsidRPr="00000000">
              <w:rPr>
                <w:sz w:val="22"/>
                <w:szCs w:val="22"/>
                <w:rtl w:val="0"/>
              </w:rPr>
              <w:t xml:space="preserve"> to submit a governance action,</w:t>
            </w:r>
          </w:p>
          <w:p w:rsidR="00000000" w:rsidDel="00000000" w:rsidP="00000000" w:rsidRDefault="00000000" w:rsidRPr="00000000" w14:paraId="000004A5">
            <w:pPr>
              <w:pStyle w:val="Title"/>
              <w:keepNext w:val="0"/>
              <w:keepLines w:val="0"/>
              <w:spacing w:after="0" w:line="240" w:lineRule="auto"/>
              <w:rPr>
                <w:sz w:val="22"/>
                <w:szCs w:val="22"/>
              </w:rPr>
            </w:pPr>
            <w:bookmarkStart w:colFirst="0" w:colLast="0" w:name="_47d8i1x83w3t" w:id="0"/>
            <w:bookmarkEnd w:id="0"/>
            <w:r w:rsidDel="00000000" w:rsidR="00000000" w:rsidRPr="00000000">
              <w:rPr>
                <w:b w:val="1"/>
                <w:sz w:val="22"/>
                <w:szCs w:val="22"/>
                <w:rtl w:val="0"/>
              </w:rPr>
              <w:t xml:space="preserve">So that</w:t>
            </w:r>
            <w:r w:rsidDel="00000000" w:rsidR="00000000" w:rsidRPr="00000000">
              <w:rPr>
                <w:sz w:val="22"/>
                <w:szCs w:val="22"/>
                <w:rtl w:val="0"/>
              </w:rPr>
              <w:t xml:space="preserve"> it can be considered by the governance bodies/process.</w:t>
            </w:r>
          </w:p>
        </w:tc>
        <w:tc>
          <w:tcPr/>
          <w:p w:rsidR="00000000" w:rsidDel="00000000" w:rsidP="00000000" w:rsidRDefault="00000000" w:rsidRPr="00000000" w14:paraId="000004A6">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There must be a command in in the Cardano CLI allowing the user to submit a governance action</w:t>
            </w:r>
          </w:p>
          <w:p w:rsidR="00000000" w:rsidDel="00000000" w:rsidP="00000000" w:rsidRDefault="00000000" w:rsidRPr="00000000" w14:paraId="000004A7">
            <w:pPr>
              <w:pStyle w:val="Title"/>
              <w:keepNext w:val="0"/>
              <w:keepLines w:val="0"/>
              <w:spacing w:after="0" w:line="240" w:lineRule="auto"/>
              <w:rPr>
                <w:sz w:val="22"/>
                <w:szCs w:val="22"/>
              </w:rPr>
            </w:pPr>
            <w:bookmarkStart w:colFirst="0" w:colLast="0" w:name="_47d8i1x83w3t" w:id="0"/>
            <w:bookmarkEnd w:id="0"/>
            <w:r w:rsidDel="00000000" w:rsidR="00000000" w:rsidRPr="00000000">
              <w:rPr>
                <w:rtl w:val="0"/>
              </w:rPr>
            </w:r>
          </w:p>
          <w:p w:rsidR="00000000" w:rsidDel="00000000" w:rsidP="00000000" w:rsidRDefault="00000000" w:rsidRPr="00000000" w14:paraId="000004A8">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The input must include validation checks for format and criteria</w:t>
            </w:r>
          </w:p>
          <w:p w:rsidR="00000000" w:rsidDel="00000000" w:rsidP="00000000" w:rsidRDefault="00000000" w:rsidRPr="00000000" w14:paraId="000004A9">
            <w:pPr>
              <w:pStyle w:val="Title"/>
              <w:keepNext w:val="0"/>
              <w:keepLines w:val="0"/>
              <w:spacing w:after="0" w:line="240" w:lineRule="auto"/>
              <w:rPr>
                <w:sz w:val="22"/>
                <w:szCs w:val="22"/>
              </w:rPr>
            </w:pPr>
            <w:bookmarkStart w:colFirst="0" w:colLast="0" w:name="_47d8i1x83w3t" w:id="0"/>
            <w:bookmarkEnd w:id="0"/>
            <w:r w:rsidDel="00000000" w:rsidR="00000000" w:rsidRPr="00000000">
              <w:rPr>
                <w:rtl w:val="0"/>
              </w:rPr>
            </w:r>
          </w:p>
          <w:p w:rsidR="00000000" w:rsidDel="00000000" w:rsidP="00000000" w:rsidRDefault="00000000" w:rsidRPr="00000000" w14:paraId="000004AA">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After successful validation the </w:t>
            </w:r>
          </w:p>
          <w:p w:rsidR="00000000" w:rsidDel="00000000" w:rsidP="00000000" w:rsidRDefault="00000000" w:rsidRPr="00000000" w14:paraId="000004AB">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sz w:val="22"/>
                <w:szCs w:val="22"/>
                <w:rtl w:val="0"/>
              </w:rPr>
              <w:t xml:space="preserve">user must be informed of confirmation through the CLI </w:t>
            </w:r>
            <w:r w:rsidDel="00000000" w:rsidR="00000000" w:rsidRPr="00000000">
              <w:rPr>
                <w:rtl w:val="0"/>
              </w:rPr>
            </w:r>
          </w:p>
          <w:p w:rsidR="00000000" w:rsidDel="00000000" w:rsidP="00000000" w:rsidRDefault="00000000" w:rsidRPr="00000000" w14:paraId="000004AC">
            <w:pPr>
              <w:pStyle w:val="Title"/>
              <w:keepNext w:val="0"/>
              <w:keepLines w:val="0"/>
              <w:spacing w:after="0" w:line="240" w:lineRule="auto"/>
              <w:rPr>
                <w:sz w:val="22"/>
                <w:szCs w:val="22"/>
              </w:rPr>
            </w:pPr>
            <w:bookmarkStart w:colFirst="0" w:colLast="0" w:name="_47d8i1x83w3t" w:id="0"/>
            <w:bookmarkEnd w:id="0"/>
            <w:r w:rsidDel="00000000" w:rsidR="00000000" w:rsidRPr="00000000">
              <w:rPr>
                <w:rtl w:val="0"/>
              </w:rPr>
            </w:r>
          </w:p>
          <w:p w:rsidR="00000000" w:rsidDel="00000000" w:rsidP="00000000" w:rsidRDefault="00000000" w:rsidRPr="00000000" w14:paraId="000004AD">
            <w:pPr>
              <w:pStyle w:val="Title"/>
              <w:keepNext w:val="0"/>
              <w:keepLines w:val="0"/>
              <w:spacing w:after="240" w:before="240" w:line="240" w:lineRule="auto"/>
              <w:rPr>
                <w:sz w:val="22"/>
                <w:szCs w:val="22"/>
              </w:rPr>
            </w:pPr>
            <w:bookmarkStart w:colFirst="0" w:colLast="0" w:name="_47d8i1x83w3t" w:id="0"/>
            <w:bookmarkEnd w:id="0"/>
            <w:r w:rsidDel="00000000" w:rsidR="00000000" w:rsidRPr="00000000">
              <w:rPr>
                <w:sz w:val="22"/>
                <w:szCs w:val="22"/>
                <w:rtl w:val="0"/>
              </w:rPr>
              <w:t xml:space="preserve">An action should have an accepted or rejected status?</w:t>
            </w:r>
          </w:p>
        </w:tc>
        <w:tc>
          <w:tcPr/>
          <w:p w:rsidR="00000000" w:rsidDel="00000000" w:rsidP="00000000" w:rsidRDefault="00000000" w:rsidRPr="00000000" w14:paraId="000004AE">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Detail Pending</w:t>
            </w:r>
          </w:p>
        </w:tc>
        <w:tc>
          <w:tcPr/>
          <w:p w:rsidR="00000000" w:rsidDel="00000000" w:rsidP="00000000" w:rsidRDefault="00000000" w:rsidRPr="00000000" w14:paraId="000004AF">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4B0">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Detail Pending</w:t>
            </w:r>
          </w:p>
        </w:tc>
        <w:tc>
          <w:tcPr/>
          <w:p w:rsidR="00000000" w:rsidDel="00000000" w:rsidP="00000000" w:rsidRDefault="00000000" w:rsidRPr="00000000" w14:paraId="000004B1">
            <w:pPr>
              <w:pStyle w:val="Title"/>
              <w:keepNext w:val="0"/>
              <w:keepLines w:val="0"/>
              <w:spacing w:after="0" w:line="240" w:lineRule="auto"/>
              <w:jc w:val="center"/>
              <w:rPr>
                <w:sz w:val="22"/>
                <w:szCs w:val="22"/>
              </w:rPr>
            </w:pPr>
            <w:bookmarkStart w:colFirst="0" w:colLast="0" w:name="_47d8i1x83w3t" w:id="0"/>
            <w:bookmarkEnd w:id="0"/>
            <w:commentRangeStart w:id="21"/>
            <w:r w:rsidDel="00000000" w:rsidR="00000000" w:rsidRPr="00000000">
              <w:rPr>
                <w:sz w:val="22"/>
                <w:szCs w:val="22"/>
                <w:rtl w:val="0"/>
              </w:rPr>
              <w:t xml:space="preserve">CIP-1694</w:t>
            </w:r>
            <w:commentRangeEnd w:id="21"/>
            <w:r w:rsidDel="00000000" w:rsidR="00000000" w:rsidRPr="00000000">
              <w:commentReference w:id="21"/>
            </w:r>
            <w:r w:rsidDel="00000000" w:rsidR="00000000" w:rsidRPr="00000000">
              <w:rPr>
                <w:rtl w:val="0"/>
              </w:rPr>
            </w:r>
          </w:p>
        </w:tc>
        <w:tc>
          <w:tcPr/>
          <w:p w:rsidR="00000000" w:rsidDel="00000000" w:rsidP="00000000" w:rsidRDefault="00000000" w:rsidRPr="00000000" w14:paraId="000004B2">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blHeader w:val="0"/>
        </w:trPr>
        <w:tc>
          <w:tcPr/>
          <w:p w:rsidR="00000000" w:rsidDel="00000000" w:rsidP="00000000" w:rsidRDefault="00000000" w:rsidRPr="00000000" w14:paraId="000004B3">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CIP8</w:t>
            </w:r>
          </w:p>
        </w:tc>
        <w:tc>
          <w:tcPr/>
          <w:p w:rsidR="00000000" w:rsidDel="00000000" w:rsidP="00000000" w:rsidRDefault="00000000" w:rsidRPr="00000000" w14:paraId="000004B4">
            <w:pPr>
              <w:pStyle w:val="Title"/>
              <w:keepNext w:val="0"/>
              <w:keepLines w:val="0"/>
              <w:spacing w:after="0" w:line="240" w:lineRule="auto"/>
              <w:rPr>
                <w:sz w:val="22"/>
                <w:szCs w:val="22"/>
              </w:rPr>
            </w:pPr>
            <w:bookmarkStart w:colFirst="0" w:colLast="0" w:name="_47d8i1x83w3t" w:id="0"/>
            <w:bookmarkEnd w:id="0"/>
            <w:r w:rsidDel="00000000" w:rsidR="00000000" w:rsidRPr="00000000">
              <w:rPr>
                <w:b w:val="1"/>
                <w:sz w:val="22"/>
                <w:szCs w:val="22"/>
                <w:rtl w:val="0"/>
              </w:rPr>
              <w:t xml:space="preserve">As</w:t>
            </w:r>
            <w:r w:rsidDel="00000000" w:rsidR="00000000" w:rsidRPr="00000000">
              <w:rPr>
                <w:sz w:val="22"/>
                <w:szCs w:val="22"/>
                <w:rtl w:val="0"/>
              </w:rPr>
              <w:t xml:space="preserve"> a delegate representative (DRep),</w:t>
            </w:r>
          </w:p>
          <w:p w:rsidR="00000000" w:rsidDel="00000000" w:rsidP="00000000" w:rsidRDefault="00000000" w:rsidRPr="00000000" w14:paraId="000004B5">
            <w:pPr>
              <w:pStyle w:val="Title"/>
              <w:keepNext w:val="0"/>
              <w:keepLines w:val="0"/>
              <w:spacing w:after="0" w:line="240" w:lineRule="auto"/>
              <w:rPr>
                <w:sz w:val="22"/>
                <w:szCs w:val="22"/>
              </w:rPr>
            </w:pPr>
            <w:bookmarkStart w:colFirst="0" w:colLast="0" w:name="_47d8i1x83w3t" w:id="0"/>
            <w:bookmarkEnd w:id="0"/>
            <w:r w:rsidDel="00000000" w:rsidR="00000000" w:rsidRPr="00000000">
              <w:rPr>
                <w:b w:val="1"/>
                <w:sz w:val="22"/>
                <w:szCs w:val="22"/>
                <w:rtl w:val="0"/>
              </w:rPr>
              <w:t xml:space="preserve">I want</w:t>
            </w:r>
            <w:r w:rsidDel="00000000" w:rsidR="00000000" w:rsidRPr="00000000">
              <w:rPr>
                <w:sz w:val="22"/>
                <w:szCs w:val="22"/>
                <w:rtl w:val="0"/>
              </w:rPr>
              <w:t xml:space="preserve"> to vote on submitted governance actions,</w:t>
            </w:r>
          </w:p>
          <w:p w:rsidR="00000000" w:rsidDel="00000000" w:rsidP="00000000" w:rsidRDefault="00000000" w:rsidRPr="00000000" w14:paraId="000004B6">
            <w:pPr>
              <w:pStyle w:val="Title"/>
              <w:keepNext w:val="0"/>
              <w:keepLines w:val="0"/>
              <w:spacing w:after="0" w:line="240" w:lineRule="auto"/>
              <w:rPr>
                <w:sz w:val="22"/>
                <w:szCs w:val="22"/>
              </w:rPr>
            </w:pPr>
            <w:bookmarkStart w:colFirst="0" w:colLast="0" w:name="_47d8i1x83w3t" w:id="0"/>
            <w:bookmarkEnd w:id="0"/>
            <w:r w:rsidDel="00000000" w:rsidR="00000000" w:rsidRPr="00000000">
              <w:rPr>
                <w:b w:val="1"/>
                <w:sz w:val="22"/>
                <w:szCs w:val="22"/>
                <w:rtl w:val="0"/>
              </w:rPr>
              <w:t xml:space="preserve">So that</w:t>
            </w:r>
            <w:r w:rsidDel="00000000" w:rsidR="00000000" w:rsidRPr="00000000">
              <w:rPr>
                <w:sz w:val="22"/>
                <w:szCs w:val="22"/>
                <w:rtl w:val="0"/>
              </w:rPr>
              <w:t xml:space="preserve"> I can represent the interests of my delegates.</w:t>
            </w:r>
          </w:p>
        </w:tc>
        <w:tc>
          <w:tcPr/>
          <w:p w:rsidR="00000000" w:rsidDel="00000000" w:rsidP="00000000" w:rsidRDefault="00000000" w:rsidRPr="00000000" w14:paraId="000004B7">
            <w:pPr>
              <w:pStyle w:val="Title"/>
              <w:keepNext w:val="0"/>
              <w:keepLines w:val="0"/>
              <w:spacing w:after="240" w:before="240" w:line="240" w:lineRule="auto"/>
              <w:rPr>
                <w:sz w:val="22"/>
                <w:szCs w:val="22"/>
              </w:rPr>
            </w:pPr>
            <w:bookmarkStart w:colFirst="0" w:colLast="0" w:name="_47d8i1x83w3t" w:id="0"/>
            <w:bookmarkEnd w:id="0"/>
            <w:r w:rsidDel="00000000" w:rsidR="00000000" w:rsidRPr="00000000">
              <w:rPr>
                <w:sz w:val="22"/>
                <w:szCs w:val="22"/>
                <w:rtl w:val="0"/>
              </w:rPr>
              <w:t xml:space="preserve">DReps must have access to the list of current governance actions (</w:t>
            </w:r>
            <w:r w:rsidDel="00000000" w:rsidR="00000000" w:rsidRPr="00000000">
              <w:rPr>
                <w:color w:val="cc0000"/>
                <w:sz w:val="22"/>
                <w:szCs w:val="22"/>
                <w:rtl w:val="0"/>
              </w:rPr>
              <w:t xml:space="preserve">can we specify where they get it?)</w:t>
            </w:r>
            <w:r w:rsidDel="00000000" w:rsidR="00000000" w:rsidRPr="00000000">
              <w:rPr>
                <w:sz w:val="22"/>
                <w:szCs w:val="22"/>
                <w:rtl w:val="0"/>
              </w:rPr>
              <w:t xml:space="preserve">.</w:t>
            </w:r>
          </w:p>
          <w:p w:rsidR="00000000" w:rsidDel="00000000" w:rsidP="00000000" w:rsidRDefault="00000000" w:rsidRPr="00000000" w14:paraId="000004B8">
            <w:pPr>
              <w:pStyle w:val="Title"/>
              <w:keepNext w:val="0"/>
              <w:keepLines w:val="0"/>
              <w:spacing w:after="240" w:before="240" w:line="240" w:lineRule="auto"/>
              <w:rPr>
                <w:sz w:val="22"/>
                <w:szCs w:val="22"/>
              </w:rPr>
            </w:pPr>
            <w:bookmarkStart w:colFirst="0" w:colLast="0" w:name="_47d8i1x83w3t" w:id="0"/>
            <w:bookmarkEnd w:id="0"/>
            <w:r w:rsidDel="00000000" w:rsidR="00000000" w:rsidRPr="00000000">
              <w:rPr>
                <w:sz w:val="22"/>
                <w:szCs w:val="22"/>
                <w:rtl w:val="0"/>
              </w:rPr>
              <w:t xml:space="preserve">DReps should be able to cast their vote on each action </w:t>
            </w:r>
            <w:r w:rsidDel="00000000" w:rsidR="00000000" w:rsidRPr="00000000">
              <w:rPr>
                <w:color w:val="cc0000"/>
                <w:sz w:val="22"/>
                <w:szCs w:val="22"/>
                <w:rtl w:val="0"/>
              </w:rPr>
              <w:t xml:space="preserve">(through the CL or through an app)</w:t>
            </w:r>
            <w:r w:rsidDel="00000000" w:rsidR="00000000" w:rsidRPr="00000000">
              <w:rPr>
                <w:sz w:val="22"/>
                <w:szCs w:val="22"/>
                <w:rtl w:val="0"/>
              </w:rPr>
              <w:t xml:space="preserve">?</w:t>
            </w:r>
          </w:p>
          <w:p w:rsidR="00000000" w:rsidDel="00000000" w:rsidP="00000000" w:rsidRDefault="00000000" w:rsidRPr="00000000" w14:paraId="000004B9">
            <w:pPr>
              <w:pStyle w:val="Title"/>
              <w:keepNext w:val="0"/>
              <w:keepLines w:val="0"/>
              <w:spacing w:after="240" w:before="240" w:line="240" w:lineRule="auto"/>
              <w:rPr>
                <w:b w:val="1"/>
                <w:sz w:val="22"/>
                <w:szCs w:val="22"/>
              </w:rPr>
            </w:pPr>
            <w:bookmarkStart w:colFirst="0" w:colLast="0" w:name="_47d8i1x83w3t" w:id="0"/>
            <w:bookmarkEnd w:id="0"/>
            <w:r w:rsidDel="00000000" w:rsidR="00000000" w:rsidRPr="00000000">
              <w:rPr>
                <w:sz w:val="22"/>
                <w:szCs w:val="22"/>
                <w:rtl w:val="0"/>
              </w:rPr>
              <w:t xml:space="preserve">An action should have an accepted or rejected status?</w:t>
            </w:r>
            <w:r w:rsidDel="00000000" w:rsidR="00000000" w:rsidRPr="00000000">
              <w:rPr>
                <w:rtl w:val="0"/>
              </w:rPr>
            </w:r>
          </w:p>
        </w:tc>
        <w:tc>
          <w:tcPr/>
          <w:p w:rsidR="00000000" w:rsidDel="00000000" w:rsidP="00000000" w:rsidRDefault="00000000" w:rsidRPr="00000000" w14:paraId="000004BA">
            <w:pPr>
              <w:pStyle w:val="Title"/>
              <w:keepNext w:val="0"/>
              <w:keepLines w:val="0"/>
              <w:spacing w:after="240" w:before="240" w:line="240" w:lineRule="auto"/>
              <w:rPr>
                <w:sz w:val="22"/>
                <w:szCs w:val="22"/>
              </w:rPr>
            </w:pPr>
            <w:bookmarkStart w:colFirst="0" w:colLast="0" w:name="_47d8i1x83w3t" w:id="0"/>
            <w:bookmarkEnd w:id="0"/>
            <w:r w:rsidDel="00000000" w:rsidR="00000000" w:rsidRPr="00000000">
              <w:rPr>
                <w:rtl w:val="0"/>
              </w:rPr>
            </w:r>
          </w:p>
          <w:p w:rsidR="00000000" w:rsidDel="00000000" w:rsidP="00000000" w:rsidRDefault="00000000" w:rsidRPr="00000000" w14:paraId="000004BB">
            <w:pPr>
              <w:pStyle w:val="Title"/>
              <w:keepNext w:val="0"/>
              <w:keepLines w:val="0"/>
              <w:spacing w:after="240" w:before="240" w:line="240" w:lineRule="auto"/>
              <w:rPr>
                <w:b w:val="1"/>
                <w:sz w:val="22"/>
                <w:szCs w:val="22"/>
              </w:rPr>
            </w:pPr>
            <w:bookmarkStart w:colFirst="0" w:colLast="0" w:name="_47d8i1x83w3t" w:id="0"/>
            <w:bookmarkEnd w:id="0"/>
            <w:r w:rsidDel="00000000" w:rsidR="00000000" w:rsidRPr="00000000">
              <w:rPr>
                <w:sz w:val="22"/>
                <w:szCs w:val="22"/>
                <w:rtl w:val="0"/>
              </w:rPr>
              <w:t xml:space="preserve">Given that a Drep has casted a vote the system accurately records and reflects these votes.</w:t>
            </w:r>
            <w:r w:rsidDel="00000000" w:rsidR="00000000" w:rsidRPr="00000000">
              <w:rPr>
                <w:rtl w:val="0"/>
              </w:rPr>
            </w:r>
          </w:p>
        </w:tc>
        <w:tc>
          <w:tcPr/>
          <w:p w:rsidR="00000000" w:rsidDel="00000000" w:rsidP="00000000" w:rsidRDefault="00000000" w:rsidRPr="00000000" w14:paraId="000004BC">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4BD">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Detail Pending</w:t>
            </w:r>
          </w:p>
        </w:tc>
        <w:tc>
          <w:tcPr/>
          <w:p w:rsidR="00000000" w:rsidDel="00000000" w:rsidP="00000000" w:rsidRDefault="00000000" w:rsidRPr="00000000" w14:paraId="000004BE">
            <w:pPr>
              <w:pStyle w:val="Title"/>
              <w:keepNext w:val="0"/>
              <w:keepLines w:val="0"/>
              <w:spacing w:after="0" w:line="240" w:lineRule="auto"/>
              <w:jc w:val="center"/>
              <w:rPr>
                <w:sz w:val="22"/>
                <w:szCs w:val="22"/>
              </w:rPr>
            </w:pPr>
            <w:bookmarkStart w:colFirst="0" w:colLast="0" w:name="_47d8i1x83w3t" w:id="0"/>
            <w:bookmarkEnd w:id="0"/>
            <w:commentRangeStart w:id="22"/>
            <w:r w:rsidDel="00000000" w:rsidR="00000000" w:rsidRPr="00000000">
              <w:rPr>
                <w:sz w:val="22"/>
                <w:szCs w:val="22"/>
                <w:rtl w:val="0"/>
              </w:rPr>
              <w:t xml:space="preserve">CIP-1694</w:t>
            </w:r>
            <w:commentRangeEnd w:id="22"/>
            <w:r w:rsidDel="00000000" w:rsidR="00000000" w:rsidRPr="00000000">
              <w:commentReference w:id="22"/>
            </w:r>
            <w:r w:rsidDel="00000000" w:rsidR="00000000" w:rsidRPr="00000000">
              <w:rPr>
                <w:rtl w:val="0"/>
              </w:rPr>
            </w:r>
          </w:p>
        </w:tc>
        <w:tc>
          <w:tcPr/>
          <w:p w:rsidR="00000000" w:rsidDel="00000000" w:rsidP="00000000" w:rsidRDefault="00000000" w:rsidRPr="00000000" w14:paraId="000004BF">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blHeader w:val="0"/>
        </w:trPr>
        <w:tc>
          <w:tcPr/>
          <w:p w:rsidR="00000000" w:rsidDel="00000000" w:rsidP="00000000" w:rsidRDefault="00000000" w:rsidRPr="00000000" w14:paraId="000004C0">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CIP9</w:t>
            </w:r>
          </w:p>
        </w:tc>
        <w:tc>
          <w:tcPr/>
          <w:p w:rsidR="00000000" w:rsidDel="00000000" w:rsidP="00000000" w:rsidRDefault="00000000" w:rsidRPr="00000000" w14:paraId="000004C1">
            <w:pPr>
              <w:pStyle w:val="Title"/>
              <w:keepNext w:val="0"/>
              <w:keepLines w:val="0"/>
              <w:spacing w:after="0" w:line="240" w:lineRule="auto"/>
              <w:rPr>
                <w:sz w:val="22"/>
                <w:szCs w:val="22"/>
              </w:rPr>
            </w:pPr>
            <w:bookmarkStart w:colFirst="0" w:colLast="0" w:name="_47d8i1x83w3t" w:id="0"/>
            <w:bookmarkEnd w:id="0"/>
            <w:r w:rsidDel="00000000" w:rsidR="00000000" w:rsidRPr="00000000">
              <w:rPr>
                <w:b w:val="1"/>
                <w:sz w:val="22"/>
                <w:szCs w:val="22"/>
                <w:rtl w:val="0"/>
              </w:rPr>
              <w:t xml:space="preserve">As</w:t>
            </w:r>
            <w:r w:rsidDel="00000000" w:rsidR="00000000" w:rsidRPr="00000000">
              <w:rPr>
                <w:sz w:val="22"/>
                <w:szCs w:val="22"/>
                <w:rtl w:val="0"/>
              </w:rPr>
              <w:t xml:space="preserve"> an Ada holder,</w:t>
            </w:r>
          </w:p>
          <w:p w:rsidR="00000000" w:rsidDel="00000000" w:rsidP="00000000" w:rsidRDefault="00000000" w:rsidRPr="00000000" w14:paraId="000004C2">
            <w:pPr>
              <w:pStyle w:val="Title"/>
              <w:keepNext w:val="0"/>
              <w:keepLines w:val="0"/>
              <w:spacing w:after="0" w:line="240" w:lineRule="auto"/>
              <w:rPr>
                <w:sz w:val="22"/>
                <w:szCs w:val="22"/>
              </w:rPr>
            </w:pPr>
            <w:bookmarkStart w:colFirst="0" w:colLast="0" w:name="_47d8i1x83w3t" w:id="0"/>
            <w:bookmarkEnd w:id="0"/>
            <w:r w:rsidDel="00000000" w:rsidR="00000000" w:rsidRPr="00000000">
              <w:rPr>
                <w:b w:val="1"/>
                <w:sz w:val="22"/>
                <w:szCs w:val="22"/>
                <w:rtl w:val="0"/>
              </w:rPr>
              <w:t xml:space="preserve">I want</w:t>
            </w:r>
            <w:r w:rsidDel="00000000" w:rsidR="00000000" w:rsidRPr="00000000">
              <w:rPr>
                <w:sz w:val="22"/>
                <w:szCs w:val="22"/>
                <w:rtl w:val="0"/>
              </w:rPr>
              <w:t xml:space="preserve"> to view the status of governance actions,</w:t>
            </w:r>
          </w:p>
          <w:p w:rsidR="00000000" w:rsidDel="00000000" w:rsidP="00000000" w:rsidRDefault="00000000" w:rsidRPr="00000000" w14:paraId="000004C3">
            <w:pPr>
              <w:pStyle w:val="Title"/>
              <w:keepNext w:val="0"/>
              <w:keepLines w:val="0"/>
              <w:spacing w:after="0" w:line="240" w:lineRule="auto"/>
              <w:rPr>
                <w:sz w:val="22"/>
                <w:szCs w:val="22"/>
              </w:rPr>
            </w:pPr>
            <w:bookmarkStart w:colFirst="0" w:colLast="0" w:name="_47d8i1x83w3t" w:id="0"/>
            <w:bookmarkEnd w:id="0"/>
            <w:r w:rsidDel="00000000" w:rsidR="00000000" w:rsidRPr="00000000">
              <w:rPr>
                <w:b w:val="1"/>
                <w:sz w:val="22"/>
                <w:szCs w:val="22"/>
                <w:rtl w:val="0"/>
              </w:rPr>
              <w:t xml:space="preserve">So that</w:t>
            </w:r>
            <w:r w:rsidDel="00000000" w:rsidR="00000000" w:rsidRPr="00000000">
              <w:rPr>
                <w:sz w:val="22"/>
                <w:szCs w:val="22"/>
                <w:rtl w:val="0"/>
              </w:rPr>
              <w:t xml:space="preserve"> I am informed about the governance process.</w:t>
            </w:r>
          </w:p>
        </w:tc>
        <w:tc>
          <w:tcPr/>
          <w:p w:rsidR="00000000" w:rsidDel="00000000" w:rsidP="00000000" w:rsidRDefault="00000000" w:rsidRPr="00000000" w14:paraId="000004C4">
            <w:pPr>
              <w:pStyle w:val="Title"/>
              <w:keepNext w:val="0"/>
              <w:keepLines w:val="0"/>
              <w:spacing w:after="240" w:before="240" w:line="240" w:lineRule="auto"/>
              <w:rPr>
                <w:sz w:val="22"/>
                <w:szCs w:val="22"/>
              </w:rPr>
            </w:pPr>
            <w:bookmarkStart w:colFirst="0" w:colLast="0" w:name="_47d8i1x83w3t" w:id="0"/>
            <w:bookmarkEnd w:id="0"/>
            <w:r w:rsidDel="00000000" w:rsidR="00000000" w:rsidRPr="00000000">
              <w:rPr>
                <w:sz w:val="22"/>
                <w:szCs w:val="22"/>
                <w:rtl w:val="0"/>
              </w:rPr>
              <w:t xml:space="preserve">Users must be able to view a list of governance actions with their current status.</w:t>
            </w:r>
          </w:p>
          <w:p w:rsidR="00000000" w:rsidDel="00000000" w:rsidP="00000000" w:rsidRDefault="00000000" w:rsidRPr="00000000" w14:paraId="000004C5">
            <w:pPr>
              <w:pStyle w:val="Title"/>
              <w:keepNext w:val="0"/>
              <w:keepLines w:val="0"/>
              <w:spacing w:after="240" w:before="240" w:line="240" w:lineRule="auto"/>
              <w:rPr>
                <w:sz w:val="22"/>
                <w:szCs w:val="22"/>
              </w:rPr>
            </w:pPr>
            <w:bookmarkStart w:colFirst="0" w:colLast="0" w:name="_47d8i1x83w3t" w:id="0"/>
            <w:bookmarkEnd w:id="0"/>
            <w:r w:rsidDel="00000000" w:rsidR="00000000" w:rsidRPr="00000000">
              <w:rPr>
                <w:sz w:val="22"/>
                <w:szCs w:val="22"/>
                <w:rtl w:val="0"/>
              </w:rPr>
              <w:t xml:space="preserve">The status must include stages like submission, voting, ratification, timeline.</w:t>
            </w:r>
          </w:p>
          <w:p w:rsidR="00000000" w:rsidDel="00000000" w:rsidP="00000000" w:rsidRDefault="00000000" w:rsidRPr="00000000" w14:paraId="000004C6">
            <w:pPr>
              <w:pStyle w:val="Title"/>
              <w:keepNext w:val="0"/>
              <w:keepLines w:val="0"/>
              <w:spacing w:after="240" w:before="240" w:line="240" w:lineRule="auto"/>
              <w:rPr>
                <w:b w:val="1"/>
                <w:sz w:val="22"/>
                <w:szCs w:val="22"/>
              </w:rPr>
            </w:pPr>
            <w:bookmarkStart w:colFirst="0" w:colLast="0" w:name="_47d8i1x83w3t" w:id="0"/>
            <w:bookmarkEnd w:id="0"/>
            <w:r w:rsidDel="00000000" w:rsidR="00000000" w:rsidRPr="00000000">
              <w:rPr>
                <w:sz w:val="22"/>
                <w:szCs w:val="22"/>
                <w:rtl w:val="0"/>
              </w:rPr>
              <w:t xml:space="preserve">The system must provide real-time updates on the status.</w:t>
            </w:r>
            <w:r w:rsidDel="00000000" w:rsidR="00000000" w:rsidRPr="00000000">
              <w:rPr>
                <w:rtl w:val="0"/>
              </w:rPr>
            </w:r>
          </w:p>
        </w:tc>
        <w:tc>
          <w:tcPr/>
          <w:p w:rsidR="00000000" w:rsidDel="00000000" w:rsidP="00000000" w:rsidRDefault="00000000" w:rsidRPr="00000000" w14:paraId="000004C7">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Detail Pending</w:t>
            </w:r>
          </w:p>
        </w:tc>
        <w:tc>
          <w:tcPr/>
          <w:p w:rsidR="00000000" w:rsidDel="00000000" w:rsidP="00000000" w:rsidRDefault="00000000" w:rsidRPr="00000000" w14:paraId="000004C8">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4C9">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Detail Pending</w:t>
            </w:r>
          </w:p>
        </w:tc>
        <w:tc>
          <w:tcPr/>
          <w:p w:rsidR="00000000" w:rsidDel="00000000" w:rsidP="00000000" w:rsidRDefault="00000000" w:rsidRPr="00000000" w14:paraId="000004CA">
            <w:pPr>
              <w:pStyle w:val="Title"/>
              <w:keepNext w:val="0"/>
              <w:keepLines w:val="0"/>
              <w:spacing w:after="0" w:line="240" w:lineRule="auto"/>
              <w:jc w:val="center"/>
              <w:rPr>
                <w:sz w:val="22"/>
                <w:szCs w:val="22"/>
              </w:rPr>
            </w:pPr>
            <w:bookmarkStart w:colFirst="0" w:colLast="0" w:name="_47d8i1x83w3t" w:id="0"/>
            <w:bookmarkEnd w:id="0"/>
            <w:commentRangeStart w:id="23"/>
            <w:r w:rsidDel="00000000" w:rsidR="00000000" w:rsidRPr="00000000">
              <w:rPr>
                <w:sz w:val="22"/>
                <w:szCs w:val="22"/>
                <w:rtl w:val="0"/>
              </w:rPr>
              <w:t xml:space="preserve">CIP-1694</w:t>
            </w:r>
            <w:commentRangeEnd w:id="23"/>
            <w:r w:rsidDel="00000000" w:rsidR="00000000" w:rsidRPr="00000000">
              <w:commentReference w:id="23"/>
            </w:r>
            <w:r w:rsidDel="00000000" w:rsidR="00000000" w:rsidRPr="00000000">
              <w:rPr>
                <w:rtl w:val="0"/>
              </w:rPr>
            </w:r>
          </w:p>
        </w:tc>
        <w:tc>
          <w:tcPr/>
          <w:p w:rsidR="00000000" w:rsidDel="00000000" w:rsidP="00000000" w:rsidRDefault="00000000" w:rsidRPr="00000000" w14:paraId="000004CB">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blHeader w:val="0"/>
        </w:trPr>
        <w:tc>
          <w:tcPr/>
          <w:p w:rsidR="00000000" w:rsidDel="00000000" w:rsidP="00000000" w:rsidRDefault="00000000" w:rsidRPr="00000000" w14:paraId="000004CC">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CIP10</w:t>
            </w:r>
          </w:p>
        </w:tc>
        <w:tc>
          <w:tcPr/>
          <w:p w:rsidR="00000000" w:rsidDel="00000000" w:rsidP="00000000" w:rsidRDefault="00000000" w:rsidRPr="00000000" w14:paraId="000004CD">
            <w:pPr>
              <w:pStyle w:val="Title"/>
              <w:keepNext w:val="0"/>
              <w:keepLines w:val="0"/>
              <w:spacing w:after="0" w:line="240" w:lineRule="auto"/>
              <w:rPr>
                <w:sz w:val="22"/>
                <w:szCs w:val="22"/>
              </w:rPr>
            </w:pPr>
            <w:bookmarkStart w:colFirst="0" w:colLast="0" w:name="_47d8i1x83w3t" w:id="0"/>
            <w:bookmarkEnd w:id="0"/>
            <w:r w:rsidDel="00000000" w:rsidR="00000000" w:rsidRPr="00000000">
              <w:rPr>
                <w:b w:val="1"/>
                <w:sz w:val="22"/>
                <w:szCs w:val="22"/>
                <w:rtl w:val="0"/>
              </w:rPr>
              <w:t xml:space="preserve">As</w:t>
            </w:r>
            <w:r w:rsidDel="00000000" w:rsidR="00000000" w:rsidRPr="00000000">
              <w:rPr>
                <w:sz w:val="22"/>
                <w:szCs w:val="22"/>
                <w:rtl w:val="0"/>
              </w:rPr>
              <w:t xml:space="preserve"> an Ada holder,</w:t>
            </w:r>
          </w:p>
          <w:p w:rsidR="00000000" w:rsidDel="00000000" w:rsidP="00000000" w:rsidRDefault="00000000" w:rsidRPr="00000000" w14:paraId="000004CE">
            <w:pPr>
              <w:pStyle w:val="Title"/>
              <w:keepNext w:val="0"/>
              <w:keepLines w:val="0"/>
              <w:spacing w:after="0" w:line="240" w:lineRule="auto"/>
              <w:rPr>
                <w:sz w:val="22"/>
                <w:szCs w:val="22"/>
              </w:rPr>
            </w:pPr>
            <w:bookmarkStart w:colFirst="0" w:colLast="0" w:name="_47d8i1x83w3t" w:id="0"/>
            <w:bookmarkEnd w:id="0"/>
            <w:r w:rsidDel="00000000" w:rsidR="00000000" w:rsidRPr="00000000">
              <w:rPr>
                <w:b w:val="1"/>
                <w:sz w:val="22"/>
                <w:szCs w:val="22"/>
                <w:rtl w:val="0"/>
              </w:rPr>
              <w:t xml:space="preserve">I want </w:t>
            </w:r>
            <w:r w:rsidDel="00000000" w:rsidR="00000000" w:rsidRPr="00000000">
              <w:rPr>
                <w:sz w:val="22"/>
                <w:szCs w:val="22"/>
                <w:rtl w:val="0"/>
              </w:rPr>
              <w:t xml:space="preserve">to delegate my voting rights to a DRep,</w:t>
            </w:r>
          </w:p>
          <w:p w:rsidR="00000000" w:rsidDel="00000000" w:rsidP="00000000" w:rsidRDefault="00000000" w:rsidRPr="00000000" w14:paraId="000004CF">
            <w:pPr>
              <w:pStyle w:val="Title"/>
              <w:keepNext w:val="0"/>
              <w:keepLines w:val="0"/>
              <w:spacing w:after="0" w:line="240" w:lineRule="auto"/>
              <w:rPr>
                <w:sz w:val="22"/>
                <w:szCs w:val="22"/>
              </w:rPr>
            </w:pPr>
            <w:bookmarkStart w:colFirst="0" w:colLast="0" w:name="_47d8i1x83w3t" w:id="0"/>
            <w:bookmarkEnd w:id="0"/>
            <w:r w:rsidDel="00000000" w:rsidR="00000000" w:rsidRPr="00000000">
              <w:rPr>
                <w:b w:val="1"/>
                <w:sz w:val="22"/>
                <w:szCs w:val="22"/>
                <w:rtl w:val="0"/>
              </w:rPr>
              <w:t xml:space="preserve">So that</w:t>
            </w:r>
            <w:r w:rsidDel="00000000" w:rsidR="00000000" w:rsidRPr="00000000">
              <w:rPr>
                <w:sz w:val="22"/>
                <w:szCs w:val="22"/>
                <w:rtl w:val="0"/>
              </w:rPr>
              <w:t xml:space="preserve"> my interests are represented in the governance process.</w:t>
            </w:r>
          </w:p>
        </w:tc>
        <w:tc>
          <w:tcPr/>
          <w:p w:rsidR="00000000" w:rsidDel="00000000" w:rsidP="00000000" w:rsidRDefault="00000000" w:rsidRPr="00000000" w14:paraId="000004D0">
            <w:pPr>
              <w:pStyle w:val="Title"/>
              <w:keepNext w:val="0"/>
              <w:keepLines w:val="0"/>
              <w:spacing w:after="240" w:before="240" w:line="240" w:lineRule="auto"/>
              <w:rPr>
                <w:sz w:val="22"/>
                <w:szCs w:val="22"/>
              </w:rPr>
            </w:pPr>
            <w:bookmarkStart w:colFirst="0" w:colLast="0" w:name="_47d8i1x83w3t" w:id="0"/>
            <w:bookmarkEnd w:id="0"/>
            <w:r w:rsidDel="00000000" w:rsidR="00000000" w:rsidRPr="00000000">
              <w:rPr>
                <w:sz w:val="22"/>
                <w:szCs w:val="22"/>
                <w:rtl w:val="0"/>
              </w:rPr>
              <w:t xml:space="preserve">ADA holders can select a DRep to delegate their voting rights.</w:t>
            </w:r>
          </w:p>
          <w:p w:rsidR="00000000" w:rsidDel="00000000" w:rsidP="00000000" w:rsidRDefault="00000000" w:rsidRPr="00000000" w14:paraId="000004D1">
            <w:pPr>
              <w:pStyle w:val="Title"/>
              <w:keepNext w:val="0"/>
              <w:keepLines w:val="0"/>
              <w:spacing w:after="240" w:before="240" w:line="240" w:lineRule="auto"/>
              <w:rPr>
                <w:sz w:val="22"/>
                <w:szCs w:val="22"/>
              </w:rPr>
            </w:pPr>
            <w:bookmarkStart w:colFirst="0" w:colLast="0" w:name="_47d8i1x83w3t" w:id="0"/>
            <w:bookmarkEnd w:id="0"/>
            <w:r w:rsidDel="00000000" w:rsidR="00000000" w:rsidRPr="00000000">
              <w:rPr>
                <w:sz w:val="22"/>
                <w:szCs w:val="22"/>
                <w:rtl w:val="0"/>
              </w:rPr>
              <w:t xml:space="preserve">The delegation process should be user-friendly and must be secure.</w:t>
            </w:r>
          </w:p>
          <w:p w:rsidR="00000000" w:rsidDel="00000000" w:rsidP="00000000" w:rsidRDefault="00000000" w:rsidRPr="00000000" w14:paraId="000004D2">
            <w:pPr>
              <w:pStyle w:val="Title"/>
              <w:keepNext w:val="0"/>
              <w:keepLines w:val="0"/>
              <w:spacing w:after="240" w:before="240" w:line="240" w:lineRule="auto"/>
              <w:rPr>
                <w:b w:val="1"/>
                <w:sz w:val="22"/>
                <w:szCs w:val="22"/>
              </w:rPr>
            </w:pPr>
            <w:bookmarkStart w:colFirst="0" w:colLast="0" w:name="_47d8i1x83w3t" w:id="0"/>
            <w:bookmarkEnd w:id="0"/>
            <w:r w:rsidDel="00000000" w:rsidR="00000000" w:rsidRPr="00000000">
              <w:rPr>
                <w:sz w:val="22"/>
                <w:szCs w:val="22"/>
                <w:rtl w:val="0"/>
              </w:rPr>
              <w:t xml:space="preserve">The system must confirms successful delegation.</w:t>
            </w:r>
            <w:r w:rsidDel="00000000" w:rsidR="00000000" w:rsidRPr="00000000">
              <w:rPr>
                <w:rtl w:val="0"/>
              </w:rPr>
            </w:r>
          </w:p>
        </w:tc>
        <w:tc>
          <w:tcPr/>
          <w:p w:rsidR="00000000" w:rsidDel="00000000" w:rsidP="00000000" w:rsidRDefault="00000000" w:rsidRPr="00000000" w14:paraId="000004D3">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Detail Pending</w:t>
            </w:r>
          </w:p>
        </w:tc>
        <w:tc>
          <w:tcPr/>
          <w:p w:rsidR="00000000" w:rsidDel="00000000" w:rsidP="00000000" w:rsidRDefault="00000000" w:rsidRPr="00000000" w14:paraId="000004D4">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4D5">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4D6">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4D7">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blHeader w:val="0"/>
        </w:trPr>
        <w:tc>
          <w:tcPr/>
          <w:p w:rsidR="00000000" w:rsidDel="00000000" w:rsidP="00000000" w:rsidRDefault="00000000" w:rsidRPr="00000000" w14:paraId="000004D8">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CIP11</w:t>
            </w:r>
          </w:p>
        </w:tc>
        <w:tc>
          <w:tcPr/>
          <w:p w:rsidR="00000000" w:rsidDel="00000000" w:rsidP="00000000" w:rsidRDefault="00000000" w:rsidRPr="00000000" w14:paraId="000004D9">
            <w:pPr>
              <w:pStyle w:val="Title"/>
              <w:keepNext w:val="0"/>
              <w:keepLines w:val="0"/>
              <w:spacing w:after="0" w:line="240" w:lineRule="auto"/>
              <w:rPr>
                <w:sz w:val="22"/>
                <w:szCs w:val="22"/>
              </w:rPr>
            </w:pPr>
            <w:bookmarkStart w:colFirst="0" w:colLast="0" w:name="_47d8i1x83w3t" w:id="0"/>
            <w:bookmarkEnd w:id="0"/>
            <w:r w:rsidDel="00000000" w:rsidR="00000000" w:rsidRPr="00000000">
              <w:rPr>
                <w:b w:val="1"/>
                <w:sz w:val="22"/>
                <w:szCs w:val="22"/>
                <w:rtl w:val="0"/>
              </w:rPr>
              <w:t xml:space="preserve">As </w:t>
            </w:r>
            <w:r w:rsidDel="00000000" w:rsidR="00000000" w:rsidRPr="00000000">
              <w:rPr>
                <w:sz w:val="22"/>
                <w:szCs w:val="22"/>
                <w:rtl w:val="0"/>
              </w:rPr>
              <w:t xml:space="preserve">an SPO,</w:t>
            </w:r>
          </w:p>
          <w:p w:rsidR="00000000" w:rsidDel="00000000" w:rsidP="00000000" w:rsidRDefault="00000000" w:rsidRPr="00000000" w14:paraId="000004DA">
            <w:pPr>
              <w:pStyle w:val="Title"/>
              <w:keepNext w:val="0"/>
              <w:keepLines w:val="0"/>
              <w:spacing w:after="0" w:line="240" w:lineRule="auto"/>
              <w:rPr>
                <w:sz w:val="22"/>
                <w:szCs w:val="22"/>
              </w:rPr>
            </w:pPr>
            <w:bookmarkStart w:colFirst="0" w:colLast="0" w:name="_47d8i1x83w3t" w:id="0"/>
            <w:bookmarkEnd w:id="0"/>
            <w:r w:rsidDel="00000000" w:rsidR="00000000" w:rsidRPr="00000000">
              <w:rPr>
                <w:b w:val="1"/>
                <w:sz w:val="22"/>
                <w:szCs w:val="22"/>
                <w:rtl w:val="0"/>
              </w:rPr>
              <w:t xml:space="preserve">I want</w:t>
            </w:r>
            <w:r w:rsidDel="00000000" w:rsidR="00000000" w:rsidRPr="00000000">
              <w:rPr>
                <w:sz w:val="22"/>
                <w:szCs w:val="22"/>
                <w:rtl w:val="0"/>
              </w:rPr>
              <w:t xml:space="preserve"> to participate in the governance voting,</w:t>
            </w:r>
          </w:p>
          <w:p w:rsidR="00000000" w:rsidDel="00000000" w:rsidP="00000000" w:rsidRDefault="00000000" w:rsidRPr="00000000" w14:paraId="000004DB">
            <w:pPr>
              <w:pStyle w:val="Title"/>
              <w:keepNext w:val="0"/>
              <w:keepLines w:val="0"/>
              <w:spacing w:after="0" w:line="240" w:lineRule="auto"/>
              <w:rPr>
                <w:sz w:val="22"/>
                <w:szCs w:val="22"/>
              </w:rPr>
            </w:pPr>
            <w:bookmarkStart w:colFirst="0" w:colLast="0" w:name="_47d8i1x83w3t" w:id="0"/>
            <w:bookmarkEnd w:id="0"/>
            <w:r w:rsidDel="00000000" w:rsidR="00000000" w:rsidRPr="00000000">
              <w:rPr>
                <w:b w:val="1"/>
                <w:sz w:val="22"/>
                <w:szCs w:val="22"/>
                <w:rtl w:val="0"/>
              </w:rPr>
              <w:t xml:space="preserve">So that </w:t>
            </w:r>
            <w:r w:rsidDel="00000000" w:rsidR="00000000" w:rsidRPr="00000000">
              <w:rPr>
                <w:sz w:val="22"/>
                <w:szCs w:val="22"/>
                <w:rtl w:val="0"/>
              </w:rPr>
              <w:t xml:space="preserve">I can contribute to the decision-making process.</w:t>
            </w:r>
          </w:p>
        </w:tc>
        <w:tc>
          <w:tcPr/>
          <w:p w:rsidR="00000000" w:rsidDel="00000000" w:rsidP="00000000" w:rsidRDefault="00000000" w:rsidRPr="00000000" w14:paraId="000004DC">
            <w:pPr>
              <w:pStyle w:val="Title"/>
              <w:keepNext w:val="0"/>
              <w:keepLines w:val="0"/>
              <w:spacing w:after="240" w:before="240" w:line="240" w:lineRule="auto"/>
              <w:rPr>
                <w:sz w:val="22"/>
                <w:szCs w:val="22"/>
              </w:rPr>
            </w:pPr>
            <w:bookmarkStart w:colFirst="0" w:colLast="0" w:name="_47d8i1x83w3t" w:id="0"/>
            <w:bookmarkEnd w:id="0"/>
            <w:r w:rsidDel="00000000" w:rsidR="00000000" w:rsidRPr="00000000">
              <w:rPr>
                <w:sz w:val="22"/>
                <w:szCs w:val="22"/>
                <w:rtl w:val="0"/>
              </w:rPr>
              <w:t xml:space="preserve">SPOs must have access to governance actions for voting.</w:t>
            </w:r>
          </w:p>
          <w:p w:rsidR="00000000" w:rsidDel="00000000" w:rsidP="00000000" w:rsidRDefault="00000000" w:rsidRPr="00000000" w14:paraId="000004DD">
            <w:pPr>
              <w:pStyle w:val="Title"/>
              <w:keepNext w:val="0"/>
              <w:keepLines w:val="0"/>
              <w:spacing w:after="240" w:before="240" w:line="240" w:lineRule="auto"/>
              <w:rPr>
                <w:sz w:val="22"/>
                <w:szCs w:val="22"/>
              </w:rPr>
            </w:pPr>
            <w:bookmarkStart w:colFirst="0" w:colLast="0" w:name="_47d8i1x83w3t" w:id="0"/>
            <w:bookmarkEnd w:id="0"/>
            <w:r w:rsidDel="00000000" w:rsidR="00000000" w:rsidRPr="00000000">
              <w:rPr>
                <w:sz w:val="22"/>
                <w:szCs w:val="22"/>
                <w:rtl w:val="0"/>
              </w:rPr>
              <w:t xml:space="preserve">SPOs can cast their votes based on the ADA staked in their pools.</w:t>
            </w:r>
          </w:p>
          <w:p w:rsidR="00000000" w:rsidDel="00000000" w:rsidP="00000000" w:rsidRDefault="00000000" w:rsidRPr="00000000" w14:paraId="000004DE">
            <w:pPr>
              <w:pStyle w:val="Title"/>
              <w:keepNext w:val="0"/>
              <w:keepLines w:val="0"/>
              <w:spacing w:after="240" w:before="240" w:line="240" w:lineRule="auto"/>
              <w:rPr>
                <w:b w:val="1"/>
                <w:sz w:val="22"/>
                <w:szCs w:val="22"/>
              </w:rPr>
            </w:pPr>
            <w:bookmarkStart w:colFirst="0" w:colLast="0" w:name="_47d8i1x83w3t" w:id="0"/>
            <w:bookmarkEnd w:id="0"/>
            <w:r w:rsidDel="00000000" w:rsidR="00000000" w:rsidRPr="00000000">
              <w:rPr>
                <w:sz w:val="22"/>
                <w:szCs w:val="22"/>
                <w:rtl w:val="0"/>
              </w:rPr>
              <w:t xml:space="preserve">The system accurately reflects the votes of SPOs.</w:t>
            </w:r>
            <w:r w:rsidDel="00000000" w:rsidR="00000000" w:rsidRPr="00000000">
              <w:rPr>
                <w:rtl w:val="0"/>
              </w:rPr>
            </w:r>
          </w:p>
        </w:tc>
        <w:tc>
          <w:tcPr/>
          <w:p w:rsidR="00000000" w:rsidDel="00000000" w:rsidP="00000000" w:rsidRDefault="00000000" w:rsidRPr="00000000" w14:paraId="000004DF">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Detail Pending</w:t>
            </w:r>
          </w:p>
        </w:tc>
        <w:tc>
          <w:tcPr/>
          <w:p w:rsidR="00000000" w:rsidDel="00000000" w:rsidP="00000000" w:rsidRDefault="00000000" w:rsidRPr="00000000" w14:paraId="000004E0">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4E1">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4E2">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4E3">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gridSpan w:val="8"/>
          </w:tcPr>
          <w:p w:rsidR="00000000" w:rsidDel="00000000" w:rsidP="00000000" w:rsidRDefault="00000000" w:rsidRPr="00000000" w14:paraId="000004E4">
            <w:pPr>
              <w:pStyle w:val="Title"/>
              <w:keepNext w:val="0"/>
              <w:keepLines w:val="0"/>
              <w:spacing w:after="0" w:lineRule="auto"/>
              <w:rPr>
                <w:b w:val="1"/>
                <w:sz w:val="22"/>
                <w:szCs w:val="22"/>
              </w:rPr>
            </w:pPr>
            <w:bookmarkStart w:colFirst="0" w:colLast="0" w:name="_47d8i1x83w3t" w:id="0"/>
            <w:bookmarkEnd w:id="0"/>
            <w:r w:rsidDel="00000000" w:rsidR="00000000" w:rsidRPr="00000000">
              <w:rPr>
                <w:b w:val="1"/>
                <w:sz w:val="22"/>
                <w:szCs w:val="22"/>
                <w:rtl w:val="0"/>
              </w:rPr>
              <w:t xml:space="preserve">CARDANO CLI US</w:t>
            </w:r>
          </w:p>
        </w:tc>
      </w:tr>
      <w:tr>
        <w:trPr>
          <w:cantSplit w:val="0"/>
          <w:tblHeader w:val="0"/>
        </w:trPr>
        <w:tc>
          <w:tcPr/>
          <w:p w:rsidR="00000000" w:rsidDel="00000000" w:rsidP="00000000" w:rsidRDefault="00000000" w:rsidRPr="00000000" w14:paraId="000004EC">
            <w:pPr>
              <w:pStyle w:val="Title"/>
              <w:keepNext w:val="0"/>
              <w:keepLines w:val="0"/>
              <w:spacing w:after="0" w:lineRule="auto"/>
              <w:rPr>
                <w:sz w:val="22"/>
                <w:szCs w:val="22"/>
              </w:rPr>
            </w:pPr>
            <w:bookmarkStart w:colFirst="0" w:colLast="0" w:name="_47d8i1x83w3t" w:id="0"/>
            <w:bookmarkEnd w:id="0"/>
            <w:r w:rsidDel="00000000" w:rsidR="00000000" w:rsidRPr="00000000">
              <w:rPr>
                <w:sz w:val="22"/>
                <w:szCs w:val="22"/>
                <w:rtl w:val="0"/>
              </w:rPr>
              <w:t xml:space="preserve">CLI01</w:t>
            </w:r>
          </w:p>
        </w:tc>
        <w:tc>
          <w:tcPr/>
          <w:p w:rsidR="00000000" w:rsidDel="00000000" w:rsidP="00000000" w:rsidRDefault="00000000" w:rsidRPr="00000000" w14:paraId="000004ED">
            <w:pPr>
              <w:pStyle w:val="Title"/>
              <w:keepNext w:val="0"/>
              <w:keepLines w:val="0"/>
              <w:spacing w:after="0" w:lineRule="auto"/>
              <w:rPr>
                <w:sz w:val="22"/>
                <w:szCs w:val="22"/>
              </w:rPr>
            </w:pPr>
            <w:bookmarkStart w:colFirst="0" w:colLast="0" w:name="_47d8i1x83w3t" w:id="0"/>
            <w:bookmarkEnd w:id="0"/>
            <w:r w:rsidDel="00000000" w:rsidR="00000000" w:rsidRPr="00000000">
              <w:rPr>
                <w:b w:val="1"/>
                <w:sz w:val="22"/>
                <w:szCs w:val="22"/>
                <w:rtl w:val="0"/>
              </w:rPr>
              <w:t xml:space="preserve">As</w:t>
            </w:r>
            <w:r w:rsidDel="00000000" w:rsidR="00000000" w:rsidRPr="00000000">
              <w:rPr>
                <w:sz w:val="22"/>
                <w:szCs w:val="22"/>
                <w:rtl w:val="0"/>
              </w:rPr>
              <w:t xml:space="preserve"> an Ada holder,</w:t>
            </w:r>
          </w:p>
          <w:p w:rsidR="00000000" w:rsidDel="00000000" w:rsidP="00000000" w:rsidRDefault="00000000" w:rsidRPr="00000000" w14:paraId="000004EE">
            <w:pPr>
              <w:pStyle w:val="Title"/>
              <w:keepNext w:val="0"/>
              <w:keepLines w:val="0"/>
              <w:spacing w:after="0" w:lineRule="auto"/>
              <w:rPr>
                <w:sz w:val="22"/>
                <w:szCs w:val="22"/>
              </w:rPr>
            </w:pPr>
            <w:bookmarkStart w:colFirst="0" w:colLast="0" w:name="_47d8i1x83w3t" w:id="0"/>
            <w:bookmarkEnd w:id="0"/>
            <w:r w:rsidDel="00000000" w:rsidR="00000000" w:rsidRPr="00000000">
              <w:rPr>
                <w:b w:val="1"/>
                <w:sz w:val="22"/>
                <w:szCs w:val="22"/>
                <w:rtl w:val="0"/>
              </w:rPr>
              <w:t xml:space="preserve">I want</w:t>
            </w:r>
            <w:r w:rsidDel="00000000" w:rsidR="00000000" w:rsidRPr="00000000">
              <w:rPr>
                <w:sz w:val="22"/>
                <w:szCs w:val="22"/>
                <w:rtl w:val="0"/>
              </w:rPr>
              <w:t xml:space="preserve"> to obtain the hash of the off-chain text of a Constitution</w:t>
            </w:r>
          </w:p>
          <w:p w:rsidR="00000000" w:rsidDel="00000000" w:rsidP="00000000" w:rsidRDefault="00000000" w:rsidRPr="00000000" w14:paraId="000004EF">
            <w:pPr>
              <w:pStyle w:val="Title"/>
              <w:keepNext w:val="0"/>
              <w:keepLines w:val="0"/>
              <w:spacing w:after="0" w:lineRule="auto"/>
              <w:rPr>
                <w:sz w:val="22"/>
                <w:szCs w:val="22"/>
              </w:rPr>
            </w:pPr>
            <w:bookmarkStart w:colFirst="0" w:colLast="0" w:name="_47d8i1x83w3t" w:id="0"/>
            <w:bookmarkEnd w:id="0"/>
            <w:r w:rsidDel="00000000" w:rsidR="00000000" w:rsidRPr="00000000">
              <w:rPr>
                <w:b w:val="1"/>
                <w:sz w:val="22"/>
                <w:szCs w:val="22"/>
                <w:rtl w:val="0"/>
              </w:rPr>
              <w:t xml:space="preserve">So that</w:t>
            </w:r>
            <w:r w:rsidDel="00000000" w:rsidR="00000000" w:rsidRPr="00000000">
              <w:rPr>
                <w:sz w:val="22"/>
                <w:szCs w:val="22"/>
                <w:rtl w:val="0"/>
              </w:rPr>
              <w:t xml:space="preserve"> I can compare it against the hash registered on-chain to verify its authenticity.</w:t>
            </w:r>
          </w:p>
        </w:tc>
        <w:tc>
          <w:tcPr/>
          <w:p w:rsidR="00000000" w:rsidDel="00000000" w:rsidP="00000000" w:rsidRDefault="00000000" w:rsidRPr="00000000" w14:paraId="000004F0">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When I provide the off-chain text of the Constitution, the cardano-cli should calculate and return the corresponding blake2b-256 hash of the document. </w:t>
            </w:r>
          </w:p>
        </w:tc>
        <w:tc>
          <w:tcPr/>
          <w:p w:rsidR="00000000" w:rsidDel="00000000" w:rsidP="00000000" w:rsidRDefault="00000000" w:rsidRPr="00000000" w14:paraId="000004F1">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Given that a holder provides the offchain text of the </w:t>
            </w:r>
            <w:r w:rsidDel="00000000" w:rsidR="00000000" w:rsidRPr="00000000">
              <w:rPr>
                <w:sz w:val="22"/>
                <w:szCs w:val="22"/>
                <w:rtl w:val="0"/>
              </w:rPr>
              <w:t xml:space="preserve">constitution</w:t>
            </w:r>
            <w:r w:rsidDel="00000000" w:rsidR="00000000" w:rsidRPr="00000000">
              <w:rPr>
                <w:sz w:val="22"/>
                <w:szCs w:val="22"/>
                <w:rtl w:val="0"/>
              </w:rPr>
              <w:t xml:space="preserve"> then cardo-cli should return the corresponding blake2b-256 hash</w:t>
            </w:r>
          </w:p>
          <w:p w:rsidR="00000000" w:rsidDel="00000000" w:rsidP="00000000" w:rsidRDefault="00000000" w:rsidRPr="00000000" w14:paraId="000004F2">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Given that it is the same document, the resulting hash should match the one registered on-chain. </w:t>
            </w:r>
          </w:p>
        </w:tc>
        <w:tc>
          <w:tcPr/>
          <w:p w:rsidR="00000000" w:rsidDel="00000000" w:rsidP="00000000" w:rsidRDefault="00000000" w:rsidRPr="00000000" w14:paraId="000004F3">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4F4">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4F5">
            <w:pPr>
              <w:pStyle w:val="Title"/>
              <w:keepNext w:val="0"/>
              <w:keepLines w:val="0"/>
              <w:spacing w:after="0" w:line="240" w:lineRule="auto"/>
              <w:jc w:val="center"/>
              <w:rPr>
                <w:sz w:val="22"/>
                <w:szCs w:val="22"/>
              </w:rPr>
            </w:pPr>
            <w:bookmarkStart w:colFirst="0" w:colLast="0" w:name="_47d8i1x83w3t" w:id="0"/>
            <w:bookmarkEnd w:id="0"/>
            <w:hyperlink r:id="rId20">
              <w:r w:rsidDel="00000000" w:rsidR="00000000" w:rsidRPr="00000000">
                <w:rPr>
                  <w:color w:val="1155cc"/>
                  <w:sz w:val="22"/>
                  <w:szCs w:val="22"/>
                  <w:u w:val="single"/>
                  <w:rtl w:val="0"/>
                </w:rPr>
                <w:t xml:space="preserve">L958</w:t>
              </w:r>
            </w:hyperlink>
            <w:r w:rsidDel="00000000" w:rsidR="00000000" w:rsidRPr="00000000">
              <w:rPr>
                <w:rtl w:val="0"/>
              </w:rPr>
            </w:r>
          </w:p>
        </w:tc>
        <w:tc>
          <w:tcPr/>
          <w:p w:rsidR="00000000" w:rsidDel="00000000" w:rsidP="00000000" w:rsidRDefault="00000000" w:rsidRPr="00000000" w14:paraId="000004F6">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blHeader w:val="0"/>
        </w:trPr>
        <w:tc>
          <w:tcPr/>
          <w:p w:rsidR="00000000" w:rsidDel="00000000" w:rsidP="00000000" w:rsidRDefault="00000000" w:rsidRPr="00000000" w14:paraId="000004F7">
            <w:pPr>
              <w:pStyle w:val="Title"/>
              <w:keepNext w:val="0"/>
              <w:keepLines w:val="0"/>
              <w:spacing w:after="0" w:lineRule="auto"/>
              <w:rPr>
                <w:sz w:val="22"/>
                <w:szCs w:val="22"/>
              </w:rPr>
            </w:pPr>
            <w:bookmarkStart w:colFirst="0" w:colLast="0" w:name="_47d8i1x83w3t" w:id="0"/>
            <w:bookmarkEnd w:id="0"/>
            <w:r w:rsidDel="00000000" w:rsidR="00000000" w:rsidRPr="00000000">
              <w:rPr>
                <w:sz w:val="22"/>
                <w:szCs w:val="22"/>
                <w:rtl w:val="0"/>
              </w:rPr>
              <w:t xml:space="preserve">CLI02</w:t>
            </w:r>
          </w:p>
        </w:tc>
        <w:tc>
          <w:tcPr/>
          <w:p w:rsidR="00000000" w:rsidDel="00000000" w:rsidP="00000000" w:rsidRDefault="00000000" w:rsidRPr="00000000" w14:paraId="000004F8">
            <w:pPr>
              <w:pStyle w:val="Title"/>
              <w:keepNext w:val="0"/>
              <w:keepLines w:val="0"/>
              <w:spacing w:after="0" w:lineRule="auto"/>
              <w:rPr>
                <w:sz w:val="22"/>
                <w:szCs w:val="22"/>
              </w:rPr>
            </w:pPr>
            <w:bookmarkStart w:colFirst="0" w:colLast="0" w:name="_47d8i1x83w3t" w:id="0"/>
            <w:bookmarkEnd w:id="0"/>
            <w:r w:rsidDel="00000000" w:rsidR="00000000" w:rsidRPr="00000000">
              <w:rPr>
                <w:b w:val="1"/>
                <w:sz w:val="22"/>
                <w:szCs w:val="22"/>
                <w:rtl w:val="0"/>
              </w:rPr>
              <w:t xml:space="preserve">As</w:t>
            </w:r>
            <w:r w:rsidDel="00000000" w:rsidR="00000000" w:rsidRPr="00000000">
              <w:rPr>
                <w:sz w:val="22"/>
                <w:szCs w:val="22"/>
                <w:rtl w:val="0"/>
              </w:rPr>
              <w:t xml:space="preserve"> an Ada holder,</w:t>
            </w:r>
          </w:p>
          <w:p w:rsidR="00000000" w:rsidDel="00000000" w:rsidP="00000000" w:rsidRDefault="00000000" w:rsidRPr="00000000" w14:paraId="000004F9">
            <w:pPr>
              <w:pStyle w:val="Title"/>
              <w:keepNext w:val="0"/>
              <w:keepLines w:val="0"/>
              <w:spacing w:after="0" w:lineRule="auto"/>
              <w:rPr>
                <w:sz w:val="22"/>
                <w:szCs w:val="22"/>
              </w:rPr>
            </w:pPr>
            <w:bookmarkStart w:colFirst="0" w:colLast="0" w:name="_47d8i1x83w3t" w:id="0"/>
            <w:bookmarkEnd w:id="0"/>
            <w:r w:rsidDel="00000000" w:rsidR="00000000" w:rsidRPr="00000000">
              <w:rPr>
                <w:b w:val="1"/>
                <w:sz w:val="22"/>
                <w:szCs w:val="22"/>
                <w:rtl w:val="0"/>
              </w:rPr>
              <w:t xml:space="preserve">I want </w:t>
            </w:r>
            <w:r w:rsidDel="00000000" w:rsidR="00000000" w:rsidRPr="00000000">
              <w:rPr>
                <w:sz w:val="22"/>
                <w:szCs w:val="22"/>
                <w:rtl w:val="0"/>
              </w:rPr>
              <w:t xml:space="preserve">to generate the hash of the off-chain text for a proposed Constitution</w:t>
            </w:r>
          </w:p>
          <w:p w:rsidR="00000000" w:rsidDel="00000000" w:rsidP="00000000" w:rsidRDefault="00000000" w:rsidRPr="00000000" w14:paraId="000004FA">
            <w:pPr>
              <w:pStyle w:val="Title"/>
              <w:keepNext w:val="0"/>
              <w:keepLines w:val="0"/>
              <w:spacing w:after="0" w:lineRule="auto"/>
              <w:rPr>
                <w:sz w:val="22"/>
                <w:szCs w:val="22"/>
              </w:rPr>
            </w:pPr>
            <w:bookmarkStart w:colFirst="0" w:colLast="0" w:name="_47d8i1x83w3t" w:id="0"/>
            <w:bookmarkEnd w:id="0"/>
            <w:r w:rsidDel="00000000" w:rsidR="00000000" w:rsidRPr="00000000">
              <w:rPr>
                <w:b w:val="1"/>
                <w:sz w:val="22"/>
                <w:szCs w:val="22"/>
                <w:rtl w:val="0"/>
              </w:rPr>
              <w:t xml:space="preserve">So that</w:t>
            </w:r>
            <w:r w:rsidDel="00000000" w:rsidR="00000000" w:rsidRPr="00000000">
              <w:rPr>
                <w:sz w:val="22"/>
                <w:szCs w:val="22"/>
                <w:rtl w:val="0"/>
              </w:rPr>
              <w:t xml:space="preserve"> the hash can be utilized in a governance action.</w:t>
            </w:r>
          </w:p>
          <w:p w:rsidR="00000000" w:rsidDel="00000000" w:rsidP="00000000" w:rsidRDefault="00000000" w:rsidRPr="00000000" w14:paraId="000004FB">
            <w:pPr>
              <w:pStyle w:val="Title"/>
              <w:keepNext w:val="0"/>
              <w:keepLines w:val="0"/>
              <w:spacing w:after="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4FC">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When I provide the off-chain text of the Constitution, the cardano-cli should calculate and return the corresponding blake2b-256 hash of the document. </w:t>
            </w:r>
          </w:p>
        </w:tc>
        <w:tc>
          <w:tcPr/>
          <w:p w:rsidR="00000000" w:rsidDel="00000000" w:rsidP="00000000" w:rsidRDefault="00000000" w:rsidRPr="00000000" w14:paraId="000004FD">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Given that a holder provides the offchain text of the </w:t>
            </w:r>
            <w:r w:rsidDel="00000000" w:rsidR="00000000" w:rsidRPr="00000000">
              <w:rPr>
                <w:sz w:val="22"/>
                <w:szCs w:val="22"/>
                <w:rtl w:val="0"/>
              </w:rPr>
              <w:t xml:space="preserve">constitution</w:t>
            </w:r>
            <w:r w:rsidDel="00000000" w:rsidR="00000000" w:rsidRPr="00000000">
              <w:rPr>
                <w:sz w:val="22"/>
                <w:szCs w:val="22"/>
                <w:rtl w:val="0"/>
              </w:rPr>
              <w:t xml:space="preserve"> then cardo-cli should return the corresponding blake2b-256 hash</w:t>
            </w:r>
          </w:p>
          <w:p w:rsidR="00000000" w:rsidDel="00000000" w:rsidP="00000000" w:rsidRDefault="00000000" w:rsidRPr="00000000" w14:paraId="000004FE">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sz w:val="22"/>
                <w:szCs w:val="22"/>
                <w:rtl w:val="0"/>
              </w:rPr>
              <w:t xml:space="preserve">Given that it is the same document, the resulting hash should match the one registered on-chain. </w:t>
            </w:r>
            <w:r w:rsidDel="00000000" w:rsidR="00000000" w:rsidRPr="00000000">
              <w:rPr>
                <w:rtl w:val="0"/>
              </w:rPr>
            </w:r>
          </w:p>
          <w:p w:rsidR="00000000" w:rsidDel="00000000" w:rsidP="00000000" w:rsidRDefault="00000000" w:rsidRPr="00000000" w14:paraId="000004FF">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500">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501">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502">
            <w:pPr>
              <w:pStyle w:val="Title"/>
              <w:keepNext w:val="0"/>
              <w:keepLines w:val="0"/>
              <w:spacing w:after="0" w:line="240" w:lineRule="auto"/>
              <w:jc w:val="center"/>
              <w:rPr>
                <w:sz w:val="22"/>
                <w:szCs w:val="22"/>
              </w:rPr>
            </w:pPr>
            <w:bookmarkStart w:colFirst="0" w:colLast="0" w:name="_47d8i1x83w3t" w:id="0"/>
            <w:bookmarkEnd w:id="0"/>
            <w:hyperlink r:id="rId21">
              <w:r w:rsidDel="00000000" w:rsidR="00000000" w:rsidRPr="00000000">
                <w:rPr>
                  <w:color w:val="1155cc"/>
                  <w:sz w:val="22"/>
                  <w:szCs w:val="22"/>
                  <w:u w:val="single"/>
                  <w:rtl w:val="0"/>
                </w:rPr>
                <w:t xml:space="preserve">L958</w:t>
              </w:r>
            </w:hyperlink>
            <w:r w:rsidDel="00000000" w:rsidR="00000000" w:rsidRPr="00000000">
              <w:rPr>
                <w:rtl w:val="0"/>
              </w:rPr>
            </w:r>
          </w:p>
        </w:tc>
        <w:tc>
          <w:tcPr/>
          <w:p w:rsidR="00000000" w:rsidDel="00000000" w:rsidP="00000000" w:rsidRDefault="00000000" w:rsidRPr="00000000" w14:paraId="00000503">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blHeader w:val="0"/>
        </w:trPr>
        <w:tc>
          <w:tcPr>
            <w:vMerge w:val="restart"/>
          </w:tcPr>
          <w:p w:rsidR="00000000" w:rsidDel="00000000" w:rsidP="00000000" w:rsidRDefault="00000000" w:rsidRPr="00000000" w14:paraId="00000504">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CLI03</w:t>
            </w:r>
          </w:p>
        </w:tc>
        <w:tc>
          <w:tcPr>
            <w:vMerge w:val="restart"/>
          </w:tcPr>
          <w:p w:rsidR="00000000" w:rsidDel="00000000" w:rsidP="00000000" w:rsidRDefault="00000000" w:rsidRPr="00000000" w14:paraId="00000505">
            <w:pPr>
              <w:pStyle w:val="Title"/>
              <w:keepNext w:val="0"/>
              <w:keepLines w:val="0"/>
              <w:spacing w:after="0" w:line="240" w:lineRule="auto"/>
              <w:rPr>
                <w:sz w:val="22"/>
                <w:szCs w:val="22"/>
              </w:rPr>
            </w:pPr>
            <w:bookmarkStart w:colFirst="0" w:colLast="0" w:name="_47d8i1x83w3t" w:id="0"/>
            <w:bookmarkEnd w:id="0"/>
            <w:r w:rsidDel="00000000" w:rsidR="00000000" w:rsidRPr="00000000">
              <w:rPr>
                <w:b w:val="1"/>
                <w:sz w:val="22"/>
                <w:szCs w:val="22"/>
                <w:rtl w:val="0"/>
              </w:rPr>
              <w:t xml:space="preserve">As</w:t>
            </w:r>
            <w:r w:rsidDel="00000000" w:rsidR="00000000" w:rsidRPr="00000000">
              <w:rPr>
                <w:sz w:val="22"/>
                <w:szCs w:val="22"/>
                <w:rtl w:val="0"/>
              </w:rPr>
              <w:t xml:space="preserve"> a potential Constitutional Committee member, </w:t>
            </w:r>
          </w:p>
          <w:p w:rsidR="00000000" w:rsidDel="00000000" w:rsidP="00000000" w:rsidRDefault="00000000" w:rsidRPr="00000000" w14:paraId="00000506">
            <w:pPr>
              <w:pStyle w:val="Title"/>
              <w:keepNext w:val="0"/>
              <w:keepLines w:val="0"/>
              <w:spacing w:after="0" w:line="240" w:lineRule="auto"/>
              <w:rPr>
                <w:sz w:val="22"/>
                <w:szCs w:val="22"/>
              </w:rPr>
            </w:pPr>
            <w:bookmarkStart w:colFirst="0" w:colLast="0" w:name="_47d8i1x83w3t" w:id="0"/>
            <w:bookmarkEnd w:id="0"/>
            <w:r w:rsidDel="00000000" w:rsidR="00000000" w:rsidRPr="00000000">
              <w:rPr>
                <w:b w:val="1"/>
                <w:sz w:val="22"/>
                <w:szCs w:val="22"/>
                <w:rtl w:val="0"/>
              </w:rPr>
              <w:t xml:space="preserve">I want</w:t>
            </w:r>
            <w:r w:rsidDel="00000000" w:rsidR="00000000" w:rsidRPr="00000000">
              <w:rPr>
                <w:sz w:val="22"/>
                <w:szCs w:val="22"/>
                <w:rtl w:val="0"/>
              </w:rPr>
              <w:t xml:space="preserve"> to generate COLD key pair </w:t>
            </w:r>
          </w:p>
          <w:p w:rsidR="00000000" w:rsidDel="00000000" w:rsidP="00000000" w:rsidRDefault="00000000" w:rsidRPr="00000000" w14:paraId="00000507">
            <w:pPr>
              <w:pStyle w:val="Title"/>
              <w:keepNext w:val="0"/>
              <w:keepLines w:val="0"/>
              <w:spacing w:after="0" w:line="240" w:lineRule="auto"/>
              <w:rPr>
                <w:sz w:val="22"/>
                <w:szCs w:val="22"/>
              </w:rPr>
            </w:pPr>
            <w:bookmarkStart w:colFirst="0" w:colLast="0" w:name="_47d8i1x83w3t" w:id="0"/>
            <w:bookmarkEnd w:id="0"/>
            <w:r w:rsidDel="00000000" w:rsidR="00000000" w:rsidRPr="00000000">
              <w:rPr>
                <w:b w:val="1"/>
                <w:sz w:val="22"/>
                <w:szCs w:val="22"/>
                <w:rtl w:val="0"/>
              </w:rPr>
              <w:t xml:space="preserve">So that</w:t>
            </w:r>
            <w:r w:rsidDel="00000000" w:rsidR="00000000" w:rsidRPr="00000000">
              <w:rPr>
                <w:sz w:val="22"/>
                <w:szCs w:val="22"/>
                <w:rtl w:val="0"/>
              </w:rPr>
              <w:t xml:space="preserve"> I can be proposed for the Committee in a Governance action</w:t>
            </w:r>
          </w:p>
        </w:tc>
        <w:tc>
          <w:tcPr/>
          <w:p w:rsidR="00000000" w:rsidDel="00000000" w:rsidP="00000000" w:rsidRDefault="00000000" w:rsidRPr="00000000" w14:paraId="00000508">
            <w:pPr>
              <w:pStyle w:val="Title"/>
              <w:keepNext w:val="0"/>
              <w:keepLines w:val="0"/>
              <w:spacing w:after="0" w:line="240" w:lineRule="auto"/>
              <w:rPr>
                <w:sz w:val="22"/>
                <w:szCs w:val="22"/>
              </w:rPr>
            </w:pPr>
            <w:bookmarkStart w:colFirst="0" w:colLast="0" w:name="_47d8i1x83w3t" w:id="0"/>
            <w:bookmarkEnd w:id="0"/>
            <w:r w:rsidDel="00000000" w:rsidR="00000000" w:rsidRPr="00000000">
              <w:rPr>
                <w:color w:val="1f2328"/>
                <w:sz w:val="21"/>
                <w:szCs w:val="21"/>
                <w:highlight w:val="white"/>
                <w:rtl w:val="0"/>
              </w:rPr>
              <w:t xml:space="preserve">The feature implementation should include a new command: </w:t>
              <w:br w:type="textWrapping"/>
              <w:br w:type="textWrapping"/>
              <w:t xml:space="preserve">cardano-cli conway governance committee key-gen-cold</w:t>
            </w:r>
            <w:r w:rsidDel="00000000" w:rsidR="00000000" w:rsidRPr="00000000">
              <w:rPr>
                <w:rtl w:val="0"/>
              </w:rPr>
            </w:r>
          </w:p>
        </w:tc>
        <w:tc>
          <w:tcPr/>
          <w:p w:rsidR="00000000" w:rsidDel="00000000" w:rsidP="00000000" w:rsidRDefault="00000000" w:rsidRPr="00000000" w14:paraId="00000509">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sz w:val="22"/>
                <w:szCs w:val="22"/>
                <w:rtl w:val="0"/>
              </w:rPr>
              <w:t xml:space="preserve">Typing</w:t>
            </w:r>
            <w:r w:rsidDel="00000000" w:rsidR="00000000" w:rsidRPr="00000000">
              <w:rPr>
                <w:b w:val="1"/>
                <w:sz w:val="22"/>
                <w:szCs w:val="22"/>
                <w:rtl w:val="0"/>
              </w:rPr>
              <w:t xml:space="preserve">  </w:t>
            </w:r>
            <w:r w:rsidDel="00000000" w:rsidR="00000000" w:rsidRPr="00000000">
              <w:rPr>
                <w:color w:val="1f2328"/>
                <w:sz w:val="21"/>
                <w:szCs w:val="21"/>
                <w:highlight w:val="white"/>
                <w:rtl w:val="0"/>
              </w:rPr>
              <w:t xml:space="preserve">cardano-cli</w:t>
            </w:r>
            <w:r w:rsidDel="00000000" w:rsidR="00000000" w:rsidRPr="00000000">
              <w:rPr>
                <w:rFonts w:ascii="Consolas" w:cs="Consolas" w:eastAsia="Consolas" w:hAnsi="Consolas"/>
                <w:color w:val="1f2328"/>
                <w:sz w:val="21"/>
                <w:szCs w:val="21"/>
                <w:highlight w:val="white"/>
                <w:rtl w:val="0"/>
              </w:rPr>
              <w:t xml:space="preserve"> conway governance committee key-gen-cold</w:t>
            </w:r>
            <w:r w:rsidDel="00000000" w:rsidR="00000000" w:rsidRPr="00000000">
              <w:rPr>
                <w:color w:val="1f2328"/>
                <w:sz w:val="21"/>
                <w:szCs w:val="21"/>
                <w:highlight w:val="white"/>
                <w:rtl w:val="0"/>
              </w:rPr>
              <w:t xml:space="preserve"> with accepted input parameters generates a COLD key pair. If a parameter or the command format is incorrect an error is raised</w:t>
            </w:r>
            <w:r w:rsidDel="00000000" w:rsidR="00000000" w:rsidRPr="00000000">
              <w:rPr>
                <w:rtl w:val="0"/>
              </w:rPr>
            </w:r>
          </w:p>
        </w:tc>
        <w:tc>
          <w:tcPr/>
          <w:p w:rsidR="00000000" w:rsidDel="00000000" w:rsidP="00000000" w:rsidRDefault="00000000" w:rsidRPr="00000000" w14:paraId="0000050A">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50B">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50C">
            <w:pPr>
              <w:pStyle w:val="Title"/>
              <w:keepNext w:val="0"/>
              <w:keepLines w:val="0"/>
              <w:spacing w:after="0" w:line="240" w:lineRule="auto"/>
              <w:jc w:val="center"/>
              <w:rPr>
                <w:sz w:val="22"/>
                <w:szCs w:val="22"/>
              </w:rPr>
            </w:pPr>
            <w:bookmarkStart w:colFirst="0" w:colLast="0" w:name="_47d8i1x83w3t" w:id="0"/>
            <w:bookmarkEnd w:id="0"/>
            <w:hyperlink r:id="rId22">
              <w:r w:rsidDel="00000000" w:rsidR="00000000" w:rsidRPr="00000000">
                <w:rPr>
                  <w:color w:val="1155cc"/>
                  <w:sz w:val="22"/>
                  <w:szCs w:val="22"/>
                  <w:u w:val="single"/>
                  <w:rtl w:val="0"/>
                </w:rPr>
                <w:t xml:space="preserve">L966</w:t>
              </w:r>
            </w:hyperlink>
            <w:r w:rsidDel="00000000" w:rsidR="00000000" w:rsidRPr="00000000">
              <w:rPr>
                <w:rtl w:val="0"/>
              </w:rPr>
            </w:r>
          </w:p>
          <w:p w:rsidR="00000000" w:rsidDel="00000000" w:rsidP="00000000" w:rsidRDefault="00000000" w:rsidRPr="00000000" w14:paraId="0000050D">
            <w:pPr>
              <w:pStyle w:val="Title"/>
              <w:keepNext w:val="0"/>
              <w:keepLines w:val="0"/>
              <w:spacing w:after="0" w:line="240" w:lineRule="auto"/>
              <w:jc w:val="center"/>
              <w:rPr>
                <w:sz w:val="22"/>
                <w:szCs w:val="22"/>
              </w:rPr>
            </w:pPr>
            <w:bookmarkStart w:colFirst="0" w:colLast="0" w:name="_47d8i1x83w3t" w:id="0"/>
            <w:bookmarkEnd w:id="0"/>
            <w:hyperlink r:id="rId23">
              <w:r w:rsidDel="00000000" w:rsidR="00000000" w:rsidRPr="00000000">
                <w:rPr>
                  <w:color w:val="1155cc"/>
                  <w:sz w:val="22"/>
                  <w:szCs w:val="22"/>
                  <w:u w:val="single"/>
                  <w:rtl w:val="0"/>
                </w:rPr>
                <w:t xml:space="preserve">L993</w:t>
              </w:r>
            </w:hyperlink>
            <w:r w:rsidDel="00000000" w:rsidR="00000000" w:rsidRPr="00000000">
              <w:rPr>
                <w:rtl w:val="0"/>
              </w:rPr>
            </w:r>
          </w:p>
        </w:tc>
        <w:tc>
          <w:tcPr/>
          <w:p w:rsidR="00000000" w:rsidDel="00000000" w:rsidP="00000000" w:rsidRDefault="00000000" w:rsidRPr="00000000" w14:paraId="0000050E">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blHeader w:val="0"/>
        </w:trPr>
        <w:tc>
          <w:tcPr>
            <w:vMerge w:val="continue"/>
          </w:tcPr>
          <w:p w:rsidR="00000000" w:rsidDel="00000000" w:rsidP="00000000" w:rsidRDefault="00000000" w:rsidRPr="00000000" w14:paraId="0000050F">
            <w:pPr>
              <w:pStyle w:val="Title"/>
              <w:keepNext w:val="0"/>
              <w:keepLines w:val="0"/>
              <w:spacing w:after="0"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510">
            <w:pPr>
              <w:pStyle w:val="Title"/>
              <w:keepNext w:val="0"/>
              <w:keepLines w:val="0"/>
              <w:spacing w:after="0"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511">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Includes a corresponding CLI usage  describing the feature, how to use it and the types of the inputs and outputs.</w:t>
            </w:r>
          </w:p>
        </w:tc>
        <w:tc>
          <w:tcPr/>
          <w:p w:rsidR="00000000" w:rsidDel="00000000" w:rsidP="00000000" w:rsidRDefault="00000000" w:rsidRPr="00000000" w14:paraId="00000512">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sz w:val="22"/>
                <w:szCs w:val="22"/>
                <w:rtl w:val="0"/>
              </w:rPr>
              <w:t xml:space="preserve">Typing</w:t>
            </w:r>
            <w:r w:rsidDel="00000000" w:rsidR="00000000" w:rsidRPr="00000000">
              <w:rPr>
                <w:b w:val="1"/>
                <w:sz w:val="22"/>
                <w:szCs w:val="22"/>
                <w:rtl w:val="0"/>
              </w:rPr>
              <w:t xml:space="preserve">  </w:t>
            </w:r>
            <w:r w:rsidDel="00000000" w:rsidR="00000000" w:rsidRPr="00000000">
              <w:rPr>
                <w:color w:val="1f2328"/>
                <w:sz w:val="21"/>
                <w:szCs w:val="21"/>
                <w:highlight w:val="white"/>
                <w:rtl w:val="0"/>
              </w:rPr>
              <w:t xml:space="preserve">cardano-cli</w:t>
            </w:r>
            <w:r w:rsidDel="00000000" w:rsidR="00000000" w:rsidRPr="00000000">
              <w:rPr>
                <w:rFonts w:ascii="Consolas" w:cs="Consolas" w:eastAsia="Consolas" w:hAnsi="Consolas"/>
                <w:color w:val="1f2328"/>
                <w:sz w:val="21"/>
                <w:szCs w:val="21"/>
                <w:highlight w:val="white"/>
                <w:rtl w:val="0"/>
              </w:rPr>
              <w:t xml:space="preserve"> conway governance committee key-gen-cold —-help displays command usage</w:t>
            </w:r>
            <w:r w:rsidDel="00000000" w:rsidR="00000000" w:rsidRPr="00000000">
              <w:rPr>
                <w:rtl w:val="0"/>
              </w:rPr>
            </w:r>
          </w:p>
        </w:tc>
        <w:tc>
          <w:tcPr/>
          <w:p w:rsidR="00000000" w:rsidDel="00000000" w:rsidP="00000000" w:rsidRDefault="00000000" w:rsidRPr="00000000" w14:paraId="00000513">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514">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515">
            <w:pPr>
              <w:pStyle w:val="Title"/>
              <w:keepNext w:val="0"/>
              <w:keepLines w:val="0"/>
              <w:spacing w:after="0" w:line="240" w:lineRule="auto"/>
              <w:jc w:val="center"/>
              <w:rPr>
                <w:sz w:val="22"/>
                <w:szCs w:val="22"/>
              </w:rPr>
            </w:pPr>
            <w:bookmarkStart w:colFirst="0" w:colLast="0" w:name="_47d8i1x83w3t" w:id="0"/>
            <w:bookmarkEnd w:id="0"/>
            <w:hyperlink r:id="rId24">
              <w:r w:rsidDel="00000000" w:rsidR="00000000" w:rsidRPr="00000000">
                <w:rPr>
                  <w:color w:val="1155cc"/>
                  <w:sz w:val="22"/>
                  <w:szCs w:val="22"/>
                  <w:u w:val="single"/>
                  <w:rtl w:val="0"/>
                </w:rPr>
                <w:t xml:space="preserve">L966</w:t>
              </w:r>
            </w:hyperlink>
            <w:r w:rsidDel="00000000" w:rsidR="00000000" w:rsidRPr="00000000">
              <w:rPr>
                <w:rtl w:val="0"/>
              </w:rPr>
            </w:r>
          </w:p>
          <w:p w:rsidR="00000000" w:rsidDel="00000000" w:rsidP="00000000" w:rsidRDefault="00000000" w:rsidRPr="00000000" w14:paraId="00000516">
            <w:pPr>
              <w:pStyle w:val="Title"/>
              <w:keepNext w:val="0"/>
              <w:keepLines w:val="0"/>
              <w:spacing w:after="0" w:line="240" w:lineRule="auto"/>
              <w:jc w:val="center"/>
              <w:rPr>
                <w:sz w:val="22"/>
                <w:szCs w:val="22"/>
              </w:rPr>
            </w:pPr>
            <w:bookmarkStart w:colFirst="0" w:colLast="0" w:name="_47d8i1x83w3t" w:id="0"/>
            <w:bookmarkEnd w:id="0"/>
            <w:hyperlink r:id="rId25">
              <w:r w:rsidDel="00000000" w:rsidR="00000000" w:rsidRPr="00000000">
                <w:rPr>
                  <w:color w:val="1155cc"/>
                  <w:sz w:val="22"/>
                  <w:szCs w:val="22"/>
                  <w:u w:val="single"/>
                  <w:rtl w:val="0"/>
                </w:rPr>
                <w:t xml:space="preserve">L993</w:t>
              </w:r>
            </w:hyperlink>
            <w:r w:rsidDel="00000000" w:rsidR="00000000" w:rsidRPr="00000000">
              <w:rPr>
                <w:rtl w:val="0"/>
              </w:rPr>
            </w:r>
          </w:p>
        </w:tc>
        <w:tc>
          <w:tcPr/>
          <w:p w:rsidR="00000000" w:rsidDel="00000000" w:rsidP="00000000" w:rsidRDefault="00000000" w:rsidRPr="00000000" w14:paraId="00000517">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blHeader w:val="0"/>
        </w:trPr>
        <w:tc>
          <w:tcPr>
            <w:vMerge w:val="continue"/>
          </w:tcPr>
          <w:p w:rsidR="00000000" w:rsidDel="00000000" w:rsidP="00000000" w:rsidRDefault="00000000" w:rsidRPr="00000000" w14:paraId="00000518">
            <w:pPr>
              <w:pStyle w:val="Title"/>
              <w:keepNext w:val="0"/>
              <w:keepLines w:val="0"/>
              <w:spacing w:after="0"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519">
            <w:pPr>
              <w:pStyle w:val="Title"/>
              <w:keepNext w:val="0"/>
              <w:keepLines w:val="0"/>
              <w:spacing w:after="0"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51A">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The command must accept two flags</w:t>
            </w:r>
          </w:p>
          <w:p w:rsidR="00000000" w:rsidDel="00000000" w:rsidP="00000000" w:rsidRDefault="00000000" w:rsidRPr="00000000" w14:paraId="0000051B">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--cold-verification-key-file</w:t>
            </w:r>
          </w:p>
          <w:p w:rsidR="00000000" w:rsidDel="00000000" w:rsidP="00000000" w:rsidRDefault="00000000" w:rsidRPr="00000000" w14:paraId="0000051C">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--cold-signing-key-file</w:t>
            </w:r>
          </w:p>
        </w:tc>
        <w:tc>
          <w:tcPr/>
          <w:p w:rsidR="00000000" w:rsidDel="00000000" w:rsidP="00000000" w:rsidRDefault="00000000" w:rsidRPr="00000000" w14:paraId="0000051D">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Both flags are mandatory and each produces the corresponding verification or signing key file </w:t>
            </w:r>
          </w:p>
        </w:tc>
        <w:tc>
          <w:tcPr/>
          <w:p w:rsidR="00000000" w:rsidDel="00000000" w:rsidP="00000000" w:rsidRDefault="00000000" w:rsidRPr="00000000" w14:paraId="0000051E">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51F">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520">
            <w:pPr>
              <w:pStyle w:val="Title"/>
              <w:keepNext w:val="0"/>
              <w:keepLines w:val="0"/>
              <w:spacing w:after="0" w:line="240" w:lineRule="auto"/>
              <w:jc w:val="center"/>
              <w:rPr>
                <w:sz w:val="22"/>
                <w:szCs w:val="22"/>
              </w:rPr>
            </w:pPr>
            <w:bookmarkStart w:colFirst="0" w:colLast="0" w:name="_47d8i1x83w3t" w:id="0"/>
            <w:bookmarkEnd w:id="0"/>
            <w:hyperlink r:id="rId26">
              <w:r w:rsidDel="00000000" w:rsidR="00000000" w:rsidRPr="00000000">
                <w:rPr>
                  <w:color w:val="1155cc"/>
                  <w:sz w:val="22"/>
                  <w:szCs w:val="22"/>
                  <w:u w:val="single"/>
                  <w:rtl w:val="0"/>
                </w:rPr>
                <w:t xml:space="preserve">L966</w:t>
              </w:r>
            </w:hyperlink>
            <w:r w:rsidDel="00000000" w:rsidR="00000000" w:rsidRPr="00000000">
              <w:rPr>
                <w:rtl w:val="0"/>
              </w:rPr>
            </w:r>
          </w:p>
          <w:p w:rsidR="00000000" w:rsidDel="00000000" w:rsidP="00000000" w:rsidRDefault="00000000" w:rsidRPr="00000000" w14:paraId="00000521">
            <w:pPr>
              <w:pStyle w:val="Title"/>
              <w:keepNext w:val="0"/>
              <w:keepLines w:val="0"/>
              <w:spacing w:after="0" w:line="240" w:lineRule="auto"/>
              <w:jc w:val="center"/>
              <w:rPr>
                <w:sz w:val="22"/>
                <w:szCs w:val="22"/>
              </w:rPr>
            </w:pPr>
            <w:bookmarkStart w:colFirst="0" w:colLast="0" w:name="_47d8i1x83w3t" w:id="0"/>
            <w:bookmarkEnd w:id="0"/>
            <w:hyperlink r:id="rId27">
              <w:r w:rsidDel="00000000" w:rsidR="00000000" w:rsidRPr="00000000">
                <w:rPr>
                  <w:color w:val="1155cc"/>
                  <w:sz w:val="22"/>
                  <w:szCs w:val="22"/>
                  <w:u w:val="single"/>
                  <w:rtl w:val="0"/>
                </w:rPr>
                <w:t xml:space="preserve">L993</w:t>
              </w:r>
            </w:hyperlink>
            <w:r w:rsidDel="00000000" w:rsidR="00000000" w:rsidRPr="00000000">
              <w:rPr>
                <w:rtl w:val="0"/>
              </w:rPr>
            </w:r>
          </w:p>
        </w:tc>
        <w:tc>
          <w:tcPr/>
          <w:p w:rsidR="00000000" w:rsidDel="00000000" w:rsidP="00000000" w:rsidRDefault="00000000" w:rsidRPr="00000000" w14:paraId="00000522">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blHeader w:val="0"/>
        </w:trPr>
        <w:tc>
          <w:tcPr>
            <w:vMerge w:val="continue"/>
          </w:tcPr>
          <w:p w:rsidR="00000000" w:rsidDel="00000000" w:rsidP="00000000" w:rsidRDefault="00000000" w:rsidRPr="00000000" w14:paraId="00000523">
            <w:pPr>
              <w:pStyle w:val="Title"/>
              <w:keepNext w:val="0"/>
              <w:keepLines w:val="0"/>
              <w:spacing w:after="0"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524">
            <w:pPr>
              <w:pStyle w:val="Title"/>
              <w:keepNext w:val="0"/>
              <w:keepLines w:val="0"/>
              <w:spacing w:after="0"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525">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The generated key pair should be stored in the specified files: </w:t>
            </w:r>
          </w:p>
          <w:p w:rsidR="00000000" w:rsidDel="00000000" w:rsidP="00000000" w:rsidRDefault="00000000" w:rsidRPr="00000000" w14:paraId="00000526">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rtl w:val="0"/>
              </w:rPr>
            </w:r>
          </w:p>
          <w:p w:rsidR="00000000" w:rsidDel="00000000" w:rsidP="00000000" w:rsidRDefault="00000000" w:rsidRPr="00000000" w14:paraId="00000527">
            <w:pPr>
              <w:pStyle w:val="Title"/>
              <w:keepNext w:val="0"/>
              <w:keepLines w:val="0"/>
              <w:spacing w:after="0" w:line="240" w:lineRule="auto"/>
              <w:rPr>
                <w:sz w:val="22"/>
                <w:szCs w:val="22"/>
              </w:rPr>
            </w:pPr>
            <w:bookmarkStart w:colFirst="0" w:colLast="0" w:name="_47d8i1x83w3t" w:id="0"/>
            <w:bookmarkEnd w:id="0"/>
            <w:r w:rsidDel="00000000" w:rsidR="00000000" w:rsidRPr="00000000">
              <w:rPr>
                <w:color w:val="1f2328"/>
                <w:sz w:val="21"/>
                <w:szCs w:val="21"/>
                <w:highlight w:val="white"/>
                <w:rtl w:val="0"/>
              </w:rPr>
              <w:t xml:space="preserve">the verification key is saved in the file specified by </w:t>
            </w:r>
            <w:r w:rsidDel="00000000" w:rsidR="00000000" w:rsidRPr="00000000">
              <w:rPr>
                <w:sz w:val="22"/>
                <w:szCs w:val="22"/>
                <w:rtl w:val="0"/>
              </w:rPr>
              <w:t xml:space="preserve">--cold-verification-key-file </w:t>
            </w:r>
          </w:p>
          <w:p w:rsidR="00000000" w:rsidDel="00000000" w:rsidP="00000000" w:rsidRDefault="00000000" w:rsidRPr="00000000" w14:paraId="00000528">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rtl w:val="0"/>
              </w:rPr>
            </w:r>
          </w:p>
          <w:p w:rsidR="00000000" w:rsidDel="00000000" w:rsidP="00000000" w:rsidRDefault="00000000" w:rsidRPr="00000000" w14:paraId="00000529">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 the signing key saved in the file specified by </w:t>
            </w:r>
          </w:p>
          <w:p w:rsidR="00000000" w:rsidDel="00000000" w:rsidP="00000000" w:rsidRDefault="00000000" w:rsidRPr="00000000" w14:paraId="0000052A">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--cold-signing-key-file</w:t>
            </w:r>
          </w:p>
        </w:tc>
        <w:tc>
          <w:tcPr/>
          <w:p w:rsidR="00000000" w:rsidDel="00000000" w:rsidP="00000000" w:rsidRDefault="00000000" w:rsidRPr="00000000" w14:paraId="0000052B">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Given that the user specifies a valid path and file name, Then the keys are saved on that file and location.   </w:t>
            </w:r>
          </w:p>
        </w:tc>
        <w:tc>
          <w:tcPr/>
          <w:p w:rsidR="00000000" w:rsidDel="00000000" w:rsidP="00000000" w:rsidRDefault="00000000" w:rsidRPr="00000000" w14:paraId="0000052C">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52D">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52E">
            <w:pPr>
              <w:pStyle w:val="Title"/>
              <w:keepNext w:val="0"/>
              <w:keepLines w:val="0"/>
              <w:spacing w:after="0" w:line="240" w:lineRule="auto"/>
              <w:jc w:val="center"/>
              <w:rPr>
                <w:sz w:val="22"/>
                <w:szCs w:val="22"/>
              </w:rPr>
            </w:pPr>
            <w:bookmarkStart w:colFirst="0" w:colLast="0" w:name="_47d8i1x83w3t" w:id="0"/>
            <w:bookmarkEnd w:id="0"/>
            <w:hyperlink r:id="rId28">
              <w:r w:rsidDel="00000000" w:rsidR="00000000" w:rsidRPr="00000000">
                <w:rPr>
                  <w:color w:val="1155cc"/>
                  <w:sz w:val="22"/>
                  <w:szCs w:val="22"/>
                  <w:u w:val="single"/>
                  <w:rtl w:val="0"/>
                </w:rPr>
                <w:t xml:space="preserve">L966</w:t>
              </w:r>
            </w:hyperlink>
            <w:r w:rsidDel="00000000" w:rsidR="00000000" w:rsidRPr="00000000">
              <w:rPr>
                <w:rtl w:val="0"/>
              </w:rPr>
            </w:r>
          </w:p>
          <w:p w:rsidR="00000000" w:rsidDel="00000000" w:rsidP="00000000" w:rsidRDefault="00000000" w:rsidRPr="00000000" w14:paraId="0000052F">
            <w:pPr>
              <w:pStyle w:val="Title"/>
              <w:keepNext w:val="0"/>
              <w:keepLines w:val="0"/>
              <w:spacing w:after="0" w:line="240" w:lineRule="auto"/>
              <w:jc w:val="center"/>
              <w:rPr>
                <w:sz w:val="22"/>
                <w:szCs w:val="22"/>
              </w:rPr>
            </w:pPr>
            <w:bookmarkStart w:colFirst="0" w:colLast="0" w:name="_47d8i1x83w3t" w:id="0"/>
            <w:bookmarkEnd w:id="0"/>
            <w:hyperlink r:id="rId29">
              <w:r w:rsidDel="00000000" w:rsidR="00000000" w:rsidRPr="00000000">
                <w:rPr>
                  <w:color w:val="1155cc"/>
                  <w:sz w:val="22"/>
                  <w:szCs w:val="22"/>
                  <w:u w:val="single"/>
                  <w:rtl w:val="0"/>
                </w:rPr>
                <w:t xml:space="preserve">L993</w:t>
              </w:r>
            </w:hyperlink>
            <w:r w:rsidDel="00000000" w:rsidR="00000000" w:rsidRPr="00000000">
              <w:rPr>
                <w:rtl w:val="0"/>
              </w:rPr>
            </w:r>
          </w:p>
        </w:tc>
        <w:tc>
          <w:tcPr/>
          <w:p w:rsidR="00000000" w:rsidDel="00000000" w:rsidP="00000000" w:rsidRDefault="00000000" w:rsidRPr="00000000" w14:paraId="00000530">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blHeader w:val="0"/>
        </w:trPr>
        <w:tc>
          <w:tcPr>
            <w:vMerge w:val="continue"/>
          </w:tcPr>
          <w:p w:rsidR="00000000" w:rsidDel="00000000" w:rsidP="00000000" w:rsidRDefault="00000000" w:rsidRPr="00000000" w14:paraId="00000531">
            <w:pPr>
              <w:pStyle w:val="Title"/>
              <w:keepNext w:val="0"/>
              <w:keepLines w:val="0"/>
              <w:spacing w:after="0"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532">
            <w:pPr>
              <w:pStyle w:val="Title"/>
              <w:keepNext w:val="0"/>
              <w:keepLines w:val="0"/>
              <w:spacing w:after="0"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533">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The generated keys should adhere to text envelope format used for other credentials </w:t>
            </w:r>
          </w:p>
        </w:tc>
        <w:tc>
          <w:tcPr/>
          <w:p w:rsidR="00000000" w:rsidDel="00000000" w:rsidP="00000000" w:rsidRDefault="00000000" w:rsidRPr="00000000" w14:paraId="00000534">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Given that the cli has created the verification and signing keys, then these conform to the text envelope format used  consisting of a json object with type, description and cborhex fields. </w:t>
            </w:r>
          </w:p>
        </w:tc>
        <w:tc>
          <w:tcPr/>
          <w:p w:rsidR="00000000" w:rsidDel="00000000" w:rsidP="00000000" w:rsidRDefault="00000000" w:rsidRPr="00000000" w14:paraId="00000535">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536">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537">
            <w:pPr>
              <w:pStyle w:val="Title"/>
              <w:keepNext w:val="0"/>
              <w:keepLines w:val="0"/>
              <w:spacing w:after="0" w:line="240" w:lineRule="auto"/>
              <w:jc w:val="center"/>
              <w:rPr>
                <w:sz w:val="22"/>
                <w:szCs w:val="22"/>
              </w:rPr>
            </w:pPr>
            <w:bookmarkStart w:colFirst="0" w:colLast="0" w:name="_47d8i1x83w3t" w:id="0"/>
            <w:bookmarkEnd w:id="0"/>
            <w:hyperlink r:id="rId30">
              <w:r w:rsidDel="00000000" w:rsidR="00000000" w:rsidRPr="00000000">
                <w:rPr>
                  <w:color w:val="1155cc"/>
                  <w:sz w:val="22"/>
                  <w:szCs w:val="22"/>
                  <w:u w:val="single"/>
                  <w:rtl w:val="0"/>
                </w:rPr>
                <w:t xml:space="preserve">L966</w:t>
              </w:r>
            </w:hyperlink>
            <w:r w:rsidDel="00000000" w:rsidR="00000000" w:rsidRPr="00000000">
              <w:rPr>
                <w:rtl w:val="0"/>
              </w:rPr>
            </w:r>
          </w:p>
          <w:p w:rsidR="00000000" w:rsidDel="00000000" w:rsidP="00000000" w:rsidRDefault="00000000" w:rsidRPr="00000000" w14:paraId="00000538">
            <w:pPr>
              <w:pStyle w:val="Title"/>
              <w:keepNext w:val="0"/>
              <w:keepLines w:val="0"/>
              <w:spacing w:after="0" w:line="240" w:lineRule="auto"/>
              <w:jc w:val="center"/>
              <w:rPr>
                <w:sz w:val="22"/>
                <w:szCs w:val="22"/>
              </w:rPr>
            </w:pPr>
            <w:bookmarkStart w:colFirst="0" w:colLast="0" w:name="_47d8i1x83w3t" w:id="0"/>
            <w:bookmarkEnd w:id="0"/>
            <w:hyperlink r:id="rId31">
              <w:r w:rsidDel="00000000" w:rsidR="00000000" w:rsidRPr="00000000">
                <w:rPr>
                  <w:color w:val="1155cc"/>
                  <w:sz w:val="22"/>
                  <w:szCs w:val="22"/>
                  <w:u w:val="single"/>
                  <w:rtl w:val="0"/>
                </w:rPr>
                <w:t xml:space="preserve">L993</w:t>
              </w:r>
            </w:hyperlink>
            <w:r w:rsidDel="00000000" w:rsidR="00000000" w:rsidRPr="00000000">
              <w:rPr>
                <w:rtl w:val="0"/>
              </w:rPr>
            </w:r>
          </w:p>
        </w:tc>
        <w:tc>
          <w:tcPr/>
          <w:p w:rsidR="00000000" w:rsidDel="00000000" w:rsidP="00000000" w:rsidRDefault="00000000" w:rsidRPr="00000000" w14:paraId="00000539">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blHeader w:val="0"/>
        </w:trPr>
        <w:tc>
          <w:tcPr>
            <w:vMerge w:val="continue"/>
          </w:tcPr>
          <w:p w:rsidR="00000000" w:rsidDel="00000000" w:rsidP="00000000" w:rsidRDefault="00000000" w:rsidRPr="00000000" w14:paraId="0000053A">
            <w:pPr>
              <w:pStyle w:val="Title"/>
              <w:keepNext w:val="0"/>
              <w:keepLines w:val="0"/>
              <w:spacing w:after="0"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53B">
            <w:pPr>
              <w:pStyle w:val="Title"/>
              <w:keepNext w:val="0"/>
              <w:keepLines w:val="0"/>
              <w:spacing w:after="0"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53C">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The signing key text envelope contains the correct type, description, and CBOR value.</w:t>
            </w:r>
          </w:p>
          <w:p w:rsidR="00000000" w:rsidDel="00000000" w:rsidP="00000000" w:rsidRDefault="00000000" w:rsidRPr="00000000" w14:paraId="0000053D">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rtl w:val="0"/>
              </w:rPr>
            </w:r>
          </w:p>
          <w:p w:rsidR="00000000" w:rsidDel="00000000" w:rsidP="00000000" w:rsidRDefault="00000000" w:rsidRPr="00000000" w14:paraId="0000053E">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b w:val="1"/>
                <w:color w:val="1f2328"/>
                <w:sz w:val="21"/>
                <w:szCs w:val="21"/>
                <w:highlight w:val="white"/>
                <w:rtl w:val="0"/>
              </w:rPr>
              <w:t xml:space="preserve">Type</w:t>
            </w:r>
            <w:r w:rsidDel="00000000" w:rsidR="00000000" w:rsidRPr="00000000">
              <w:rPr>
                <w:color w:val="1f2328"/>
                <w:sz w:val="21"/>
                <w:szCs w:val="21"/>
                <w:highlight w:val="white"/>
                <w:rtl w:val="0"/>
              </w:rPr>
              <w:t xml:space="preserve"> "ConstitutionalCommitteeColdSigningKey_ed25519" </w:t>
            </w:r>
          </w:p>
          <w:p w:rsidR="00000000" w:rsidDel="00000000" w:rsidP="00000000" w:rsidRDefault="00000000" w:rsidRPr="00000000" w14:paraId="0000053F">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rtl w:val="0"/>
              </w:rPr>
            </w:r>
          </w:p>
          <w:p w:rsidR="00000000" w:rsidDel="00000000" w:rsidP="00000000" w:rsidRDefault="00000000" w:rsidRPr="00000000" w14:paraId="00000540">
            <w:pPr>
              <w:pStyle w:val="Title"/>
              <w:keepNext w:val="0"/>
              <w:keepLines w:val="0"/>
              <w:spacing w:after="0" w:line="240" w:lineRule="auto"/>
              <w:rPr>
                <w:b w:val="1"/>
                <w:color w:val="1f2328"/>
                <w:sz w:val="21"/>
                <w:szCs w:val="21"/>
                <w:highlight w:val="white"/>
              </w:rPr>
            </w:pPr>
            <w:bookmarkStart w:colFirst="0" w:colLast="0" w:name="_47d8i1x83w3t" w:id="0"/>
            <w:bookmarkEnd w:id="0"/>
            <w:r w:rsidDel="00000000" w:rsidR="00000000" w:rsidRPr="00000000">
              <w:rPr>
                <w:b w:val="1"/>
                <w:color w:val="1f2328"/>
                <w:sz w:val="21"/>
                <w:szCs w:val="21"/>
                <w:highlight w:val="white"/>
                <w:rtl w:val="0"/>
              </w:rPr>
              <w:t xml:space="preserve">Description </w:t>
            </w:r>
          </w:p>
          <w:p w:rsidR="00000000" w:rsidDel="00000000" w:rsidP="00000000" w:rsidRDefault="00000000" w:rsidRPr="00000000" w14:paraId="00000541">
            <w:pPr>
              <w:pStyle w:val="Title"/>
              <w:keepNext w:val="0"/>
              <w:keepLines w:val="0"/>
              <w:spacing w:after="0" w:line="240" w:lineRule="auto"/>
              <w:rPr>
                <w:sz w:val="22"/>
                <w:szCs w:val="22"/>
              </w:rPr>
            </w:pPr>
            <w:bookmarkStart w:colFirst="0" w:colLast="0" w:name="_47d8i1x83w3t" w:id="0"/>
            <w:bookmarkEnd w:id="0"/>
            <w:r w:rsidDel="00000000" w:rsidR="00000000" w:rsidRPr="00000000">
              <w:rPr>
                <w:color w:val="1f2328"/>
                <w:sz w:val="21"/>
                <w:szCs w:val="21"/>
                <w:highlight w:val="white"/>
                <w:rtl w:val="0"/>
              </w:rPr>
              <w:t xml:space="preserve">"Constitutional Committee Cold Signing Key"</w:t>
            </w:r>
            <w:r w:rsidDel="00000000" w:rsidR="00000000" w:rsidRPr="00000000">
              <w:rPr>
                <w:rtl w:val="0"/>
              </w:rPr>
            </w:r>
          </w:p>
        </w:tc>
        <w:tc>
          <w:tcPr/>
          <w:p w:rsidR="00000000" w:rsidDel="00000000" w:rsidP="00000000" w:rsidRDefault="00000000" w:rsidRPr="00000000" w14:paraId="00000542">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Given that the signing key is saved on a text envelope format, the type and description fields are: </w:t>
            </w:r>
          </w:p>
          <w:p w:rsidR="00000000" w:rsidDel="00000000" w:rsidP="00000000" w:rsidRDefault="00000000" w:rsidRPr="00000000" w14:paraId="00000543">
            <w:pPr>
              <w:spacing w:line="240" w:lineRule="auto"/>
              <w:rPr/>
            </w:pPr>
            <w:r w:rsidDel="00000000" w:rsidR="00000000" w:rsidRPr="00000000">
              <w:rPr>
                <w:rtl w:val="0"/>
              </w:rPr>
            </w:r>
          </w:p>
          <w:p w:rsidR="00000000" w:rsidDel="00000000" w:rsidP="00000000" w:rsidRDefault="00000000" w:rsidRPr="00000000" w14:paraId="00000544">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b w:val="1"/>
                <w:color w:val="1f2328"/>
                <w:sz w:val="21"/>
                <w:szCs w:val="21"/>
                <w:highlight w:val="white"/>
                <w:rtl w:val="0"/>
              </w:rPr>
              <w:t xml:space="preserve">Type</w:t>
            </w:r>
            <w:r w:rsidDel="00000000" w:rsidR="00000000" w:rsidRPr="00000000">
              <w:rPr>
                <w:color w:val="1f2328"/>
                <w:sz w:val="21"/>
                <w:szCs w:val="21"/>
                <w:highlight w:val="white"/>
                <w:rtl w:val="0"/>
              </w:rPr>
              <w:t xml:space="preserve"> </w:t>
            </w:r>
            <w:r w:rsidDel="00000000" w:rsidR="00000000" w:rsidRPr="00000000">
              <w:rPr>
                <w:rFonts w:ascii="Consolas" w:cs="Consolas" w:eastAsia="Consolas" w:hAnsi="Consolas"/>
                <w:color w:val="1f2328"/>
                <w:sz w:val="21"/>
                <w:szCs w:val="21"/>
                <w:highlight w:val="white"/>
                <w:rtl w:val="0"/>
              </w:rPr>
              <w:t xml:space="preserve">"ConstitutionalCommitteeColdSigningKey_ed25519" </w:t>
            </w:r>
            <w:r w:rsidDel="00000000" w:rsidR="00000000" w:rsidRPr="00000000">
              <w:rPr>
                <w:rtl w:val="0"/>
              </w:rPr>
            </w:r>
          </w:p>
          <w:p w:rsidR="00000000" w:rsidDel="00000000" w:rsidP="00000000" w:rsidRDefault="00000000" w:rsidRPr="00000000" w14:paraId="00000545">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rtl w:val="0"/>
              </w:rPr>
            </w:r>
          </w:p>
          <w:p w:rsidR="00000000" w:rsidDel="00000000" w:rsidP="00000000" w:rsidRDefault="00000000" w:rsidRPr="00000000" w14:paraId="00000546">
            <w:pPr>
              <w:pStyle w:val="Title"/>
              <w:keepNext w:val="0"/>
              <w:keepLines w:val="0"/>
              <w:spacing w:after="0" w:line="240" w:lineRule="auto"/>
              <w:rPr>
                <w:b w:val="1"/>
                <w:color w:val="1f2328"/>
                <w:sz w:val="21"/>
                <w:szCs w:val="21"/>
                <w:highlight w:val="white"/>
              </w:rPr>
            </w:pPr>
            <w:bookmarkStart w:colFirst="0" w:colLast="0" w:name="_nxt14cqlmpv2" w:id="128"/>
            <w:bookmarkEnd w:id="128"/>
            <w:r w:rsidDel="00000000" w:rsidR="00000000" w:rsidRPr="00000000">
              <w:rPr>
                <w:b w:val="1"/>
                <w:color w:val="1f2328"/>
                <w:sz w:val="21"/>
                <w:szCs w:val="21"/>
                <w:highlight w:val="white"/>
                <w:rtl w:val="0"/>
              </w:rPr>
              <w:t xml:space="preserve">Description </w:t>
            </w:r>
          </w:p>
          <w:p w:rsidR="00000000" w:rsidDel="00000000" w:rsidP="00000000" w:rsidRDefault="00000000" w:rsidRPr="00000000" w14:paraId="00000547">
            <w:pPr>
              <w:pStyle w:val="Title"/>
              <w:keepNext w:val="0"/>
              <w:keepLines w:val="0"/>
              <w:spacing w:after="0" w:line="240" w:lineRule="auto"/>
              <w:rPr>
                <w:rFonts w:ascii="Consolas" w:cs="Consolas" w:eastAsia="Consolas" w:hAnsi="Consolas"/>
              </w:rPr>
            </w:pPr>
            <w:bookmarkStart w:colFirst="0" w:colLast="0" w:name="_y0att257z2h0" w:id="129"/>
            <w:bookmarkEnd w:id="129"/>
            <w:r w:rsidDel="00000000" w:rsidR="00000000" w:rsidRPr="00000000">
              <w:rPr>
                <w:rFonts w:ascii="Consolas" w:cs="Consolas" w:eastAsia="Consolas" w:hAnsi="Consolas"/>
                <w:color w:val="1f2328"/>
                <w:sz w:val="21"/>
                <w:szCs w:val="21"/>
                <w:highlight w:val="white"/>
                <w:rtl w:val="0"/>
              </w:rPr>
              <w:t xml:space="preserve">"Constitutional Committee Cold Signing Key"</w:t>
            </w:r>
            <w:r w:rsidDel="00000000" w:rsidR="00000000" w:rsidRPr="00000000">
              <w:rPr>
                <w:rtl w:val="0"/>
              </w:rPr>
            </w:r>
          </w:p>
        </w:tc>
        <w:tc>
          <w:tcPr/>
          <w:p w:rsidR="00000000" w:rsidDel="00000000" w:rsidP="00000000" w:rsidRDefault="00000000" w:rsidRPr="00000000" w14:paraId="00000548">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549">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54A">
            <w:pPr>
              <w:pStyle w:val="Title"/>
              <w:keepNext w:val="0"/>
              <w:keepLines w:val="0"/>
              <w:spacing w:after="0" w:line="240" w:lineRule="auto"/>
              <w:jc w:val="center"/>
              <w:rPr>
                <w:sz w:val="22"/>
                <w:szCs w:val="22"/>
              </w:rPr>
            </w:pPr>
            <w:bookmarkStart w:colFirst="0" w:colLast="0" w:name="_47d8i1x83w3t" w:id="0"/>
            <w:bookmarkEnd w:id="0"/>
            <w:hyperlink r:id="rId32">
              <w:r w:rsidDel="00000000" w:rsidR="00000000" w:rsidRPr="00000000">
                <w:rPr>
                  <w:color w:val="1155cc"/>
                  <w:sz w:val="22"/>
                  <w:szCs w:val="22"/>
                  <w:u w:val="single"/>
                  <w:rtl w:val="0"/>
                </w:rPr>
                <w:t xml:space="preserve">L966</w:t>
              </w:r>
            </w:hyperlink>
            <w:r w:rsidDel="00000000" w:rsidR="00000000" w:rsidRPr="00000000">
              <w:rPr>
                <w:rtl w:val="0"/>
              </w:rPr>
            </w:r>
          </w:p>
          <w:p w:rsidR="00000000" w:rsidDel="00000000" w:rsidP="00000000" w:rsidRDefault="00000000" w:rsidRPr="00000000" w14:paraId="0000054B">
            <w:pPr>
              <w:pStyle w:val="Title"/>
              <w:keepNext w:val="0"/>
              <w:keepLines w:val="0"/>
              <w:spacing w:after="0" w:line="240" w:lineRule="auto"/>
              <w:jc w:val="center"/>
              <w:rPr>
                <w:sz w:val="22"/>
                <w:szCs w:val="22"/>
              </w:rPr>
            </w:pPr>
            <w:bookmarkStart w:colFirst="0" w:colLast="0" w:name="_47d8i1x83w3t" w:id="0"/>
            <w:bookmarkEnd w:id="0"/>
            <w:hyperlink r:id="rId33">
              <w:r w:rsidDel="00000000" w:rsidR="00000000" w:rsidRPr="00000000">
                <w:rPr>
                  <w:color w:val="1155cc"/>
                  <w:sz w:val="22"/>
                  <w:szCs w:val="22"/>
                  <w:u w:val="single"/>
                  <w:rtl w:val="0"/>
                </w:rPr>
                <w:t xml:space="preserve">L993</w:t>
              </w:r>
            </w:hyperlink>
            <w:r w:rsidDel="00000000" w:rsidR="00000000" w:rsidRPr="00000000">
              <w:rPr>
                <w:rtl w:val="0"/>
              </w:rPr>
            </w:r>
          </w:p>
        </w:tc>
        <w:tc>
          <w:tcPr/>
          <w:p w:rsidR="00000000" w:rsidDel="00000000" w:rsidP="00000000" w:rsidRDefault="00000000" w:rsidRPr="00000000" w14:paraId="0000054C">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blHeader w:val="0"/>
        </w:trPr>
        <w:tc>
          <w:tcPr>
            <w:vMerge w:val="continue"/>
          </w:tcPr>
          <w:p w:rsidR="00000000" w:rsidDel="00000000" w:rsidP="00000000" w:rsidRDefault="00000000" w:rsidRPr="00000000" w14:paraId="0000054D">
            <w:pPr>
              <w:pStyle w:val="Title"/>
              <w:keepNext w:val="0"/>
              <w:keepLines w:val="0"/>
              <w:spacing w:after="0"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54E">
            <w:pPr>
              <w:pStyle w:val="Title"/>
              <w:keepNext w:val="0"/>
              <w:keepLines w:val="0"/>
              <w:spacing w:after="0"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54F">
            <w:pPr>
              <w:pStyle w:val="Title"/>
              <w:keepNext w:val="0"/>
              <w:keepLines w:val="0"/>
              <w:shd w:fill="ffffff" w:val="clear"/>
              <w:spacing w:after="240" w:before="60" w:line="240" w:lineRule="auto"/>
              <w:rPr>
                <w:color w:val="1f2328"/>
                <w:sz w:val="21"/>
                <w:szCs w:val="21"/>
              </w:rPr>
            </w:pPr>
            <w:bookmarkStart w:colFirst="0" w:colLast="0" w:name="_47d8i1x83w3t" w:id="0"/>
            <w:bookmarkEnd w:id="0"/>
            <w:r w:rsidDel="00000000" w:rsidR="00000000" w:rsidRPr="00000000">
              <w:rPr>
                <w:color w:val="1f2328"/>
                <w:sz w:val="21"/>
                <w:szCs w:val="21"/>
                <w:rtl w:val="0"/>
              </w:rPr>
              <w:t xml:space="preserve">The verification key text envelope has: </w:t>
            </w:r>
          </w:p>
          <w:p w:rsidR="00000000" w:rsidDel="00000000" w:rsidP="00000000" w:rsidRDefault="00000000" w:rsidRPr="00000000" w14:paraId="00000550">
            <w:pPr>
              <w:pStyle w:val="Title"/>
              <w:keepNext w:val="0"/>
              <w:keepLines w:val="0"/>
              <w:shd w:fill="ffffff" w:val="clear"/>
              <w:spacing w:after="240" w:before="60" w:line="240" w:lineRule="auto"/>
              <w:rPr>
                <w:color w:val="1f2328"/>
                <w:sz w:val="21"/>
                <w:szCs w:val="21"/>
              </w:rPr>
            </w:pPr>
            <w:bookmarkStart w:colFirst="0" w:colLast="0" w:name="_47d8i1x83w3t" w:id="0"/>
            <w:bookmarkEnd w:id="0"/>
            <w:r w:rsidDel="00000000" w:rsidR="00000000" w:rsidRPr="00000000">
              <w:rPr>
                <w:b w:val="1"/>
                <w:color w:val="1f2328"/>
                <w:sz w:val="21"/>
                <w:szCs w:val="21"/>
                <w:rtl w:val="0"/>
              </w:rPr>
              <w:t xml:space="preserve">Type </w:t>
            </w:r>
            <w:r w:rsidDel="00000000" w:rsidR="00000000" w:rsidRPr="00000000">
              <w:rPr>
                <w:color w:val="1f2328"/>
                <w:sz w:val="21"/>
                <w:szCs w:val="21"/>
                <w:rtl w:val="0"/>
              </w:rPr>
              <w:t xml:space="preserve">"CConstitutionalCommitteeColdVerificationKey_ed25519"  </w:t>
            </w:r>
          </w:p>
          <w:p w:rsidR="00000000" w:rsidDel="00000000" w:rsidP="00000000" w:rsidRDefault="00000000" w:rsidRPr="00000000" w14:paraId="00000551">
            <w:pPr>
              <w:pStyle w:val="Title"/>
              <w:keepNext w:val="0"/>
              <w:keepLines w:val="0"/>
              <w:shd w:fill="ffffff" w:val="clear"/>
              <w:spacing w:after="240" w:before="60" w:line="240" w:lineRule="auto"/>
              <w:rPr>
                <w:b w:val="1"/>
                <w:color w:val="1f2328"/>
                <w:sz w:val="21"/>
                <w:szCs w:val="21"/>
              </w:rPr>
            </w:pPr>
            <w:bookmarkStart w:colFirst="0" w:colLast="0" w:name="_47d8i1x83w3t" w:id="0"/>
            <w:bookmarkEnd w:id="0"/>
            <w:r w:rsidDel="00000000" w:rsidR="00000000" w:rsidRPr="00000000">
              <w:rPr>
                <w:b w:val="1"/>
                <w:color w:val="1f2328"/>
                <w:sz w:val="21"/>
                <w:szCs w:val="21"/>
                <w:rtl w:val="0"/>
              </w:rPr>
              <w:t xml:space="preserve">Description</w:t>
            </w:r>
          </w:p>
          <w:p w:rsidR="00000000" w:rsidDel="00000000" w:rsidP="00000000" w:rsidRDefault="00000000" w:rsidRPr="00000000" w14:paraId="00000552">
            <w:pPr>
              <w:pStyle w:val="Title"/>
              <w:keepNext w:val="0"/>
              <w:keepLines w:val="0"/>
              <w:shd w:fill="ffffff" w:val="clear"/>
              <w:spacing w:after="240" w:before="60" w:line="240" w:lineRule="auto"/>
              <w:rPr>
                <w:color w:val="1f2328"/>
                <w:sz w:val="21"/>
                <w:szCs w:val="21"/>
              </w:rPr>
            </w:pPr>
            <w:bookmarkStart w:colFirst="0" w:colLast="0" w:name="_47d8i1x83w3t" w:id="0"/>
            <w:bookmarkEnd w:id="0"/>
            <w:r w:rsidDel="00000000" w:rsidR="00000000" w:rsidRPr="00000000">
              <w:rPr>
                <w:color w:val="1f2328"/>
                <w:sz w:val="21"/>
                <w:szCs w:val="21"/>
                <w:rtl w:val="0"/>
              </w:rPr>
              <w:t xml:space="preserve">"Constitutional Committee Cold Verification Key" </w:t>
            </w:r>
          </w:p>
        </w:tc>
        <w:tc>
          <w:tcPr/>
          <w:p w:rsidR="00000000" w:rsidDel="00000000" w:rsidP="00000000" w:rsidRDefault="00000000" w:rsidRPr="00000000" w14:paraId="00000553">
            <w:pPr>
              <w:pStyle w:val="Title"/>
              <w:keepNext w:val="0"/>
              <w:keepLines w:val="0"/>
              <w:spacing w:after="0" w:line="240" w:lineRule="auto"/>
              <w:rPr>
                <w:sz w:val="22"/>
                <w:szCs w:val="22"/>
              </w:rPr>
            </w:pPr>
            <w:bookmarkStart w:colFirst="0" w:colLast="0" w:name="_p9ikyq571mhs" w:id="130"/>
            <w:bookmarkEnd w:id="130"/>
            <w:r w:rsidDel="00000000" w:rsidR="00000000" w:rsidRPr="00000000">
              <w:rPr>
                <w:sz w:val="22"/>
                <w:szCs w:val="22"/>
                <w:rtl w:val="0"/>
              </w:rPr>
              <w:t xml:space="preserve">Given that the verification key is saved on a text envelope format, the type and description fields are:</w:t>
            </w:r>
          </w:p>
          <w:p w:rsidR="00000000" w:rsidDel="00000000" w:rsidP="00000000" w:rsidRDefault="00000000" w:rsidRPr="00000000" w14:paraId="00000554">
            <w:pPr>
              <w:pStyle w:val="Title"/>
              <w:keepNext w:val="0"/>
              <w:keepLines w:val="0"/>
              <w:spacing w:after="0" w:line="240" w:lineRule="auto"/>
              <w:rPr>
                <w:sz w:val="22"/>
                <w:szCs w:val="22"/>
              </w:rPr>
            </w:pPr>
            <w:bookmarkStart w:colFirst="0" w:colLast="0" w:name="_cy3soamco6qi" w:id="131"/>
            <w:bookmarkEnd w:id="131"/>
            <w:r w:rsidDel="00000000" w:rsidR="00000000" w:rsidRPr="00000000">
              <w:rPr>
                <w:rtl w:val="0"/>
              </w:rPr>
            </w:r>
          </w:p>
          <w:p w:rsidR="00000000" w:rsidDel="00000000" w:rsidP="00000000" w:rsidRDefault="00000000" w:rsidRPr="00000000" w14:paraId="00000555">
            <w:pPr>
              <w:pStyle w:val="Title"/>
              <w:keepNext w:val="0"/>
              <w:keepLines w:val="0"/>
              <w:shd w:fill="ffffff" w:val="clear"/>
              <w:spacing w:after="240" w:before="60" w:line="240" w:lineRule="auto"/>
              <w:rPr>
                <w:color w:val="1f2328"/>
                <w:sz w:val="21"/>
                <w:szCs w:val="21"/>
              </w:rPr>
            </w:pPr>
            <w:bookmarkStart w:colFirst="0" w:colLast="0" w:name="_47d8i1x83w3t" w:id="0"/>
            <w:bookmarkEnd w:id="0"/>
            <w:r w:rsidDel="00000000" w:rsidR="00000000" w:rsidRPr="00000000">
              <w:rPr>
                <w:b w:val="1"/>
                <w:color w:val="1f2328"/>
                <w:sz w:val="21"/>
                <w:szCs w:val="21"/>
                <w:rtl w:val="0"/>
              </w:rPr>
              <w:t xml:space="preserve">Type </w:t>
            </w:r>
            <w:r w:rsidDel="00000000" w:rsidR="00000000" w:rsidRPr="00000000">
              <w:rPr>
                <w:rFonts w:ascii="Consolas" w:cs="Consolas" w:eastAsia="Consolas" w:hAnsi="Consolas"/>
                <w:color w:val="1f2328"/>
                <w:sz w:val="21"/>
                <w:szCs w:val="21"/>
                <w:highlight w:val="white"/>
                <w:rtl w:val="0"/>
              </w:rPr>
              <w:t xml:space="preserve">"CConstitutionalCommitteeColdVerificationKey_ed25519"  </w:t>
            </w:r>
            <w:r w:rsidDel="00000000" w:rsidR="00000000" w:rsidRPr="00000000">
              <w:rPr>
                <w:rtl w:val="0"/>
              </w:rPr>
            </w:r>
          </w:p>
          <w:p w:rsidR="00000000" w:rsidDel="00000000" w:rsidP="00000000" w:rsidRDefault="00000000" w:rsidRPr="00000000" w14:paraId="00000556">
            <w:pPr>
              <w:pStyle w:val="Title"/>
              <w:keepNext w:val="0"/>
              <w:keepLines w:val="0"/>
              <w:shd w:fill="ffffff" w:val="clear"/>
              <w:spacing w:after="240" w:before="60" w:line="240" w:lineRule="auto"/>
              <w:rPr>
                <w:b w:val="1"/>
                <w:color w:val="1f2328"/>
                <w:sz w:val="21"/>
                <w:szCs w:val="21"/>
              </w:rPr>
            </w:pPr>
            <w:bookmarkStart w:colFirst="0" w:colLast="0" w:name="_g8jqau3od2yr" w:id="132"/>
            <w:bookmarkEnd w:id="132"/>
            <w:r w:rsidDel="00000000" w:rsidR="00000000" w:rsidRPr="00000000">
              <w:rPr>
                <w:b w:val="1"/>
                <w:color w:val="1f2328"/>
                <w:sz w:val="21"/>
                <w:szCs w:val="21"/>
                <w:rtl w:val="0"/>
              </w:rPr>
              <w:t xml:space="preserve">Description</w:t>
            </w:r>
          </w:p>
          <w:p w:rsidR="00000000" w:rsidDel="00000000" w:rsidP="00000000" w:rsidRDefault="00000000" w:rsidRPr="00000000" w14:paraId="00000557">
            <w:pPr>
              <w:pStyle w:val="Title"/>
              <w:keepNext w:val="0"/>
              <w:keepLines w:val="0"/>
              <w:spacing w:after="0" w:line="240" w:lineRule="auto"/>
              <w:rPr>
                <w:b w:val="1"/>
                <w:sz w:val="22"/>
                <w:szCs w:val="22"/>
              </w:rPr>
            </w:pPr>
            <w:bookmarkStart w:colFirst="0" w:colLast="0" w:name="_vtbuaet9o612" w:id="133"/>
            <w:bookmarkEnd w:id="133"/>
            <w:r w:rsidDel="00000000" w:rsidR="00000000" w:rsidRPr="00000000">
              <w:rPr>
                <w:rFonts w:ascii="Consolas" w:cs="Consolas" w:eastAsia="Consolas" w:hAnsi="Consolas"/>
                <w:color w:val="1f2328"/>
                <w:sz w:val="21"/>
                <w:szCs w:val="21"/>
                <w:highlight w:val="white"/>
                <w:rtl w:val="0"/>
              </w:rPr>
              <w:t xml:space="preserve">"Constitutional Committee Cold Verification Key"  </w:t>
            </w:r>
            <w:r w:rsidDel="00000000" w:rsidR="00000000" w:rsidRPr="00000000">
              <w:rPr>
                <w:rtl w:val="0"/>
              </w:rPr>
            </w:r>
          </w:p>
        </w:tc>
        <w:tc>
          <w:tcPr/>
          <w:p w:rsidR="00000000" w:rsidDel="00000000" w:rsidP="00000000" w:rsidRDefault="00000000" w:rsidRPr="00000000" w14:paraId="00000558">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559">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55A">
            <w:pPr>
              <w:pStyle w:val="Title"/>
              <w:keepNext w:val="0"/>
              <w:keepLines w:val="0"/>
              <w:spacing w:after="0" w:line="240" w:lineRule="auto"/>
              <w:jc w:val="center"/>
              <w:rPr>
                <w:sz w:val="22"/>
                <w:szCs w:val="22"/>
              </w:rPr>
            </w:pPr>
            <w:bookmarkStart w:colFirst="0" w:colLast="0" w:name="_47d8i1x83w3t" w:id="0"/>
            <w:bookmarkEnd w:id="0"/>
            <w:hyperlink r:id="rId34">
              <w:r w:rsidDel="00000000" w:rsidR="00000000" w:rsidRPr="00000000">
                <w:rPr>
                  <w:color w:val="1155cc"/>
                  <w:sz w:val="22"/>
                  <w:szCs w:val="22"/>
                  <w:u w:val="single"/>
                  <w:rtl w:val="0"/>
                </w:rPr>
                <w:t xml:space="preserve">L966</w:t>
              </w:r>
            </w:hyperlink>
            <w:r w:rsidDel="00000000" w:rsidR="00000000" w:rsidRPr="00000000">
              <w:rPr>
                <w:rtl w:val="0"/>
              </w:rPr>
            </w:r>
          </w:p>
          <w:p w:rsidR="00000000" w:rsidDel="00000000" w:rsidP="00000000" w:rsidRDefault="00000000" w:rsidRPr="00000000" w14:paraId="0000055B">
            <w:pPr>
              <w:pStyle w:val="Title"/>
              <w:keepNext w:val="0"/>
              <w:keepLines w:val="0"/>
              <w:spacing w:after="0" w:line="240" w:lineRule="auto"/>
              <w:jc w:val="center"/>
              <w:rPr>
                <w:sz w:val="22"/>
                <w:szCs w:val="22"/>
              </w:rPr>
            </w:pPr>
            <w:bookmarkStart w:colFirst="0" w:colLast="0" w:name="_47d8i1x83w3t" w:id="0"/>
            <w:bookmarkEnd w:id="0"/>
            <w:hyperlink r:id="rId35">
              <w:r w:rsidDel="00000000" w:rsidR="00000000" w:rsidRPr="00000000">
                <w:rPr>
                  <w:color w:val="1155cc"/>
                  <w:sz w:val="22"/>
                  <w:szCs w:val="22"/>
                  <w:u w:val="single"/>
                  <w:rtl w:val="0"/>
                </w:rPr>
                <w:t xml:space="preserve">L993</w:t>
              </w:r>
            </w:hyperlink>
            <w:r w:rsidDel="00000000" w:rsidR="00000000" w:rsidRPr="00000000">
              <w:rPr>
                <w:rtl w:val="0"/>
              </w:rPr>
            </w:r>
          </w:p>
        </w:tc>
        <w:tc>
          <w:tcPr/>
          <w:p w:rsidR="00000000" w:rsidDel="00000000" w:rsidP="00000000" w:rsidRDefault="00000000" w:rsidRPr="00000000" w14:paraId="0000055C">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blHeader w:val="0"/>
        </w:trPr>
        <w:tc>
          <w:tcPr>
            <w:vMerge w:val="continue"/>
          </w:tcPr>
          <w:p w:rsidR="00000000" w:rsidDel="00000000" w:rsidP="00000000" w:rsidRDefault="00000000" w:rsidRPr="00000000" w14:paraId="0000055D">
            <w:pPr>
              <w:pStyle w:val="Title"/>
              <w:keepNext w:val="0"/>
              <w:keepLines w:val="0"/>
              <w:spacing w:after="0"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55E">
            <w:pPr>
              <w:pStyle w:val="Title"/>
              <w:keepNext w:val="0"/>
              <w:keepLines w:val="0"/>
              <w:spacing w:after="0"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55F">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Failing to provide a file name for any of </w:t>
            </w:r>
          </w:p>
          <w:p w:rsidR="00000000" w:rsidDel="00000000" w:rsidP="00000000" w:rsidRDefault="00000000" w:rsidRPr="00000000" w14:paraId="00000560">
            <w:pPr>
              <w:pStyle w:val="Title"/>
              <w:keepNext w:val="0"/>
              <w:keepLines w:val="0"/>
              <w:spacing w:after="0" w:line="240" w:lineRule="auto"/>
              <w:rPr>
                <w:sz w:val="22"/>
                <w:szCs w:val="22"/>
              </w:rPr>
            </w:pPr>
            <w:bookmarkStart w:colFirst="0" w:colLast="0" w:name="_47d8i1x83w3t" w:id="0"/>
            <w:bookmarkEnd w:id="0"/>
            <w:r w:rsidDel="00000000" w:rsidR="00000000" w:rsidRPr="00000000">
              <w:rPr>
                <w:rtl w:val="0"/>
              </w:rPr>
            </w:r>
          </w:p>
          <w:p w:rsidR="00000000" w:rsidDel="00000000" w:rsidP="00000000" w:rsidRDefault="00000000" w:rsidRPr="00000000" w14:paraId="00000561">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--cold-verification-key-file </w:t>
            </w:r>
          </w:p>
          <w:p w:rsidR="00000000" w:rsidDel="00000000" w:rsidP="00000000" w:rsidRDefault="00000000" w:rsidRPr="00000000" w14:paraId="00000562">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--cold-signing-key-file </w:t>
            </w:r>
          </w:p>
          <w:p w:rsidR="00000000" w:rsidDel="00000000" w:rsidP="00000000" w:rsidRDefault="00000000" w:rsidRPr="00000000" w14:paraId="00000563">
            <w:pPr>
              <w:pStyle w:val="Title"/>
              <w:keepNext w:val="0"/>
              <w:keepLines w:val="0"/>
              <w:spacing w:after="0" w:line="240" w:lineRule="auto"/>
              <w:rPr>
                <w:sz w:val="22"/>
                <w:szCs w:val="22"/>
              </w:rPr>
            </w:pPr>
            <w:bookmarkStart w:colFirst="0" w:colLast="0" w:name="_47d8i1x83w3t" w:id="0"/>
            <w:bookmarkEnd w:id="0"/>
            <w:r w:rsidDel="00000000" w:rsidR="00000000" w:rsidRPr="00000000">
              <w:rPr>
                <w:rtl w:val="0"/>
              </w:rPr>
            </w:r>
          </w:p>
          <w:p w:rsidR="00000000" w:rsidDel="00000000" w:rsidP="00000000" w:rsidRDefault="00000000" w:rsidRPr="00000000" w14:paraId="00000564">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fails with an appropriate error message.</w:t>
            </w:r>
          </w:p>
        </w:tc>
        <w:tc>
          <w:tcPr/>
          <w:p w:rsidR="00000000" w:rsidDel="00000000" w:rsidP="00000000" w:rsidRDefault="00000000" w:rsidRPr="00000000" w14:paraId="00000565">
            <w:pPr>
              <w:pStyle w:val="Title"/>
              <w:keepNext w:val="0"/>
              <w:keepLines w:val="0"/>
              <w:spacing w:after="0" w:line="240" w:lineRule="auto"/>
              <w:rPr>
                <w:sz w:val="22"/>
                <w:szCs w:val="22"/>
              </w:rPr>
            </w:pPr>
            <w:bookmarkStart w:colFirst="0" w:colLast="0" w:name="_47d8i1x83w3t" w:id="0"/>
            <w:bookmarkEnd w:id="0"/>
            <w:r w:rsidDel="00000000" w:rsidR="00000000" w:rsidRPr="00000000">
              <w:rPr>
                <w:b w:val="1"/>
                <w:sz w:val="22"/>
                <w:szCs w:val="22"/>
                <w:rtl w:val="0"/>
              </w:rPr>
              <w:t xml:space="preserve">Given</w:t>
            </w:r>
            <w:r w:rsidDel="00000000" w:rsidR="00000000" w:rsidRPr="00000000">
              <w:rPr>
                <w:sz w:val="22"/>
                <w:szCs w:val="22"/>
                <w:rtl w:val="0"/>
              </w:rPr>
              <w:t xml:space="preserve"> the user has not inputed either </w:t>
            </w:r>
            <w:r w:rsidDel="00000000" w:rsidR="00000000" w:rsidRPr="00000000">
              <w:rPr>
                <w:rFonts w:ascii="Consolas" w:cs="Consolas" w:eastAsia="Consolas" w:hAnsi="Consolas"/>
                <w:color w:val="1f2328"/>
                <w:sz w:val="21"/>
                <w:szCs w:val="21"/>
                <w:highlight w:val="white"/>
                <w:rtl w:val="0"/>
              </w:rPr>
              <w:t xml:space="preserve">--cold-verification-key-file </w:t>
            </w:r>
            <w:r w:rsidDel="00000000" w:rsidR="00000000" w:rsidRPr="00000000">
              <w:rPr>
                <w:sz w:val="22"/>
                <w:szCs w:val="22"/>
                <w:rtl w:val="0"/>
              </w:rPr>
              <w:t xml:space="preserve">OR</w:t>
            </w:r>
          </w:p>
          <w:p w:rsidR="00000000" w:rsidDel="00000000" w:rsidP="00000000" w:rsidRDefault="00000000" w:rsidRPr="00000000" w14:paraId="00000566">
            <w:pPr>
              <w:pStyle w:val="Title"/>
              <w:keepNext w:val="0"/>
              <w:keepLines w:val="0"/>
              <w:spacing w:after="0" w:line="240" w:lineRule="auto"/>
              <w:rPr>
                <w:b w:val="1"/>
                <w:sz w:val="22"/>
                <w:szCs w:val="22"/>
              </w:rPr>
            </w:pPr>
            <w:bookmarkStart w:colFirst="0" w:colLast="0" w:name="_nsuqyfxhqzvo" w:id="134"/>
            <w:bookmarkEnd w:id="134"/>
            <w:r w:rsidDel="00000000" w:rsidR="00000000" w:rsidRPr="00000000">
              <w:rPr>
                <w:rFonts w:ascii="Consolas" w:cs="Consolas" w:eastAsia="Consolas" w:hAnsi="Consolas"/>
                <w:color w:val="1f2328"/>
                <w:sz w:val="21"/>
                <w:szCs w:val="21"/>
                <w:highlight w:val="white"/>
                <w:rtl w:val="0"/>
              </w:rPr>
              <w:t xml:space="preserve">--cold-signing-key-file </w:t>
            </w:r>
            <w:r w:rsidDel="00000000" w:rsidR="00000000" w:rsidRPr="00000000">
              <w:rPr>
                <w:sz w:val="22"/>
                <w:szCs w:val="22"/>
                <w:rtl w:val="0"/>
              </w:rPr>
              <w:t xml:space="preserve">parameters </w:t>
            </w:r>
            <w:r w:rsidDel="00000000" w:rsidR="00000000" w:rsidRPr="00000000">
              <w:rPr>
                <w:b w:val="1"/>
                <w:sz w:val="22"/>
                <w:szCs w:val="22"/>
                <w:rtl w:val="0"/>
              </w:rPr>
              <w:t xml:space="preserve">THEN</w:t>
            </w:r>
            <w:r w:rsidDel="00000000" w:rsidR="00000000" w:rsidRPr="00000000">
              <w:rPr>
                <w:sz w:val="22"/>
                <w:szCs w:val="22"/>
                <w:rtl w:val="0"/>
              </w:rPr>
              <w:t xml:space="preserve"> the command fails and returns an error to the users informing them to fill those parameters in. The error message should prompt the user to consult the command usage (--help) </w:t>
              <w:br w:type="textWrapping"/>
            </w:r>
            <w:r w:rsidDel="00000000" w:rsidR="00000000" w:rsidRPr="00000000">
              <w:rPr>
                <w:rtl w:val="0"/>
              </w:rPr>
            </w:r>
          </w:p>
        </w:tc>
        <w:tc>
          <w:tcPr/>
          <w:p w:rsidR="00000000" w:rsidDel="00000000" w:rsidP="00000000" w:rsidRDefault="00000000" w:rsidRPr="00000000" w14:paraId="00000567">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568">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569">
            <w:pPr>
              <w:pStyle w:val="Title"/>
              <w:keepNext w:val="0"/>
              <w:keepLines w:val="0"/>
              <w:spacing w:after="0" w:line="240" w:lineRule="auto"/>
              <w:jc w:val="center"/>
              <w:rPr>
                <w:sz w:val="22"/>
                <w:szCs w:val="22"/>
              </w:rPr>
            </w:pPr>
            <w:bookmarkStart w:colFirst="0" w:colLast="0" w:name="_47d8i1x83w3t" w:id="0"/>
            <w:bookmarkEnd w:id="0"/>
            <w:hyperlink r:id="rId36">
              <w:r w:rsidDel="00000000" w:rsidR="00000000" w:rsidRPr="00000000">
                <w:rPr>
                  <w:color w:val="1155cc"/>
                  <w:sz w:val="22"/>
                  <w:szCs w:val="22"/>
                  <w:u w:val="single"/>
                  <w:rtl w:val="0"/>
                </w:rPr>
                <w:t xml:space="preserve">L966</w:t>
              </w:r>
            </w:hyperlink>
            <w:r w:rsidDel="00000000" w:rsidR="00000000" w:rsidRPr="00000000">
              <w:rPr>
                <w:rtl w:val="0"/>
              </w:rPr>
            </w:r>
          </w:p>
          <w:p w:rsidR="00000000" w:rsidDel="00000000" w:rsidP="00000000" w:rsidRDefault="00000000" w:rsidRPr="00000000" w14:paraId="0000056A">
            <w:pPr>
              <w:pStyle w:val="Title"/>
              <w:keepNext w:val="0"/>
              <w:keepLines w:val="0"/>
              <w:spacing w:after="0" w:line="240" w:lineRule="auto"/>
              <w:jc w:val="center"/>
              <w:rPr>
                <w:sz w:val="22"/>
                <w:szCs w:val="22"/>
              </w:rPr>
            </w:pPr>
            <w:bookmarkStart w:colFirst="0" w:colLast="0" w:name="_47d8i1x83w3t" w:id="0"/>
            <w:bookmarkEnd w:id="0"/>
            <w:hyperlink r:id="rId37">
              <w:r w:rsidDel="00000000" w:rsidR="00000000" w:rsidRPr="00000000">
                <w:rPr>
                  <w:color w:val="1155cc"/>
                  <w:sz w:val="22"/>
                  <w:szCs w:val="22"/>
                  <w:u w:val="single"/>
                  <w:rtl w:val="0"/>
                </w:rPr>
                <w:t xml:space="preserve">L993</w:t>
              </w:r>
            </w:hyperlink>
            <w:r w:rsidDel="00000000" w:rsidR="00000000" w:rsidRPr="00000000">
              <w:rPr>
                <w:rtl w:val="0"/>
              </w:rPr>
            </w:r>
          </w:p>
        </w:tc>
        <w:tc>
          <w:tcPr/>
          <w:p w:rsidR="00000000" w:rsidDel="00000000" w:rsidP="00000000" w:rsidRDefault="00000000" w:rsidRPr="00000000" w14:paraId="0000056B">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restart"/>
          </w:tcPr>
          <w:p w:rsidR="00000000" w:rsidDel="00000000" w:rsidP="00000000" w:rsidRDefault="00000000" w:rsidRPr="00000000" w14:paraId="0000056C">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CLI04</w:t>
            </w:r>
          </w:p>
        </w:tc>
        <w:tc>
          <w:tcPr>
            <w:vMerge w:val="restart"/>
          </w:tcPr>
          <w:p w:rsidR="00000000" w:rsidDel="00000000" w:rsidP="00000000" w:rsidRDefault="00000000" w:rsidRPr="00000000" w14:paraId="0000056D">
            <w:pPr>
              <w:pStyle w:val="Title"/>
              <w:keepNext w:val="0"/>
              <w:keepLines w:val="0"/>
              <w:spacing w:after="0" w:line="240" w:lineRule="auto"/>
              <w:rPr>
                <w:sz w:val="22"/>
                <w:szCs w:val="22"/>
              </w:rPr>
            </w:pPr>
            <w:bookmarkStart w:colFirst="0" w:colLast="0" w:name="_47d8i1x83w3t" w:id="0"/>
            <w:bookmarkEnd w:id="0"/>
            <w:r w:rsidDel="00000000" w:rsidR="00000000" w:rsidRPr="00000000">
              <w:rPr>
                <w:b w:val="1"/>
                <w:sz w:val="22"/>
                <w:szCs w:val="22"/>
                <w:rtl w:val="0"/>
              </w:rPr>
              <w:t xml:space="preserve">As</w:t>
            </w:r>
            <w:r w:rsidDel="00000000" w:rsidR="00000000" w:rsidRPr="00000000">
              <w:rPr>
                <w:sz w:val="22"/>
                <w:szCs w:val="22"/>
                <w:rtl w:val="0"/>
              </w:rPr>
              <w:t xml:space="preserve"> potential Constitutional Committee member, </w:t>
            </w:r>
          </w:p>
          <w:p w:rsidR="00000000" w:rsidDel="00000000" w:rsidP="00000000" w:rsidRDefault="00000000" w:rsidRPr="00000000" w14:paraId="0000056E">
            <w:pPr>
              <w:pStyle w:val="Title"/>
              <w:keepNext w:val="0"/>
              <w:keepLines w:val="0"/>
              <w:spacing w:after="0" w:line="240" w:lineRule="auto"/>
              <w:rPr>
                <w:sz w:val="22"/>
                <w:szCs w:val="22"/>
              </w:rPr>
            </w:pPr>
            <w:bookmarkStart w:colFirst="0" w:colLast="0" w:name="_47d8i1x83w3t" w:id="0"/>
            <w:bookmarkEnd w:id="0"/>
            <w:r w:rsidDel="00000000" w:rsidR="00000000" w:rsidRPr="00000000">
              <w:rPr>
                <w:b w:val="1"/>
                <w:sz w:val="22"/>
                <w:szCs w:val="22"/>
                <w:rtl w:val="0"/>
              </w:rPr>
              <w:t xml:space="preserve">I want</w:t>
            </w:r>
            <w:r w:rsidDel="00000000" w:rsidR="00000000" w:rsidRPr="00000000">
              <w:rPr>
                <w:sz w:val="22"/>
                <w:szCs w:val="22"/>
                <w:rtl w:val="0"/>
              </w:rPr>
              <w:t xml:space="preserve"> to generate HOT key pair </w:t>
            </w:r>
          </w:p>
          <w:p w:rsidR="00000000" w:rsidDel="00000000" w:rsidP="00000000" w:rsidRDefault="00000000" w:rsidRPr="00000000" w14:paraId="0000056F">
            <w:pPr>
              <w:pStyle w:val="Title"/>
              <w:keepNext w:val="0"/>
              <w:keepLines w:val="0"/>
              <w:spacing w:after="0" w:line="240" w:lineRule="auto"/>
              <w:rPr>
                <w:sz w:val="22"/>
                <w:szCs w:val="22"/>
              </w:rPr>
            </w:pPr>
            <w:bookmarkStart w:colFirst="0" w:colLast="0" w:name="_47d8i1x83w3t" w:id="0"/>
            <w:bookmarkEnd w:id="0"/>
            <w:r w:rsidDel="00000000" w:rsidR="00000000" w:rsidRPr="00000000">
              <w:rPr>
                <w:b w:val="1"/>
                <w:sz w:val="22"/>
                <w:szCs w:val="22"/>
                <w:rtl w:val="0"/>
              </w:rPr>
              <w:t xml:space="preserve">So that</w:t>
            </w:r>
            <w:r w:rsidDel="00000000" w:rsidR="00000000" w:rsidRPr="00000000">
              <w:rPr>
                <w:sz w:val="22"/>
                <w:szCs w:val="22"/>
                <w:rtl w:val="0"/>
              </w:rPr>
              <w:t xml:space="preserve"> I can</w:t>
            </w:r>
            <w:r w:rsidDel="00000000" w:rsidR="00000000" w:rsidRPr="00000000">
              <w:rPr>
                <w:sz w:val="22"/>
                <w:szCs w:val="22"/>
                <w:rtl w:val="0"/>
              </w:rPr>
              <w:t xml:space="preserve"> authorise the Hot key to sign votes on behalf of the Cold key</w:t>
            </w:r>
          </w:p>
        </w:tc>
        <w:tc>
          <w:tcPr/>
          <w:p w:rsidR="00000000" w:rsidDel="00000000" w:rsidP="00000000" w:rsidRDefault="00000000" w:rsidRPr="00000000" w14:paraId="00000570">
            <w:pPr>
              <w:pStyle w:val="Title"/>
              <w:keepNext w:val="0"/>
              <w:keepLines w:val="0"/>
              <w:spacing w:after="0" w:line="240" w:lineRule="auto"/>
              <w:rPr>
                <w:sz w:val="22"/>
                <w:szCs w:val="22"/>
              </w:rPr>
            </w:pPr>
            <w:bookmarkStart w:colFirst="0" w:colLast="0" w:name="_47d8i1x83w3t" w:id="0"/>
            <w:bookmarkEnd w:id="0"/>
            <w:r w:rsidDel="00000000" w:rsidR="00000000" w:rsidRPr="00000000">
              <w:rPr>
                <w:color w:val="1f2328"/>
                <w:sz w:val="21"/>
                <w:szCs w:val="21"/>
                <w:highlight w:val="white"/>
                <w:rtl w:val="0"/>
              </w:rPr>
              <w:t xml:space="preserve">The feature implementation should include a new command: </w:t>
              <w:br w:type="textWrapping"/>
              <w:br w:type="textWrapping"/>
              <w:t xml:space="preserve">cardano-cli conway governance committee key-gen-hot</w:t>
            </w:r>
            <w:r w:rsidDel="00000000" w:rsidR="00000000" w:rsidRPr="00000000">
              <w:rPr>
                <w:rtl w:val="0"/>
              </w:rPr>
            </w:r>
          </w:p>
        </w:tc>
        <w:tc>
          <w:tcPr/>
          <w:p w:rsidR="00000000" w:rsidDel="00000000" w:rsidP="00000000" w:rsidRDefault="00000000" w:rsidRPr="00000000" w14:paraId="00000571">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sz w:val="22"/>
                <w:szCs w:val="22"/>
                <w:rtl w:val="0"/>
              </w:rPr>
              <w:t xml:space="preserve">Given that a potential constitutional committee member has entered the </w:t>
            </w:r>
            <w:r w:rsidDel="00000000" w:rsidR="00000000" w:rsidRPr="00000000">
              <w:rPr>
                <w:rFonts w:ascii="Consolas" w:cs="Consolas" w:eastAsia="Consolas" w:hAnsi="Consolas"/>
                <w:color w:val="1f2328"/>
                <w:sz w:val="21"/>
                <w:szCs w:val="21"/>
                <w:highlight w:val="white"/>
                <w:rtl w:val="0"/>
              </w:rPr>
              <w:t xml:space="preserve">cardano-cli conway governance committee key-gen-hot</w:t>
            </w:r>
            <w:r w:rsidDel="00000000" w:rsidR="00000000" w:rsidRPr="00000000">
              <w:rPr>
                <w:color w:val="1f2328"/>
                <w:sz w:val="21"/>
                <w:szCs w:val="21"/>
                <w:highlight w:val="white"/>
                <w:rtl w:val="0"/>
              </w:rPr>
              <w:t xml:space="preserve"> command with all the required and correct parameters</w:t>
            </w:r>
            <w:r w:rsidDel="00000000" w:rsidR="00000000" w:rsidRPr="00000000">
              <w:rPr>
                <w:sz w:val="22"/>
                <w:szCs w:val="22"/>
                <w:rtl w:val="0"/>
              </w:rPr>
              <w:t xml:space="preserve"> then the command is executed successfully and a HOT key pair is generated. </w:t>
            </w:r>
            <w:r w:rsidDel="00000000" w:rsidR="00000000" w:rsidRPr="00000000">
              <w:rPr>
                <w:rtl w:val="0"/>
              </w:rPr>
            </w:r>
          </w:p>
          <w:p w:rsidR="00000000" w:rsidDel="00000000" w:rsidP="00000000" w:rsidRDefault="00000000" w:rsidRPr="00000000" w14:paraId="00000572">
            <w:pPr>
              <w:pStyle w:val="Title"/>
              <w:keepNext w:val="0"/>
              <w:keepLines w:val="0"/>
              <w:spacing w:after="0" w:line="240" w:lineRule="auto"/>
              <w:rPr>
                <w:b w:val="1"/>
                <w:sz w:val="22"/>
                <w:szCs w:val="22"/>
              </w:rPr>
            </w:pPr>
            <w:bookmarkStart w:colFirst="0" w:colLast="0" w:name="_shuzidr508j5" w:id="135"/>
            <w:bookmarkEnd w:id="135"/>
            <w:r w:rsidDel="00000000" w:rsidR="00000000" w:rsidRPr="00000000">
              <w:rPr>
                <w:color w:val="1f2328"/>
                <w:sz w:val="21"/>
                <w:szCs w:val="21"/>
                <w:highlight w:val="white"/>
                <w:rtl w:val="0"/>
              </w:rPr>
              <w:t xml:space="preserve">If a parameter or the command format is incorrect an error is raised</w:t>
            </w:r>
            <w:r w:rsidDel="00000000" w:rsidR="00000000" w:rsidRPr="00000000">
              <w:rPr>
                <w:rtl w:val="0"/>
              </w:rPr>
            </w:r>
          </w:p>
          <w:p w:rsidR="00000000" w:rsidDel="00000000" w:rsidP="00000000" w:rsidRDefault="00000000" w:rsidRPr="00000000" w14:paraId="00000573">
            <w:pPr>
              <w:pStyle w:val="Title"/>
              <w:keepNext w:val="0"/>
              <w:keepLines w:val="0"/>
              <w:spacing w:after="0" w:line="240" w:lineRule="auto"/>
              <w:rPr>
                <w:b w:val="1"/>
                <w:sz w:val="22"/>
                <w:szCs w:val="22"/>
              </w:rPr>
            </w:pPr>
            <w:bookmarkStart w:colFirst="0" w:colLast="0" w:name="_s0jci0f0cpls" w:id="136"/>
            <w:bookmarkEnd w:id="136"/>
            <w:r w:rsidDel="00000000" w:rsidR="00000000" w:rsidRPr="00000000">
              <w:rPr>
                <w:rtl w:val="0"/>
              </w:rPr>
            </w:r>
          </w:p>
        </w:tc>
        <w:tc>
          <w:tcPr/>
          <w:p w:rsidR="00000000" w:rsidDel="00000000" w:rsidP="00000000" w:rsidRDefault="00000000" w:rsidRPr="00000000" w14:paraId="00000574">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575">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576">
            <w:pPr>
              <w:pStyle w:val="Title"/>
              <w:keepNext w:val="0"/>
              <w:keepLines w:val="0"/>
              <w:spacing w:after="0" w:line="240" w:lineRule="auto"/>
              <w:jc w:val="center"/>
              <w:rPr>
                <w:sz w:val="22"/>
                <w:szCs w:val="22"/>
              </w:rPr>
            </w:pPr>
            <w:bookmarkStart w:colFirst="0" w:colLast="0" w:name="_47d8i1x83w3t" w:id="0"/>
            <w:bookmarkEnd w:id="0"/>
            <w:hyperlink r:id="rId38">
              <w:r w:rsidDel="00000000" w:rsidR="00000000" w:rsidRPr="00000000">
                <w:rPr>
                  <w:color w:val="1155cc"/>
                  <w:sz w:val="22"/>
                  <w:szCs w:val="22"/>
                  <w:u w:val="single"/>
                  <w:rtl w:val="0"/>
                </w:rPr>
                <w:t xml:space="preserve">L966</w:t>
              </w:r>
            </w:hyperlink>
            <w:r w:rsidDel="00000000" w:rsidR="00000000" w:rsidRPr="00000000">
              <w:rPr>
                <w:rtl w:val="0"/>
              </w:rPr>
            </w:r>
          </w:p>
          <w:p w:rsidR="00000000" w:rsidDel="00000000" w:rsidP="00000000" w:rsidRDefault="00000000" w:rsidRPr="00000000" w14:paraId="00000577">
            <w:pPr>
              <w:pStyle w:val="Title"/>
              <w:keepNext w:val="0"/>
              <w:keepLines w:val="0"/>
              <w:spacing w:after="0" w:line="240" w:lineRule="auto"/>
              <w:jc w:val="center"/>
              <w:rPr>
                <w:sz w:val="22"/>
                <w:szCs w:val="22"/>
              </w:rPr>
            </w:pPr>
            <w:bookmarkStart w:colFirst="0" w:colLast="0" w:name="_47d8i1x83w3t" w:id="0"/>
            <w:bookmarkEnd w:id="0"/>
            <w:hyperlink r:id="rId39">
              <w:r w:rsidDel="00000000" w:rsidR="00000000" w:rsidRPr="00000000">
                <w:rPr>
                  <w:color w:val="1155cc"/>
                  <w:sz w:val="22"/>
                  <w:szCs w:val="22"/>
                  <w:u w:val="single"/>
                  <w:rtl w:val="0"/>
                </w:rPr>
                <w:t xml:space="preserve">L993</w:t>
              </w:r>
            </w:hyperlink>
            <w:r w:rsidDel="00000000" w:rsidR="00000000" w:rsidRPr="00000000">
              <w:rPr>
                <w:rtl w:val="0"/>
              </w:rPr>
            </w:r>
          </w:p>
        </w:tc>
        <w:tc>
          <w:tcPr/>
          <w:p w:rsidR="00000000" w:rsidDel="00000000" w:rsidP="00000000" w:rsidRDefault="00000000" w:rsidRPr="00000000" w14:paraId="00000578">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579">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57A">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57B">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Includes a corresponding CLI usage  describing the feature, how to use it and the types of the inputs and outputs.</w:t>
            </w:r>
          </w:p>
        </w:tc>
        <w:tc>
          <w:tcPr/>
          <w:p w:rsidR="00000000" w:rsidDel="00000000" w:rsidP="00000000" w:rsidRDefault="00000000" w:rsidRPr="00000000" w14:paraId="0000057C">
            <w:pPr>
              <w:pStyle w:val="Title"/>
              <w:keepNext w:val="0"/>
              <w:keepLines w:val="0"/>
              <w:spacing w:after="0" w:line="240" w:lineRule="auto"/>
              <w:rPr>
                <w:b w:val="1"/>
                <w:sz w:val="22"/>
                <w:szCs w:val="22"/>
              </w:rPr>
            </w:pPr>
            <w:bookmarkStart w:colFirst="0" w:colLast="0" w:name="_pz95ghjuomen" w:id="137"/>
            <w:bookmarkEnd w:id="137"/>
            <w:r w:rsidDel="00000000" w:rsidR="00000000" w:rsidRPr="00000000">
              <w:rPr>
                <w:sz w:val="22"/>
                <w:szCs w:val="22"/>
                <w:rtl w:val="0"/>
              </w:rPr>
              <w:t xml:space="preserve">Typing</w:t>
            </w:r>
            <w:r w:rsidDel="00000000" w:rsidR="00000000" w:rsidRPr="00000000">
              <w:rPr>
                <w:b w:val="1"/>
                <w:sz w:val="22"/>
                <w:szCs w:val="22"/>
                <w:rtl w:val="0"/>
              </w:rPr>
              <w:t xml:space="preserve">  </w:t>
            </w:r>
            <w:r w:rsidDel="00000000" w:rsidR="00000000" w:rsidRPr="00000000">
              <w:rPr>
                <w:rFonts w:ascii="Consolas" w:cs="Consolas" w:eastAsia="Consolas" w:hAnsi="Consolas"/>
                <w:color w:val="1f2328"/>
                <w:sz w:val="21"/>
                <w:szCs w:val="21"/>
                <w:highlight w:val="white"/>
                <w:rtl w:val="0"/>
              </w:rPr>
              <w:t xml:space="preserve">cardano-cli conway governance committee key-gen-hot</w:t>
            </w:r>
            <w:r w:rsidDel="00000000" w:rsidR="00000000" w:rsidRPr="00000000">
              <w:rPr>
                <w:rFonts w:ascii="Consolas" w:cs="Consolas" w:eastAsia="Consolas" w:hAnsi="Consolas"/>
                <w:color w:val="1f2328"/>
                <w:sz w:val="21"/>
                <w:szCs w:val="21"/>
                <w:highlight w:val="white"/>
                <w:rtl w:val="0"/>
              </w:rPr>
              <w:t xml:space="preserve"> displays command usage</w:t>
            </w:r>
            <w:r w:rsidDel="00000000" w:rsidR="00000000" w:rsidRPr="00000000">
              <w:rPr>
                <w:rtl w:val="0"/>
              </w:rPr>
            </w:r>
          </w:p>
        </w:tc>
        <w:tc>
          <w:tcPr/>
          <w:p w:rsidR="00000000" w:rsidDel="00000000" w:rsidP="00000000" w:rsidRDefault="00000000" w:rsidRPr="00000000" w14:paraId="0000057D">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57E">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Detail Pending</w:t>
            </w:r>
          </w:p>
        </w:tc>
        <w:tc>
          <w:tcPr/>
          <w:p w:rsidR="00000000" w:rsidDel="00000000" w:rsidP="00000000" w:rsidRDefault="00000000" w:rsidRPr="00000000" w14:paraId="0000057F">
            <w:pPr>
              <w:pStyle w:val="Title"/>
              <w:keepNext w:val="0"/>
              <w:keepLines w:val="0"/>
              <w:spacing w:after="0" w:line="240" w:lineRule="auto"/>
              <w:jc w:val="center"/>
              <w:rPr>
                <w:sz w:val="22"/>
                <w:szCs w:val="22"/>
              </w:rPr>
            </w:pPr>
            <w:bookmarkStart w:colFirst="0" w:colLast="0" w:name="_47d8i1x83w3t" w:id="0"/>
            <w:bookmarkEnd w:id="0"/>
            <w:hyperlink r:id="rId40">
              <w:r w:rsidDel="00000000" w:rsidR="00000000" w:rsidRPr="00000000">
                <w:rPr>
                  <w:color w:val="1155cc"/>
                  <w:sz w:val="22"/>
                  <w:szCs w:val="22"/>
                  <w:u w:val="single"/>
                  <w:rtl w:val="0"/>
                </w:rPr>
                <w:t xml:space="preserve">L966</w:t>
              </w:r>
            </w:hyperlink>
            <w:r w:rsidDel="00000000" w:rsidR="00000000" w:rsidRPr="00000000">
              <w:rPr>
                <w:rtl w:val="0"/>
              </w:rPr>
            </w:r>
          </w:p>
          <w:p w:rsidR="00000000" w:rsidDel="00000000" w:rsidP="00000000" w:rsidRDefault="00000000" w:rsidRPr="00000000" w14:paraId="00000580">
            <w:pPr>
              <w:pStyle w:val="Title"/>
              <w:keepNext w:val="0"/>
              <w:keepLines w:val="0"/>
              <w:spacing w:after="0" w:line="240" w:lineRule="auto"/>
              <w:jc w:val="center"/>
              <w:rPr>
                <w:sz w:val="22"/>
                <w:szCs w:val="22"/>
              </w:rPr>
            </w:pPr>
            <w:bookmarkStart w:colFirst="0" w:colLast="0" w:name="_47d8i1x83w3t" w:id="0"/>
            <w:bookmarkEnd w:id="0"/>
            <w:hyperlink r:id="rId41">
              <w:r w:rsidDel="00000000" w:rsidR="00000000" w:rsidRPr="00000000">
                <w:rPr>
                  <w:color w:val="1155cc"/>
                  <w:sz w:val="22"/>
                  <w:szCs w:val="22"/>
                  <w:u w:val="single"/>
                  <w:rtl w:val="0"/>
                </w:rPr>
                <w:t xml:space="preserve">L993</w:t>
              </w:r>
            </w:hyperlink>
            <w:r w:rsidDel="00000000" w:rsidR="00000000" w:rsidRPr="00000000">
              <w:rPr>
                <w:rtl w:val="0"/>
              </w:rPr>
            </w:r>
          </w:p>
        </w:tc>
        <w:tc>
          <w:tcPr/>
          <w:p w:rsidR="00000000" w:rsidDel="00000000" w:rsidP="00000000" w:rsidRDefault="00000000" w:rsidRPr="00000000" w14:paraId="00000581">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32.978515625" w:hRule="atLeast"/>
          <w:tblHeader w:val="0"/>
        </w:trPr>
        <w:tc>
          <w:tcPr>
            <w:vMerge w:val="continue"/>
          </w:tcPr>
          <w:p w:rsidR="00000000" w:rsidDel="00000000" w:rsidP="00000000" w:rsidRDefault="00000000" w:rsidRPr="00000000" w14:paraId="00000582">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583">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584">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The command must accept two flags </w:t>
            </w:r>
          </w:p>
          <w:p w:rsidR="00000000" w:rsidDel="00000000" w:rsidP="00000000" w:rsidRDefault="00000000" w:rsidRPr="00000000" w14:paraId="00000585">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--verification-key-file</w:t>
            </w:r>
          </w:p>
          <w:p w:rsidR="00000000" w:rsidDel="00000000" w:rsidP="00000000" w:rsidRDefault="00000000" w:rsidRPr="00000000" w14:paraId="00000586">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--signing-key-file</w:t>
            </w:r>
          </w:p>
        </w:tc>
        <w:tc>
          <w:tcPr/>
          <w:p w:rsidR="00000000" w:rsidDel="00000000" w:rsidP="00000000" w:rsidRDefault="00000000" w:rsidRPr="00000000" w14:paraId="00000587">
            <w:pPr>
              <w:pStyle w:val="Title"/>
              <w:keepNext w:val="0"/>
              <w:keepLines w:val="0"/>
              <w:spacing w:after="0" w:line="240" w:lineRule="auto"/>
              <w:rPr>
                <w:sz w:val="22"/>
                <w:szCs w:val="22"/>
              </w:rPr>
            </w:pPr>
            <w:bookmarkStart w:colFirst="0" w:colLast="0" w:name="_rilrhexxjcd3" w:id="138"/>
            <w:bookmarkEnd w:id="138"/>
            <w:r w:rsidDel="00000000" w:rsidR="00000000" w:rsidRPr="00000000">
              <w:rPr>
                <w:sz w:val="22"/>
                <w:szCs w:val="22"/>
                <w:rtl w:val="0"/>
              </w:rPr>
              <w:t xml:space="preserve">Both flags are mandatory and each produces the corresponding verification or signing key file </w:t>
            </w:r>
            <w:r w:rsidDel="00000000" w:rsidR="00000000" w:rsidRPr="00000000">
              <w:rPr>
                <w:rtl w:val="0"/>
              </w:rPr>
            </w:r>
          </w:p>
        </w:tc>
        <w:tc>
          <w:tcPr/>
          <w:p w:rsidR="00000000" w:rsidDel="00000000" w:rsidP="00000000" w:rsidRDefault="00000000" w:rsidRPr="00000000" w14:paraId="00000588">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589">
            <w:pPr>
              <w:pStyle w:val="Title"/>
              <w:keepNext w:val="0"/>
              <w:keepLines w:val="0"/>
              <w:spacing w:after="0" w:line="240" w:lineRule="auto"/>
              <w:rPr>
                <w:sz w:val="22"/>
                <w:szCs w:val="22"/>
              </w:rPr>
            </w:pPr>
            <w:bookmarkStart w:colFirst="0" w:colLast="0" w:name="_47d8i1x83w3t" w:id="0"/>
            <w:bookmarkEnd w:id="0"/>
            <w:r w:rsidDel="00000000" w:rsidR="00000000" w:rsidRPr="00000000">
              <w:rPr>
                <w:b w:val="1"/>
                <w:sz w:val="22"/>
                <w:szCs w:val="22"/>
                <w:rtl w:val="0"/>
              </w:rPr>
              <w:t xml:space="preserve">Detail Pending</w:t>
            </w:r>
            <w:r w:rsidDel="00000000" w:rsidR="00000000" w:rsidRPr="00000000">
              <w:rPr>
                <w:rtl w:val="0"/>
              </w:rPr>
            </w:r>
          </w:p>
        </w:tc>
        <w:tc>
          <w:tcPr/>
          <w:p w:rsidR="00000000" w:rsidDel="00000000" w:rsidP="00000000" w:rsidRDefault="00000000" w:rsidRPr="00000000" w14:paraId="0000058A">
            <w:pPr>
              <w:pStyle w:val="Title"/>
              <w:keepNext w:val="0"/>
              <w:keepLines w:val="0"/>
              <w:spacing w:after="0" w:line="240" w:lineRule="auto"/>
              <w:jc w:val="center"/>
              <w:rPr>
                <w:sz w:val="22"/>
                <w:szCs w:val="22"/>
              </w:rPr>
            </w:pPr>
            <w:bookmarkStart w:colFirst="0" w:colLast="0" w:name="_47d8i1x83w3t" w:id="0"/>
            <w:bookmarkEnd w:id="0"/>
            <w:commentRangeStart w:id="24"/>
            <w:hyperlink r:id="rId42">
              <w:r w:rsidDel="00000000" w:rsidR="00000000" w:rsidRPr="00000000">
                <w:rPr>
                  <w:color w:val="1155cc"/>
                  <w:sz w:val="22"/>
                  <w:szCs w:val="22"/>
                  <w:u w:val="single"/>
                  <w:rtl w:val="0"/>
                </w:rPr>
                <w:t xml:space="preserve">L966</w:t>
              </w:r>
            </w:hyperlink>
            <w:r w:rsidDel="00000000" w:rsidR="00000000" w:rsidRPr="00000000">
              <w:rPr>
                <w:rtl w:val="0"/>
              </w:rPr>
            </w:r>
          </w:p>
          <w:p w:rsidR="00000000" w:rsidDel="00000000" w:rsidP="00000000" w:rsidRDefault="00000000" w:rsidRPr="00000000" w14:paraId="0000058B">
            <w:pPr>
              <w:pStyle w:val="Title"/>
              <w:keepNext w:val="0"/>
              <w:keepLines w:val="0"/>
              <w:spacing w:after="0" w:line="240" w:lineRule="auto"/>
              <w:jc w:val="center"/>
              <w:rPr>
                <w:sz w:val="22"/>
                <w:szCs w:val="22"/>
              </w:rPr>
            </w:pPr>
            <w:bookmarkStart w:colFirst="0" w:colLast="0" w:name="_47d8i1x83w3t" w:id="0"/>
            <w:bookmarkEnd w:id="0"/>
            <w:hyperlink r:id="rId43">
              <w:r w:rsidDel="00000000" w:rsidR="00000000" w:rsidRPr="00000000">
                <w:rPr>
                  <w:color w:val="1155cc"/>
                  <w:sz w:val="22"/>
                  <w:szCs w:val="22"/>
                  <w:u w:val="single"/>
                  <w:rtl w:val="0"/>
                </w:rPr>
                <w:t xml:space="preserve">L993</w:t>
              </w:r>
            </w:hyperlink>
            <w:r w:rsidDel="00000000" w:rsidR="00000000" w:rsidRPr="00000000">
              <w:rPr>
                <w:rtl w:val="0"/>
              </w:rPr>
            </w:r>
          </w:p>
        </w:tc>
        <w:tc>
          <w:tcPr/>
          <w:p w:rsidR="00000000" w:rsidDel="00000000" w:rsidP="00000000" w:rsidRDefault="00000000" w:rsidRPr="00000000" w14:paraId="0000058C">
            <w:pPr>
              <w:pStyle w:val="Title"/>
              <w:keepNext w:val="0"/>
              <w:keepLines w:val="0"/>
              <w:spacing w:after="0" w:line="240" w:lineRule="auto"/>
              <w:jc w:val="center"/>
              <w:rPr>
                <w:sz w:val="22"/>
                <w:szCs w:val="22"/>
              </w:rPr>
            </w:pPr>
            <w:bookmarkStart w:colFirst="0" w:colLast="0" w:name="_47d8i1x83w3t" w:id="0"/>
            <w:bookmarkEnd w:id="0"/>
            <w:commentRangeEnd w:id="24"/>
            <w:r w:rsidDel="00000000" w:rsidR="00000000" w:rsidRPr="00000000">
              <w:commentReference w:id="24"/>
            </w:r>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58D">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58E">
            <w:pPr>
              <w:pStyle w:val="Title"/>
              <w:keepNext w:val="0"/>
              <w:keepLines w:val="0"/>
              <w:spacing w:line="240" w:lineRule="auto"/>
              <w:rPr>
                <w:b w:val="1"/>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58F">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The generated key pair should be stored in the specified files: </w:t>
            </w:r>
          </w:p>
          <w:p w:rsidR="00000000" w:rsidDel="00000000" w:rsidP="00000000" w:rsidRDefault="00000000" w:rsidRPr="00000000" w14:paraId="00000590">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rtl w:val="0"/>
              </w:rPr>
            </w:r>
          </w:p>
          <w:p w:rsidR="00000000" w:rsidDel="00000000" w:rsidP="00000000" w:rsidRDefault="00000000" w:rsidRPr="00000000" w14:paraId="00000591">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the verification key saved in the file specified by </w:t>
            </w:r>
          </w:p>
          <w:p w:rsidR="00000000" w:rsidDel="00000000" w:rsidP="00000000" w:rsidRDefault="00000000" w:rsidRPr="00000000" w14:paraId="00000592">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--verification-key-file</w:t>
            </w:r>
          </w:p>
          <w:p w:rsidR="00000000" w:rsidDel="00000000" w:rsidP="00000000" w:rsidRDefault="00000000" w:rsidRPr="00000000" w14:paraId="00000593">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rtl w:val="0"/>
              </w:rPr>
            </w:r>
          </w:p>
          <w:p w:rsidR="00000000" w:rsidDel="00000000" w:rsidP="00000000" w:rsidRDefault="00000000" w:rsidRPr="00000000" w14:paraId="00000594">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the signing key saved in the file specified by </w:t>
            </w:r>
          </w:p>
          <w:p w:rsidR="00000000" w:rsidDel="00000000" w:rsidP="00000000" w:rsidRDefault="00000000" w:rsidRPr="00000000" w14:paraId="00000595">
            <w:pPr>
              <w:pStyle w:val="Title"/>
              <w:keepNext w:val="0"/>
              <w:keepLines w:val="0"/>
              <w:spacing w:after="0" w:line="240" w:lineRule="auto"/>
              <w:rPr>
                <w:sz w:val="22"/>
                <w:szCs w:val="22"/>
              </w:rPr>
            </w:pPr>
            <w:bookmarkStart w:colFirst="0" w:colLast="0" w:name="_47d8i1x83w3t" w:id="0"/>
            <w:bookmarkEnd w:id="0"/>
            <w:r w:rsidDel="00000000" w:rsidR="00000000" w:rsidRPr="00000000">
              <w:rPr>
                <w:color w:val="1f2328"/>
                <w:sz w:val="21"/>
                <w:szCs w:val="21"/>
                <w:highlight w:val="white"/>
                <w:rtl w:val="0"/>
              </w:rPr>
              <w:t xml:space="preserve">--signing-key-file</w:t>
            </w:r>
            <w:r w:rsidDel="00000000" w:rsidR="00000000" w:rsidRPr="00000000">
              <w:rPr>
                <w:rtl w:val="0"/>
              </w:rPr>
            </w:r>
          </w:p>
        </w:tc>
        <w:tc>
          <w:tcPr/>
          <w:p w:rsidR="00000000" w:rsidDel="00000000" w:rsidP="00000000" w:rsidRDefault="00000000" w:rsidRPr="00000000" w14:paraId="00000596">
            <w:pPr>
              <w:pStyle w:val="Title"/>
              <w:keepNext w:val="0"/>
              <w:keepLines w:val="0"/>
              <w:spacing w:after="0" w:line="240" w:lineRule="auto"/>
              <w:rPr>
                <w:b w:val="1"/>
                <w:sz w:val="22"/>
                <w:szCs w:val="22"/>
              </w:rPr>
            </w:pPr>
            <w:bookmarkStart w:colFirst="0" w:colLast="0" w:name="_o31ngpayl6ft" w:id="139"/>
            <w:bookmarkEnd w:id="139"/>
            <w:r w:rsidDel="00000000" w:rsidR="00000000" w:rsidRPr="00000000">
              <w:rPr>
                <w:sz w:val="22"/>
                <w:szCs w:val="22"/>
                <w:rtl w:val="0"/>
              </w:rPr>
              <w:t xml:space="preserve">Given that the user specifies a valid path and file name, Then the keys are saved on that file and location.  </w:t>
            </w:r>
            <w:r w:rsidDel="00000000" w:rsidR="00000000" w:rsidRPr="00000000">
              <w:rPr>
                <w:rtl w:val="0"/>
              </w:rPr>
            </w:r>
          </w:p>
        </w:tc>
        <w:tc>
          <w:tcPr/>
          <w:p w:rsidR="00000000" w:rsidDel="00000000" w:rsidP="00000000" w:rsidRDefault="00000000" w:rsidRPr="00000000" w14:paraId="00000597">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598">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599">
            <w:pPr>
              <w:pStyle w:val="Title"/>
              <w:keepNext w:val="0"/>
              <w:keepLines w:val="0"/>
              <w:spacing w:after="0" w:line="240" w:lineRule="auto"/>
              <w:jc w:val="center"/>
              <w:rPr>
                <w:sz w:val="22"/>
                <w:szCs w:val="22"/>
              </w:rPr>
            </w:pPr>
            <w:bookmarkStart w:colFirst="0" w:colLast="0" w:name="_47d8i1x83w3t" w:id="0"/>
            <w:bookmarkEnd w:id="0"/>
            <w:hyperlink r:id="rId44">
              <w:r w:rsidDel="00000000" w:rsidR="00000000" w:rsidRPr="00000000">
                <w:rPr>
                  <w:color w:val="1155cc"/>
                  <w:sz w:val="22"/>
                  <w:szCs w:val="22"/>
                  <w:u w:val="single"/>
                  <w:rtl w:val="0"/>
                </w:rPr>
                <w:t xml:space="preserve">L966</w:t>
              </w:r>
            </w:hyperlink>
            <w:r w:rsidDel="00000000" w:rsidR="00000000" w:rsidRPr="00000000">
              <w:rPr>
                <w:rtl w:val="0"/>
              </w:rPr>
            </w:r>
          </w:p>
          <w:p w:rsidR="00000000" w:rsidDel="00000000" w:rsidP="00000000" w:rsidRDefault="00000000" w:rsidRPr="00000000" w14:paraId="0000059A">
            <w:pPr>
              <w:pStyle w:val="Title"/>
              <w:keepNext w:val="0"/>
              <w:keepLines w:val="0"/>
              <w:spacing w:after="0" w:line="240" w:lineRule="auto"/>
              <w:jc w:val="center"/>
              <w:rPr>
                <w:sz w:val="22"/>
                <w:szCs w:val="22"/>
              </w:rPr>
            </w:pPr>
            <w:bookmarkStart w:colFirst="0" w:colLast="0" w:name="_47d8i1x83w3t" w:id="0"/>
            <w:bookmarkEnd w:id="0"/>
            <w:hyperlink r:id="rId45">
              <w:r w:rsidDel="00000000" w:rsidR="00000000" w:rsidRPr="00000000">
                <w:rPr>
                  <w:color w:val="1155cc"/>
                  <w:sz w:val="22"/>
                  <w:szCs w:val="22"/>
                  <w:u w:val="single"/>
                  <w:rtl w:val="0"/>
                </w:rPr>
                <w:t xml:space="preserve">L993</w:t>
              </w:r>
            </w:hyperlink>
            <w:r w:rsidDel="00000000" w:rsidR="00000000" w:rsidRPr="00000000">
              <w:rPr>
                <w:rtl w:val="0"/>
              </w:rPr>
            </w:r>
          </w:p>
        </w:tc>
        <w:tc>
          <w:tcPr>
            <w:shd w:fill="ffffff" w:val="clear"/>
          </w:tcPr>
          <w:p w:rsidR="00000000" w:rsidDel="00000000" w:rsidP="00000000" w:rsidRDefault="00000000" w:rsidRPr="00000000" w14:paraId="0000059B">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59C">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59D">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59E">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The generated keys should adhere to text envelope format used for other credentials</w:t>
            </w:r>
          </w:p>
        </w:tc>
        <w:tc>
          <w:tcPr/>
          <w:p w:rsidR="00000000" w:rsidDel="00000000" w:rsidP="00000000" w:rsidRDefault="00000000" w:rsidRPr="00000000" w14:paraId="0000059F">
            <w:pPr>
              <w:pStyle w:val="Title"/>
              <w:keepNext w:val="0"/>
              <w:keepLines w:val="0"/>
              <w:spacing w:after="0" w:line="240" w:lineRule="auto"/>
              <w:rPr>
                <w:b w:val="1"/>
                <w:sz w:val="22"/>
                <w:szCs w:val="22"/>
              </w:rPr>
            </w:pPr>
            <w:bookmarkStart w:colFirst="0" w:colLast="0" w:name="_jt6civx3qnoo" w:id="140"/>
            <w:bookmarkEnd w:id="140"/>
            <w:r w:rsidDel="00000000" w:rsidR="00000000" w:rsidRPr="00000000">
              <w:rPr>
                <w:sz w:val="22"/>
                <w:szCs w:val="22"/>
                <w:rtl w:val="0"/>
              </w:rPr>
              <w:t xml:space="preserve">Given that the cli has created the verification and signing keys, then these conform to the text envelope format used  consisting of a json object with type, description and cbor hex fields.</w:t>
            </w:r>
            <w:r w:rsidDel="00000000" w:rsidR="00000000" w:rsidRPr="00000000">
              <w:rPr>
                <w:rtl w:val="0"/>
              </w:rPr>
            </w:r>
          </w:p>
        </w:tc>
        <w:tc>
          <w:tcPr/>
          <w:p w:rsidR="00000000" w:rsidDel="00000000" w:rsidP="00000000" w:rsidRDefault="00000000" w:rsidRPr="00000000" w14:paraId="000005A0">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5A1">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5A2">
            <w:pPr>
              <w:pStyle w:val="Title"/>
              <w:keepNext w:val="0"/>
              <w:keepLines w:val="0"/>
              <w:spacing w:after="0" w:line="240" w:lineRule="auto"/>
              <w:jc w:val="center"/>
              <w:rPr>
                <w:sz w:val="22"/>
                <w:szCs w:val="22"/>
              </w:rPr>
            </w:pPr>
            <w:bookmarkStart w:colFirst="0" w:colLast="0" w:name="_47d8i1x83w3t" w:id="0"/>
            <w:bookmarkEnd w:id="0"/>
            <w:hyperlink r:id="rId46">
              <w:r w:rsidDel="00000000" w:rsidR="00000000" w:rsidRPr="00000000">
                <w:rPr>
                  <w:color w:val="1155cc"/>
                  <w:sz w:val="22"/>
                  <w:szCs w:val="22"/>
                  <w:u w:val="single"/>
                  <w:rtl w:val="0"/>
                </w:rPr>
                <w:t xml:space="preserve">L966</w:t>
              </w:r>
            </w:hyperlink>
            <w:r w:rsidDel="00000000" w:rsidR="00000000" w:rsidRPr="00000000">
              <w:rPr>
                <w:rtl w:val="0"/>
              </w:rPr>
            </w:r>
          </w:p>
          <w:p w:rsidR="00000000" w:rsidDel="00000000" w:rsidP="00000000" w:rsidRDefault="00000000" w:rsidRPr="00000000" w14:paraId="000005A3">
            <w:pPr>
              <w:pStyle w:val="Title"/>
              <w:keepNext w:val="0"/>
              <w:keepLines w:val="0"/>
              <w:spacing w:after="0" w:line="240" w:lineRule="auto"/>
              <w:jc w:val="center"/>
              <w:rPr>
                <w:sz w:val="22"/>
                <w:szCs w:val="22"/>
              </w:rPr>
            </w:pPr>
            <w:bookmarkStart w:colFirst="0" w:colLast="0" w:name="_47d8i1x83w3t" w:id="0"/>
            <w:bookmarkEnd w:id="0"/>
            <w:hyperlink r:id="rId47">
              <w:r w:rsidDel="00000000" w:rsidR="00000000" w:rsidRPr="00000000">
                <w:rPr>
                  <w:color w:val="1155cc"/>
                  <w:sz w:val="22"/>
                  <w:szCs w:val="22"/>
                  <w:u w:val="single"/>
                  <w:rtl w:val="0"/>
                </w:rPr>
                <w:t xml:space="preserve">L993</w:t>
              </w:r>
            </w:hyperlink>
            <w:r w:rsidDel="00000000" w:rsidR="00000000" w:rsidRPr="00000000">
              <w:rPr>
                <w:rtl w:val="0"/>
              </w:rPr>
            </w:r>
          </w:p>
        </w:tc>
        <w:tc>
          <w:tcPr>
            <w:shd w:fill="ffffff" w:val="clear"/>
          </w:tcPr>
          <w:p w:rsidR="00000000" w:rsidDel="00000000" w:rsidP="00000000" w:rsidRDefault="00000000" w:rsidRPr="00000000" w14:paraId="000005A4">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5A5">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5A6">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5A7">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The </w:t>
            </w:r>
            <w:r w:rsidDel="00000000" w:rsidR="00000000" w:rsidRPr="00000000">
              <w:rPr>
                <w:b w:val="1"/>
                <w:color w:val="1f2328"/>
                <w:sz w:val="21"/>
                <w:szCs w:val="21"/>
                <w:highlight w:val="white"/>
                <w:rtl w:val="0"/>
              </w:rPr>
              <w:t xml:space="preserve">signing</w:t>
            </w:r>
            <w:r w:rsidDel="00000000" w:rsidR="00000000" w:rsidRPr="00000000">
              <w:rPr>
                <w:color w:val="1f2328"/>
                <w:sz w:val="21"/>
                <w:szCs w:val="21"/>
                <w:highlight w:val="white"/>
                <w:rtl w:val="0"/>
              </w:rPr>
              <w:t xml:space="preserve"> key text envelope contains the correct type, description, and CBOR value.</w:t>
            </w:r>
          </w:p>
          <w:p w:rsidR="00000000" w:rsidDel="00000000" w:rsidP="00000000" w:rsidRDefault="00000000" w:rsidRPr="00000000" w14:paraId="000005A8">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rtl w:val="0"/>
              </w:rPr>
            </w:r>
          </w:p>
          <w:p w:rsidR="00000000" w:rsidDel="00000000" w:rsidP="00000000" w:rsidRDefault="00000000" w:rsidRPr="00000000" w14:paraId="000005A9">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b w:val="1"/>
                <w:color w:val="1f2328"/>
                <w:sz w:val="21"/>
                <w:szCs w:val="21"/>
                <w:highlight w:val="white"/>
                <w:rtl w:val="0"/>
              </w:rPr>
              <w:t xml:space="preserve">Type </w:t>
            </w:r>
            <w:r w:rsidDel="00000000" w:rsidR="00000000" w:rsidRPr="00000000">
              <w:rPr>
                <w:color w:val="1f2328"/>
                <w:sz w:val="21"/>
                <w:szCs w:val="21"/>
                <w:highlight w:val="white"/>
                <w:rtl w:val="0"/>
              </w:rPr>
              <w:t xml:space="preserve">"ConstitutionalCommitteeColdSigningKey_ed25519" </w:t>
            </w:r>
          </w:p>
          <w:p w:rsidR="00000000" w:rsidDel="00000000" w:rsidP="00000000" w:rsidRDefault="00000000" w:rsidRPr="00000000" w14:paraId="000005AA">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rtl w:val="0"/>
              </w:rPr>
            </w:r>
          </w:p>
          <w:p w:rsidR="00000000" w:rsidDel="00000000" w:rsidP="00000000" w:rsidRDefault="00000000" w:rsidRPr="00000000" w14:paraId="000005AB">
            <w:pPr>
              <w:pStyle w:val="Title"/>
              <w:keepNext w:val="0"/>
              <w:keepLines w:val="0"/>
              <w:spacing w:after="0" w:line="240" w:lineRule="auto"/>
              <w:rPr>
                <w:b w:val="1"/>
                <w:color w:val="1f2328"/>
                <w:sz w:val="21"/>
                <w:szCs w:val="21"/>
                <w:highlight w:val="white"/>
              </w:rPr>
            </w:pPr>
            <w:bookmarkStart w:colFirst="0" w:colLast="0" w:name="_47d8i1x83w3t" w:id="0"/>
            <w:bookmarkEnd w:id="0"/>
            <w:r w:rsidDel="00000000" w:rsidR="00000000" w:rsidRPr="00000000">
              <w:rPr>
                <w:b w:val="1"/>
                <w:color w:val="1f2328"/>
                <w:sz w:val="21"/>
                <w:szCs w:val="21"/>
                <w:highlight w:val="white"/>
                <w:rtl w:val="0"/>
              </w:rPr>
              <w:t xml:space="preserve">Description</w:t>
            </w:r>
          </w:p>
          <w:p w:rsidR="00000000" w:rsidDel="00000000" w:rsidP="00000000" w:rsidRDefault="00000000" w:rsidRPr="00000000" w14:paraId="000005AC">
            <w:pPr>
              <w:pStyle w:val="Title"/>
              <w:keepNext w:val="0"/>
              <w:keepLines w:val="0"/>
              <w:spacing w:after="0" w:line="240" w:lineRule="auto"/>
              <w:rPr>
                <w:sz w:val="22"/>
                <w:szCs w:val="22"/>
              </w:rPr>
            </w:pPr>
            <w:bookmarkStart w:colFirst="0" w:colLast="0" w:name="_47d8i1x83w3t" w:id="0"/>
            <w:bookmarkEnd w:id="0"/>
            <w:r w:rsidDel="00000000" w:rsidR="00000000" w:rsidRPr="00000000">
              <w:rPr>
                <w:color w:val="1f2328"/>
                <w:sz w:val="21"/>
                <w:szCs w:val="21"/>
                <w:highlight w:val="white"/>
                <w:rtl w:val="0"/>
              </w:rPr>
              <w:t xml:space="preserve">"Constitutional Committee Cold Signing Key"</w:t>
            </w:r>
            <w:r w:rsidDel="00000000" w:rsidR="00000000" w:rsidRPr="00000000">
              <w:rPr>
                <w:rtl w:val="0"/>
              </w:rPr>
            </w:r>
          </w:p>
        </w:tc>
        <w:tc>
          <w:tcPr/>
          <w:p w:rsidR="00000000" w:rsidDel="00000000" w:rsidP="00000000" w:rsidRDefault="00000000" w:rsidRPr="00000000" w14:paraId="000005AD">
            <w:pPr>
              <w:pStyle w:val="Title"/>
              <w:keepNext w:val="0"/>
              <w:keepLines w:val="0"/>
              <w:spacing w:after="0" w:line="240" w:lineRule="auto"/>
              <w:rPr>
                <w:sz w:val="22"/>
                <w:szCs w:val="22"/>
              </w:rPr>
            </w:pPr>
            <w:bookmarkStart w:colFirst="0" w:colLast="0" w:name="_d45u78cyn963" w:id="141"/>
            <w:bookmarkEnd w:id="141"/>
            <w:r w:rsidDel="00000000" w:rsidR="00000000" w:rsidRPr="00000000">
              <w:rPr>
                <w:sz w:val="22"/>
                <w:szCs w:val="22"/>
                <w:rtl w:val="0"/>
              </w:rPr>
              <w:t xml:space="preserve">Given that the signing key is saved on a text envelope format, the type and description fields are: </w:t>
            </w:r>
          </w:p>
          <w:p w:rsidR="00000000" w:rsidDel="00000000" w:rsidP="00000000" w:rsidRDefault="00000000" w:rsidRPr="00000000" w14:paraId="000005AE">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b w:val="1"/>
                <w:color w:val="1f2328"/>
                <w:sz w:val="21"/>
                <w:szCs w:val="21"/>
                <w:highlight w:val="white"/>
                <w:rtl w:val="0"/>
              </w:rPr>
              <w:t xml:space="preserve">Type </w:t>
            </w:r>
            <w:r w:rsidDel="00000000" w:rsidR="00000000" w:rsidRPr="00000000">
              <w:rPr>
                <w:rFonts w:ascii="Consolas" w:cs="Consolas" w:eastAsia="Consolas" w:hAnsi="Consolas"/>
                <w:color w:val="1f2328"/>
                <w:sz w:val="21"/>
                <w:szCs w:val="21"/>
                <w:rtl w:val="0"/>
              </w:rPr>
              <w:t xml:space="preserve">"ConstitutionalCommitteeColdSigningKey_ed25519" </w:t>
            </w:r>
            <w:r w:rsidDel="00000000" w:rsidR="00000000" w:rsidRPr="00000000">
              <w:rPr>
                <w:rtl w:val="0"/>
              </w:rPr>
            </w:r>
          </w:p>
          <w:p w:rsidR="00000000" w:rsidDel="00000000" w:rsidP="00000000" w:rsidRDefault="00000000" w:rsidRPr="00000000" w14:paraId="000005AF">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rtl w:val="0"/>
              </w:rPr>
            </w:r>
          </w:p>
          <w:p w:rsidR="00000000" w:rsidDel="00000000" w:rsidP="00000000" w:rsidRDefault="00000000" w:rsidRPr="00000000" w14:paraId="000005B0">
            <w:pPr>
              <w:pStyle w:val="Title"/>
              <w:keepNext w:val="0"/>
              <w:keepLines w:val="0"/>
              <w:spacing w:after="0" w:line="240" w:lineRule="auto"/>
              <w:rPr>
                <w:b w:val="1"/>
                <w:color w:val="1f2328"/>
                <w:sz w:val="21"/>
                <w:szCs w:val="21"/>
                <w:highlight w:val="white"/>
              </w:rPr>
            </w:pPr>
            <w:bookmarkStart w:colFirst="0" w:colLast="0" w:name="_5sqi6zga5y93" w:id="142"/>
            <w:bookmarkEnd w:id="142"/>
            <w:r w:rsidDel="00000000" w:rsidR="00000000" w:rsidRPr="00000000">
              <w:rPr>
                <w:b w:val="1"/>
                <w:color w:val="1f2328"/>
                <w:sz w:val="21"/>
                <w:szCs w:val="21"/>
                <w:highlight w:val="white"/>
                <w:rtl w:val="0"/>
              </w:rPr>
              <w:t xml:space="preserve">Description</w:t>
            </w:r>
          </w:p>
          <w:p w:rsidR="00000000" w:rsidDel="00000000" w:rsidP="00000000" w:rsidRDefault="00000000" w:rsidRPr="00000000" w14:paraId="000005B1">
            <w:pPr>
              <w:pStyle w:val="Title"/>
              <w:keepNext w:val="0"/>
              <w:keepLines w:val="0"/>
              <w:spacing w:after="0" w:line="240" w:lineRule="auto"/>
              <w:rPr>
                <w:b w:val="1"/>
                <w:sz w:val="22"/>
                <w:szCs w:val="22"/>
              </w:rPr>
            </w:pPr>
            <w:bookmarkStart w:colFirst="0" w:colLast="0" w:name="_6mj2er8r7n7j" w:id="143"/>
            <w:bookmarkEnd w:id="143"/>
            <w:r w:rsidDel="00000000" w:rsidR="00000000" w:rsidRPr="00000000">
              <w:rPr>
                <w:rFonts w:ascii="Consolas" w:cs="Consolas" w:eastAsia="Consolas" w:hAnsi="Consolas"/>
                <w:color w:val="1f2328"/>
                <w:sz w:val="21"/>
                <w:szCs w:val="21"/>
                <w:rtl w:val="0"/>
              </w:rPr>
              <w:t xml:space="preserve">"Constitutional Committee Cold Signing Key"</w:t>
            </w:r>
            <w:r w:rsidDel="00000000" w:rsidR="00000000" w:rsidRPr="00000000">
              <w:rPr>
                <w:rtl w:val="0"/>
              </w:rPr>
            </w:r>
          </w:p>
        </w:tc>
        <w:tc>
          <w:tcPr/>
          <w:p w:rsidR="00000000" w:rsidDel="00000000" w:rsidP="00000000" w:rsidRDefault="00000000" w:rsidRPr="00000000" w14:paraId="000005B2">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5B3">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5B4">
            <w:pPr>
              <w:pStyle w:val="Title"/>
              <w:keepNext w:val="0"/>
              <w:keepLines w:val="0"/>
              <w:spacing w:after="0" w:line="240" w:lineRule="auto"/>
              <w:jc w:val="center"/>
              <w:rPr>
                <w:sz w:val="22"/>
                <w:szCs w:val="22"/>
              </w:rPr>
            </w:pPr>
            <w:bookmarkStart w:colFirst="0" w:colLast="0" w:name="_47d8i1x83w3t" w:id="0"/>
            <w:bookmarkEnd w:id="0"/>
            <w:hyperlink r:id="rId48">
              <w:r w:rsidDel="00000000" w:rsidR="00000000" w:rsidRPr="00000000">
                <w:rPr>
                  <w:color w:val="1155cc"/>
                  <w:sz w:val="22"/>
                  <w:szCs w:val="22"/>
                  <w:u w:val="single"/>
                  <w:rtl w:val="0"/>
                </w:rPr>
                <w:t xml:space="preserve">L966</w:t>
              </w:r>
            </w:hyperlink>
            <w:r w:rsidDel="00000000" w:rsidR="00000000" w:rsidRPr="00000000">
              <w:rPr>
                <w:rtl w:val="0"/>
              </w:rPr>
            </w:r>
          </w:p>
          <w:p w:rsidR="00000000" w:rsidDel="00000000" w:rsidP="00000000" w:rsidRDefault="00000000" w:rsidRPr="00000000" w14:paraId="000005B5">
            <w:pPr>
              <w:pStyle w:val="Title"/>
              <w:keepNext w:val="0"/>
              <w:keepLines w:val="0"/>
              <w:spacing w:after="0" w:line="240" w:lineRule="auto"/>
              <w:jc w:val="center"/>
              <w:rPr>
                <w:sz w:val="22"/>
                <w:szCs w:val="22"/>
              </w:rPr>
            </w:pPr>
            <w:bookmarkStart w:colFirst="0" w:colLast="0" w:name="_47d8i1x83w3t" w:id="0"/>
            <w:bookmarkEnd w:id="0"/>
            <w:hyperlink r:id="rId49">
              <w:r w:rsidDel="00000000" w:rsidR="00000000" w:rsidRPr="00000000">
                <w:rPr>
                  <w:color w:val="1155cc"/>
                  <w:sz w:val="22"/>
                  <w:szCs w:val="22"/>
                  <w:u w:val="single"/>
                  <w:rtl w:val="0"/>
                </w:rPr>
                <w:t xml:space="preserve">L993</w:t>
              </w:r>
            </w:hyperlink>
            <w:r w:rsidDel="00000000" w:rsidR="00000000" w:rsidRPr="00000000">
              <w:rPr>
                <w:rtl w:val="0"/>
              </w:rPr>
            </w:r>
          </w:p>
        </w:tc>
        <w:tc>
          <w:tcPr>
            <w:shd w:fill="ffffff" w:val="clear"/>
          </w:tcPr>
          <w:p w:rsidR="00000000" w:rsidDel="00000000" w:rsidP="00000000" w:rsidRDefault="00000000" w:rsidRPr="00000000" w14:paraId="000005B6">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5B7">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5B8">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5B9">
            <w:pPr>
              <w:pStyle w:val="Title"/>
              <w:keepNext w:val="0"/>
              <w:keepLines w:val="0"/>
              <w:shd w:fill="ffffff" w:val="clear"/>
              <w:spacing w:after="240" w:before="60" w:line="240" w:lineRule="auto"/>
              <w:rPr>
                <w:color w:val="1f2328"/>
                <w:sz w:val="21"/>
                <w:szCs w:val="21"/>
              </w:rPr>
            </w:pPr>
            <w:bookmarkStart w:colFirst="0" w:colLast="0" w:name="_47d8i1x83w3t" w:id="0"/>
            <w:bookmarkEnd w:id="0"/>
            <w:r w:rsidDel="00000000" w:rsidR="00000000" w:rsidRPr="00000000">
              <w:rPr>
                <w:color w:val="1f2328"/>
                <w:sz w:val="21"/>
                <w:szCs w:val="21"/>
                <w:rtl w:val="0"/>
              </w:rPr>
              <w:t xml:space="preserve">The </w:t>
            </w:r>
            <w:r w:rsidDel="00000000" w:rsidR="00000000" w:rsidRPr="00000000">
              <w:rPr>
                <w:b w:val="1"/>
                <w:color w:val="1f2328"/>
                <w:sz w:val="21"/>
                <w:szCs w:val="21"/>
                <w:rtl w:val="0"/>
              </w:rPr>
              <w:t xml:space="preserve">verification</w:t>
            </w:r>
            <w:r w:rsidDel="00000000" w:rsidR="00000000" w:rsidRPr="00000000">
              <w:rPr>
                <w:color w:val="1f2328"/>
                <w:sz w:val="21"/>
                <w:szCs w:val="21"/>
                <w:rtl w:val="0"/>
              </w:rPr>
              <w:t xml:space="preserve"> key text envelope has: </w:t>
            </w:r>
          </w:p>
          <w:p w:rsidR="00000000" w:rsidDel="00000000" w:rsidP="00000000" w:rsidRDefault="00000000" w:rsidRPr="00000000" w14:paraId="000005BA">
            <w:pPr>
              <w:pStyle w:val="Title"/>
              <w:keepNext w:val="0"/>
              <w:keepLines w:val="0"/>
              <w:shd w:fill="ffffff" w:val="clear"/>
              <w:spacing w:after="240" w:before="60" w:line="240" w:lineRule="auto"/>
              <w:rPr>
                <w:color w:val="1f2328"/>
                <w:sz w:val="21"/>
                <w:szCs w:val="21"/>
              </w:rPr>
            </w:pPr>
            <w:bookmarkStart w:colFirst="0" w:colLast="0" w:name="_47d8i1x83w3t" w:id="0"/>
            <w:bookmarkEnd w:id="0"/>
            <w:r w:rsidDel="00000000" w:rsidR="00000000" w:rsidRPr="00000000">
              <w:rPr>
                <w:b w:val="1"/>
                <w:color w:val="1f2328"/>
                <w:sz w:val="21"/>
                <w:szCs w:val="21"/>
                <w:rtl w:val="0"/>
              </w:rPr>
              <w:t xml:space="preserve">Type</w:t>
              <w:br w:type="textWrapping"/>
            </w:r>
            <w:r w:rsidDel="00000000" w:rsidR="00000000" w:rsidRPr="00000000">
              <w:rPr>
                <w:color w:val="1f2328"/>
                <w:sz w:val="21"/>
                <w:szCs w:val="21"/>
                <w:rtl w:val="0"/>
              </w:rPr>
              <w:t xml:space="preserve">"CConstitutionalCommitteeColdVerificationKey_ed25519"  </w:t>
            </w:r>
          </w:p>
          <w:p w:rsidR="00000000" w:rsidDel="00000000" w:rsidP="00000000" w:rsidRDefault="00000000" w:rsidRPr="00000000" w14:paraId="000005BB">
            <w:pPr>
              <w:pStyle w:val="Title"/>
              <w:keepNext w:val="0"/>
              <w:keepLines w:val="0"/>
              <w:shd w:fill="ffffff" w:val="clear"/>
              <w:spacing w:after="240" w:before="60" w:line="240" w:lineRule="auto"/>
              <w:rPr>
                <w:color w:val="1f2328"/>
                <w:sz w:val="22"/>
                <w:szCs w:val="22"/>
              </w:rPr>
            </w:pPr>
            <w:bookmarkStart w:colFirst="0" w:colLast="0" w:name="_47d8i1x83w3t" w:id="0"/>
            <w:bookmarkEnd w:id="0"/>
            <w:r w:rsidDel="00000000" w:rsidR="00000000" w:rsidRPr="00000000">
              <w:rPr>
                <w:b w:val="1"/>
                <w:color w:val="1f2328"/>
                <w:sz w:val="21"/>
                <w:szCs w:val="21"/>
                <w:rtl w:val="0"/>
              </w:rPr>
              <w:t xml:space="preserve">Description</w:t>
              <w:br w:type="textWrapping"/>
            </w:r>
            <w:r w:rsidDel="00000000" w:rsidR="00000000" w:rsidRPr="00000000">
              <w:rPr>
                <w:color w:val="1f2328"/>
                <w:sz w:val="21"/>
                <w:szCs w:val="21"/>
                <w:rtl w:val="0"/>
              </w:rPr>
              <w:t xml:space="preserve">"Constitutional Committee Cold Verification Key"</w:t>
            </w:r>
            <w:r w:rsidDel="00000000" w:rsidR="00000000" w:rsidRPr="00000000">
              <w:rPr>
                <w:rtl w:val="0"/>
              </w:rPr>
            </w:r>
          </w:p>
        </w:tc>
        <w:tc>
          <w:tcPr/>
          <w:p w:rsidR="00000000" w:rsidDel="00000000" w:rsidP="00000000" w:rsidRDefault="00000000" w:rsidRPr="00000000" w14:paraId="000005BC">
            <w:pPr>
              <w:pStyle w:val="Title"/>
              <w:keepNext w:val="0"/>
              <w:keepLines w:val="0"/>
              <w:spacing w:after="0" w:line="240" w:lineRule="auto"/>
              <w:rPr>
                <w:sz w:val="22"/>
                <w:szCs w:val="22"/>
              </w:rPr>
            </w:pPr>
            <w:bookmarkStart w:colFirst="0" w:colLast="0" w:name="_kl10z3w76vvg" w:id="144"/>
            <w:bookmarkEnd w:id="144"/>
            <w:r w:rsidDel="00000000" w:rsidR="00000000" w:rsidRPr="00000000">
              <w:rPr>
                <w:sz w:val="22"/>
                <w:szCs w:val="22"/>
                <w:rtl w:val="0"/>
              </w:rPr>
              <w:t xml:space="preserve">Given that the verification key is saved on a text envelope format, the type and description fields are:</w:t>
            </w:r>
          </w:p>
          <w:p w:rsidR="00000000" w:rsidDel="00000000" w:rsidP="00000000" w:rsidRDefault="00000000" w:rsidRPr="00000000" w14:paraId="000005BD">
            <w:pPr>
              <w:pStyle w:val="Title"/>
              <w:keepNext w:val="0"/>
              <w:keepLines w:val="0"/>
              <w:shd w:fill="ffffff" w:val="clear"/>
              <w:spacing w:after="240" w:before="60" w:line="240" w:lineRule="auto"/>
              <w:rPr>
                <w:color w:val="1f2328"/>
                <w:sz w:val="21"/>
                <w:szCs w:val="21"/>
              </w:rPr>
            </w:pPr>
            <w:bookmarkStart w:colFirst="0" w:colLast="0" w:name="_yypscc4al6ko" w:id="145"/>
            <w:bookmarkEnd w:id="145"/>
            <w:r w:rsidDel="00000000" w:rsidR="00000000" w:rsidRPr="00000000">
              <w:rPr>
                <w:b w:val="1"/>
                <w:color w:val="1f2328"/>
                <w:sz w:val="21"/>
                <w:szCs w:val="21"/>
                <w:rtl w:val="0"/>
              </w:rPr>
              <w:t xml:space="preserve">Type</w:t>
              <w:br w:type="textWrapping"/>
            </w:r>
            <w:r w:rsidDel="00000000" w:rsidR="00000000" w:rsidRPr="00000000">
              <w:rPr>
                <w:rFonts w:ascii="Consolas" w:cs="Consolas" w:eastAsia="Consolas" w:hAnsi="Consolas"/>
                <w:color w:val="1f2328"/>
                <w:sz w:val="21"/>
                <w:szCs w:val="21"/>
                <w:rtl w:val="0"/>
              </w:rPr>
              <w:t xml:space="preserve">"CConstitutionalCommitteeColdVerificationKey_ed25519"  </w:t>
            </w:r>
            <w:r w:rsidDel="00000000" w:rsidR="00000000" w:rsidRPr="00000000">
              <w:rPr>
                <w:rtl w:val="0"/>
              </w:rPr>
            </w:r>
          </w:p>
          <w:p w:rsidR="00000000" w:rsidDel="00000000" w:rsidP="00000000" w:rsidRDefault="00000000" w:rsidRPr="00000000" w14:paraId="000005BE">
            <w:pPr>
              <w:pStyle w:val="Title"/>
              <w:keepNext w:val="0"/>
              <w:keepLines w:val="0"/>
              <w:spacing w:after="0" w:line="240" w:lineRule="auto"/>
              <w:rPr>
                <w:rFonts w:ascii="Consolas" w:cs="Consolas" w:eastAsia="Consolas" w:hAnsi="Consolas"/>
                <w:b w:val="1"/>
                <w:sz w:val="22"/>
                <w:szCs w:val="22"/>
              </w:rPr>
            </w:pPr>
            <w:bookmarkStart w:colFirst="0" w:colLast="0" w:name="_s9dp88fpbmto" w:id="146"/>
            <w:bookmarkEnd w:id="146"/>
            <w:r w:rsidDel="00000000" w:rsidR="00000000" w:rsidRPr="00000000">
              <w:rPr>
                <w:b w:val="1"/>
                <w:color w:val="1f2328"/>
                <w:sz w:val="21"/>
                <w:szCs w:val="21"/>
                <w:rtl w:val="0"/>
              </w:rPr>
              <w:t xml:space="preserve">Description</w:t>
              <w:br w:type="textWrapping"/>
            </w:r>
            <w:r w:rsidDel="00000000" w:rsidR="00000000" w:rsidRPr="00000000">
              <w:rPr>
                <w:rFonts w:ascii="Consolas" w:cs="Consolas" w:eastAsia="Consolas" w:hAnsi="Consolas"/>
                <w:color w:val="1f2328"/>
                <w:sz w:val="21"/>
                <w:szCs w:val="21"/>
                <w:rtl w:val="0"/>
              </w:rPr>
              <w:t xml:space="preserve">"Constitutional Committee Cold Verification Key"</w:t>
            </w:r>
            <w:r w:rsidDel="00000000" w:rsidR="00000000" w:rsidRPr="00000000">
              <w:rPr>
                <w:rFonts w:ascii="Consolas" w:cs="Consolas" w:eastAsia="Consolas" w:hAnsi="Consolas"/>
                <w:sz w:val="22"/>
                <w:szCs w:val="22"/>
                <w:rtl w:val="0"/>
              </w:rPr>
              <w:t xml:space="preserve"> </w:t>
            </w:r>
            <w:r w:rsidDel="00000000" w:rsidR="00000000" w:rsidRPr="00000000">
              <w:rPr>
                <w:rtl w:val="0"/>
              </w:rPr>
            </w:r>
          </w:p>
        </w:tc>
        <w:tc>
          <w:tcPr/>
          <w:p w:rsidR="00000000" w:rsidDel="00000000" w:rsidP="00000000" w:rsidRDefault="00000000" w:rsidRPr="00000000" w14:paraId="000005BF">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5C0">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5C1">
            <w:pPr>
              <w:pStyle w:val="Title"/>
              <w:keepNext w:val="0"/>
              <w:keepLines w:val="0"/>
              <w:spacing w:after="0" w:line="240" w:lineRule="auto"/>
              <w:jc w:val="center"/>
              <w:rPr>
                <w:sz w:val="22"/>
                <w:szCs w:val="22"/>
              </w:rPr>
            </w:pPr>
            <w:bookmarkStart w:colFirst="0" w:colLast="0" w:name="_47d8i1x83w3t" w:id="0"/>
            <w:bookmarkEnd w:id="0"/>
            <w:hyperlink r:id="rId50">
              <w:r w:rsidDel="00000000" w:rsidR="00000000" w:rsidRPr="00000000">
                <w:rPr>
                  <w:color w:val="1155cc"/>
                  <w:sz w:val="22"/>
                  <w:szCs w:val="22"/>
                  <w:u w:val="single"/>
                  <w:rtl w:val="0"/>
                </w:rPr>
                <w:t xml:space="preserve">L966</w:t>
              </w:r>
            </w:hyperlink>
            <w:r w:rsidDel="00000000" w:rsidR="00000000" w:rsidRPr="00000000">
              <w:rPr>
                <w:rtl w:val="0"/>
              </w:rPr>
            </w:r>
          </w:p>
          <w:p w:rsidR="00000000" w:rsidDel="00000000" w:rsidP="00000000" w:rsidRDefault="00000000" w:rsidRPr="00000000" w14:paraId="000005C2">
            <w:pPr>
              <w:pStyle w:val="Title"/>
              <w:keepNext w:val="0"/>
              <w:keepLines w:val="0"/>
              <w:spacing w:after="0" w:line="240" w:lineRule="auto"/>
              <w:jc w:val="center"/>
              <w:rPr>
                <w:sz w:val="22"/>
                <w:szCs w:val="22"/>
              </w:rPr>
            </w:pPr>
            <w:bookmarkStart w:colFirst="0" w:colLast="0" w:name="_47d8i1x83w3t" w:id="0"/>
            <w:bookmarkEnd w:id="0"/>
            <w:hyperlink r:id="rId51">
              <w:r w:rsidDel="00000000" w:rsidR="00000000" w:rsidRPr="00000000">
                <w:rPr>
                  <w:color w:val="1155cc"/>
                  <w:sz w:val="22"/>
                  <w:szCs w:val="22"/>
                  <w:u w:val="single"/>
                  <w:rtl w:val="0"/>
                </w:rPr>
                <w:t xml:space="preserve">L993</w:t>
              </w:r>
            </w:hyperlink>
            <w:r w:rsidDel="00000000" w:rsidR="00000000" w:rsidRPr="00000000">
              <w:rPr>
                <w:rtl w:val="0"/>
              </w:rPr>
            </w:r>
          </w:p>
        </w:tc>
        <w:tc>
          <w:tcPr>
            <w:shd w:fill="ffffff" w:val="clear"/>
          </w:tcPr>
          <w:p w:rsidR="00000000" w:rsidDel="00000000" w:rsidP="00000000" w:rsidRDefault="00000000" w:rsidRPr="00000000" w14:paraId="000005C3">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5C4">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5C5">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5C6">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Failing to provide a file name for any of the flags </w:t>
            </w:r>
          </w:p>
          <w:p w:rsidR="00000000" w:rsidDel="00000000" w:rsidP="00000000" w:rsidRDefault="00000000" w:rsidRPr="00000000" w14:paraId="000005C7">
            <w:pPr>
              <w:pStyle w:val="Title"/>
              <w:keepNext w:val="0"/>
              <w:keepLines w:val="0"/>
              <w:spacing w:after="0" w:line="240" w:lineRule="auto"/>
              <w:rPr>
                <w:sz w:val="22"/>
                <w:szCs w:val="22"/>
              </w:rPr>
            </w:pPr>
            <w:bookmarkStart w:colFirst="0" w:colLast="0" w:name="_47d8i1x83w3t" w:id="0"/>
            <w:bookmarkEnd w:id="0"/>
            <w:r w:rsidDel="00000000" w:rsidR="00000000" w:rsidRPr="00000000">
              <w:rPr>
                <w:rtl w:val="0"/>
              </w:rPr>
            </w:r>
          </w:p>
          <w:p w:rsidR="00000000" w:rsidDel="00000000" w:rsidP="00000000" w:rsidRDefault="00000000" w:rsidRPr="00000000" w14:paraId="000005C8">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--verification-key-file </w:t>
            </w:r>
          </w:p>
          <w:p w:rsidR="00000000" w:rsidDel="00000000" w:rsidP="00000000" w:rsidRDefault="00000000" w:rsidRPr="00000000" w14:paraId="000005C9">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--signing-key-file </w:t>
            </w:r>
          </w:p>
          <w:p w:rsidR="00000000" w:rsidDel="00000000" w:rsidP="00000000" w:rsidRDefault="00000000" w:rsidRPr="00000000" w14:paraId="000005CA">
            <w:pPr>
              <w:pStyle w:val="Title"/>
              <w:keepNext w:val="0"/>
              <w:keepLines w:val="0"/>
              <w:spacing w:after="0" w:line="240" w:lineRule="auto"/>
              <w:rPr>
                <w:sz w:val="22"/>
                <w:szCs w:val="22"/>
              </w:rPr>
            </w:pPr>
            <w:bookmarkStart w:colFirst="0" w:colLast="0" w:name="_47d8i1x83w3t" w:id="0"/>
            <w:bookmarkEnd w:id="0"/>
            <w:r w:rsidDel="00000000" w:rsidR="00000000" w:rsidRPr="00000000">
              <w:rPr>
                <w:rtl w:val="0"/>
              </w:rPr>
            </w:r>
          </w:p>
          <w:p w:rsidR="00000000" w:rsidDel="00000000" w:rsidP="00000000" w:rsidRDefault="00000000" w:rsidRPr="00000000" w14:paraId="000005CB">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fails with an appropriate error message.</w:t>
            </w:r>
          </w:p>
        </w:tc>
        <w:tc>
          <w:tcPr/>
          <w:p w:rsidR="00000000" w:rsidDel="00000000" w:rsidP="00000000" w:rsidRDefault="00000000" w:rsidRPr="00000000" w14:paraId="000005CC">
            <w:pPr>
              <w:pStyle w:val="Title"/>
              <w:keepNext w:val="0"/>
              <w:keepLines w:val="0"/>
              <w:spacing w:after="0" w:line="240" w:lineRule="auto"/>
              <w:rPr>
                <w:sz w:val="22"/>
                <w:szCs w:val="22"/>
              </w:rPr>
            </w:pPr>
            <w:bookmarkStart w:colFirst="0" w:colLast="0" w:name="_w5a7kp7eqqw" w:id="147"/>
            <w:bookmarkEnd w:id="147"/>
            <w:r w:rsidDel="00000000" w:rsidR="00000000" w:rsidRPr="00000000">
              <w:rPr>
                <w:b w:val="1"/>
                <w:sz w:val="22"/>
                <w:szCs w:val="22"/>
                <w:rtl w:val="0"/>
              </w:rPr>
              <w:t xml:space="preserve">Given</w:t>
            </w:r>
            <w:r w:rsidDel="00000000" w:rsidR="00000000" w:rsidRPr="00000000">
              <w:rPr>
                <w:sz w:val="22"/>
                <w:szCs w:val="22"/>
                <w:rtl w:val="0"/>
              </w:rPr>
              <w:t xml:space="preserve"> the user has not inputted either</w:t>
            </w:r>
            <w:r w:rsidDel="00000000" w:rsidR="00000000" w:rsidRPr="00000000">
              <w:rPr>
                <w:rFonts w:ascii="Consolas" w:cs="Consolas" w:eastAsia="Consolas" w:hAnsi="Consolas"/>
                <w:sz w:val="22"/>
                <w:szCs w:val="22"/>
                <w:rtl w:val="0"/>
              </w:rPr>
              <w:t xml:space="preserve"> --verification-key-file</w:t>
            </w:r>
            <w:r w:rsidDel="00000000" w:rsidR="00000000" w:rsidRPr="00000000">
              <w:rPr>
                <w:sz w:val="22"/>
                <w:szCs w:val="22"/>
                <w:rtl w:val="0"/>
              </w:rPr>
              <w:t xml:space="preserve"> OR</w:t>
            </w:r>
          </w:p>
          <w:p w:rsidR="00000000" w:rsidDel="00000000" w:rsidP="00000000" w:rsidRDefault="00000000" w:rsidRPr="00000000" w14:paraId="000005CD">
            <w:pPr>
              <w:pStyle w:val="Title"/>
              <w:keepNext w:val="0"/>
              <w:keepLines w:val="0"/>
              <w:spacing w:after="0" w:line="240" w:lineRule="auto"/>
              <w:rPr>
                <w:b w:val="1"/>
                <w:sz w:val="22"/>
                <w:szCs w:val="22"/>
              </w:rPr>
            </w:pPr>
            <w:bookmarkStart w:colFirst="0" w:colLast="0" w:name="_r3xckwvam4gy" w:id="148"/>
            <w:bookmarkEnd w:id="148"/>
            <w:r w:rsidDel="00000000" w:rsidR="00000000" w:rsidRPr="00000000">
              <w:rPr>
                <w:rFonts w:ascii="Consolas" w:cs="Consolas" w:eastAsia="Consolas" w:hAnsi="Consolas"/>
                <w:sz w:val="22"/>
                <w:szCs w:val="22"/>
                <w:rtl w:val="0"/>
              </w:rPr>
              <w:t xml:space="preserve">--signing-key-file </w:t>
            </w:r>
            <w:r w:rsidDel="00000000" w:rsidR="00000000" w:rsidRPr="00000000">
              <w:rPr>
                <w:sz w:val="22"/>
                <w:szCs w:val="22"/>
                <w:rtl w:val="0"/>
              </w:rPr>
              <w:t xml:space="preserve">parameters </w:t>
            </w:r>
            <w:r w:rsidDel="00000000" w:rsidR="00000000" w:rsidRPr="00000000">
              <w:rPr>
                <w:b w:val="1"/>
                <w:sz w:val="22"/>
                <w:szCs w:val="22"/>
                <w:rtl w:val="0"/>
              </w:rPr>
              <w:t xml:space="preserve">THEN</w:t>
            </w:r>
            <w:r w:rsidDel="00000000" w:rsidR="00000000" w:rsidRPr="00000000">
              <w:rPr>
                <w:sz w:val="22"/>
                <w:szCs w:val="22"/>
                <w:rtl w:val="0"/>
              </w:rPr>
              <w:t xml:space="preserve"> the command fails and returns an error to the users informing them to fill those parameters in. The error message should prompt the user to consult the command usage (--help) </w:t>
            </w:r>
            <w:r w:rsidDel="00000000" w:rsidR="00000000" w:rsidRPr="00000000">
              <w:rPr>
                <w:rtl w:val="0"/>
              </w:rPr>
            </w:r>
          </w:p>
        </w:tc>
        <w:tc>
          <w:tcPr/>
          <w:p w:rsidR="00000000" w:rsidDel="00000000" w:rsidP="00000000" w:rsidRDefault="00000000" w:rsidRPr="00000000" w14:paraId="000005CE">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5CF">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5D0">
            <w:pPr>
              <w:pStyle w:val="Title"/>
              <w:keepNext w:val="0"/>
              <w:keepLines w:val="0"/>
              <w:spacing w:after="0" w:line="240" w:lineRule="auto"/>
              <w:jc w:val="center"/>
              <w:rPr>
                <w:sz w:val="22"/>
                <w:szCs w:val="22"/>
              </w:rPr>
            </w:pPr>
            <w:bookmarkStart w:colFirst="0" w:colLast="0" w:name="_47d8i1x83w3t" w:id="0"/>
            <w:bookmarkEnd w:id="0"/>
            <w:hyperlink r:id="rId52">
              <w:r w:rsidDel="00000000" w:rsidR="00000000" w:rsidRPr="00000000">
                <w:rPr>
                  <w:color w:val="1155cc"/>
                  <w:sz w:val="22"/>
                  <w:szCs w:val="22"/>
                  <w:u w:val="single"/>
                  <w:rtl w:val="0"/>
                </w:rPr>
                <w:t xml:space="preserve">L966</w:t>
              </w:r>
            </w:hyperlink>
            <w:r w:rsidDel="00000000" w:rsidR="00000000" w:rsidRPr="00000000">
              <w:rPr>
                <w:rtl w:val="0"/>
              </w:rPr>
            </w:r>
          </w:p>
          <w:p w:rsidR="00000000" w:rsidDel="00000000" w:rsidP="00000000" w:rsidRDefault="00000000" w:rsidRPr="00000000" w14:paraId="000005D1">
            <w:pPr>
              <w:pStyle w:val="Title"/>
              <w:keepNext w:val="0"/>
              <w:keepLines w:val="0"/>
              <w:spacing w:after="0" w:line="240" w:lineRule="auto"/>
              <w:jc w:val="center"/>
              <w:rPr>
                <w:sz w:val="22"/>
                <w:szCs w:val="22"/>
              </w:rPr>
            </w:pPr>
            <w:bookmarkStart w:colFirst="0" w:colLast="0" w:name="_47d8i1x83w3t" w:id="0"/>
            <w:bookmarkEnd w:id="0"/>
            <w:hyperlink r:id="rId53">
              <w:r w:rsidDel="00000000" w:rsidR="00000000" w:rsidRPr="00000000">
                <w:rPr>
                  <w:color w:val="1155cc"/>
                  <w:sz w:val="22"/>
                  <w:szCs w:val="22"/>
                  <w:u w:val="single"/>
                  <w:rtl w:val="0"/>
                </w:rPr>
                <w:t xml:space="preserve">L993</w:t>
              </w:r>
            </w:hyperlink>
            <w:r w:rsidDel="00000000" w:rsidR="00000000" w:rsidRPr="00000000">
              <w:rPr>
                <w:rtl w:val="0"/>
              </w:rPr>
            </w:r>
          </w:p>
        </w:tc>
        <w:tc>
          <w:tcPr>
            <w:shd w:fill="ffffff" w:val="clear"/>
          </w:tcPr>
          <w:p w:rsidR="00000000" w:rsidDel="00000000" w:rsidP="00000000" w:rsidRDefault="00000000" w:rsidRPr="00000000" w14:paraId="000005D2">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restart"/>
          </w:tcPr>
          <w:p w:rsidR="00000000" w:rsidDel="00000000" w:rsidP="00000000" w:rsidRDefault="00000000" w:rsidRPr="00000000" w14:paraId="000005D3">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CLI05</w:t>
            </w:r>
          </w:p>
        </w:tc>
        <w:tc>
          <w:tcPr>
            <w:vMerge w:val="restart"/>
          </w:tcPr>
          <w:p w:rsidR="00000000" w:rsidDel="00000000" w:rsidP="00000000" w:rsidRDefault="00000000" w:rsidRPr="00000000" w14:paraId="000005D4">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As a committee member </w:t>
            </w:r>
          </w:p>
          <w:p w:rsidR="00000000" w:rsidDel="00000000" w:rsidP="00000000" w:rsidRDefault="00000000" w:rsidRPr="00000000" w14:paraId="000005D5">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I want to issue a authorization certificate from my cold key to a hot key</w:t>
            </w:r>
          </w:p>
          <w:p w:rsidR="00000000" w:rsidDel="00000000" w:rsidP="00000000" w:rsidRDefault="00000000" w:rsidRPr="00000000" w14:paraId="000005D6">
            <w:pPr>
              <w:pStyle w:val="Title"/>
              <w:keepNext w:val="0"/>
              <w:keepLines w:val="0"/>
              <w:spacing w:after="0" w:line="240" w:lineRule="auto"/>
              <w:rPr>
                <w:sz w:val="22"/>
                <w:szCs w:val="22"/>
              </w:rPr>
            </w:pPr>
            <w:bookmarkStart w:colFirst="0" w:colLast="0" w:name="_47d8i1x83w3t" w:id="0"/>
            <w:bookmarkEnd w:id="0"/>
            <w:r w:rsidDel="00000000" w:rsidR="00000000" w:rsidRPr="00000000">
              <w:rPr>
                <w:rtl w:val="0"/>
              </w:rPr>
            </w:r>
          </w:p>
          <w:p w:rsidR="00000000" w:rsidDel="00000000" w:rsidP="00000000" w:rsidRDefault="00000000" w:rsidRPr="00000000" w14:paraId="000005D7">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So that I can sign my votes using the hot key and keep the cold key in cold storage and can authorise a new hot key in case the original one is compromised.</w:t>
            </w:r>
          </w:p>
        </w:tc>
        <w:tc>
          <w:tcPr/>
          <w:p w:rsidR="00000000" w:rsidDel="00000000" w:rsidP="00000000" w:rsidRDefault="00000000" w:rsidRPr="00000000" w14:paraId="000005D8">
            <w:pPr>
              <w:pStyle w:val="Title"/>
              <w:keepNext w:val="0"/>
              <w:keepLines w:val="0"/>
              <w:spacing w:after="0" w:line="240" w:lineRule="auto"/>
              <w:rPr>
                <w:color w:val="1f2328"/>
                <w:sz w:val="22"/>
                <w:szCs w:val="22"/>
                <w:highlight w:val="white"/>
              </w:rPr>
            </w:pPr>
            <w:bookmarkStart w:colFirst="0" w:colLast="0" w:name="_47d8i1x83w3t" w:id="0"/>
            <w:bookmarkEnd w:id="0"/>
            <w:r w:rsidDel="00000000" w:rsidR="00000000" w:rsidRPr="00000000">
              <w:rPr>
                <w:color w:val="1f2328"/>
                <w:sz w:val="22"/>
                <w:szCs w:val="22"/>
                <w:highlight w:val="white"/>
                <w:rtl w:val="0"/>
              </w:rPr>
              <w:t xml:space="preserve">The feature implementation should include a new command in the cardano-cli: </w:t>
            </w:r>
          </w:p>
          <w:p w:rsidR="00000000" w:rsidDel="00000000" w:rsidP="00000000" w:rsidRDefault="00000000" w:rsidRPr="00000000" w14:paraId="000005D9">
            <w:pPr>
              <w:pStyle w:val="Title"/>
              <w:keepNext w:val="0"/>
              <w:keepLines w:val="0"/>
              <w:spacing w:after="0" w:line="240" w:lineRule="auto"/>
              <w:rPr>
                <w:color w:val="1f2328"/>
                <w:sz w:val="22"/>
                <w:szCs w:val="22"/>
                <w:highlight w:val="white"/>
              </w:rPr>
            </w:pPr>
            <w:bookmarkStart w:colFirst="0" w:colLast="0" w:name="_47d8i1x83w3t" w:id="0"/>
            <w:bookmarkEnd w:id="0"/>
            <w:r w:rsidDel="00000000" w:rsidR="00000000" w:rsidRPr="00000000">
              <w:rPr>
                <w:rtl w:val="0"/>
              </w:rPr>
            </w:r>
          </w:p>
          <w:p w:rsidR="00000000" w:rsidDel="00000000" w:rsidP="00000000" w:rsidRDefault="00000000" w:rsidRPr="00000000" w14:paraId="000005DA">
            <w:pPr>
              <w:pStyle w:val="Title"/>
              <w:keepNext w:val="0"/>
              <w:keepLines w:val="0"/>
              <w:spacing w:after="0" w:line="240" w:lineRule="auto"/>
              <w:rPr>
                <w:color w:val="1f2328"/>
                <w:sz w:val="22"/>
                <w:szCs w:val="22"/>
                <w:highlight w:val="white"/>
              </w:rPr>
            </w:pPr>
            <w:bookmarkStart w:colFirst="0" w:colLast="0" w:name="_47d8i1x83w3t" w:id="0"/>
            <w:bookmarkEnd w:id="0"/>
            <w:r w:rsidDel="00000000" w:rsidR="00000000" w:rsidRPr="00000000">
              <w:rPr>
                <w:color w:val="1f2328"/>
                <w:sz w:val="22"/>
                <w:szCs w:val="22"/>
                <w:highlight w:val="white"/>
                <w:rtl w:val="0"/>
              </w:rPr>
              <w:t xml:space="preserve">cardano-cli conway governance committee create-hot-key-authorization-certificate</w:t>
            </w:r>
          </w:p>
        </w:tc>
        <w:tc>
          <w:tcPr/>
          <w:p w:rsidR="00000000" w:rsidDel="00000000" w:rsidP="00000000" w:rsidRDefault="00000000" w:rsidRPr="00000000" w14:paraId="000005DB">
            <w:pPr>
              <w:pStyle w:val="Title"/>
              <w:keepNext w:val="0"/>
              <w:keepLines w:val="0"/>
              <w:spacing w:after="0" w:line="240" w:lineRule="auto"/>
              <w:rPr>
                <w:sz w:val="22"/>
                <w:szCs w:val="22"/>
              </w:rPr>
            </w:pPr>
            <w:bookmarkStart w:colFirst="0" w:colLast="0" w:name="_uzzqrlwh04hr" w:id="149"/>
            <w:bookmarkEnd w:id="149"/>
            <w:r w:rsidDel="00000000" w:rsidR="00000000" w:rsidRPr="00000000">
              <w:rPr>
                <w:sz w:val="22"/>
                <w:szCs w:val="22"/>
                <w:rtl w:val="0"/>
              </w:rPr>
              <w:t xml:space="preserve">Typing</w:t>
            </w:r>
            <w:r w:rsidDel="00000000" w:rsidR="00000000" w:rsidRPr="00000000">
              <w:rPr>
                <w:b w:val="1"/>
                <w:sz w:val="22"/>
                <w:szCs w:val="22"/>
                <w:rtl w:val="0"/>
              </w:rPr>
              <w:t xml:space="preserve">  </w:t>
            </w:r>
            <w:r w:rsidDel="00000000" w:rsidR="00000000" w:rsidRPr="00000000">
              <w:rPr>
                <w:color w:val="1f2328"/>
                <w:sz w:val="22"/>
                <w:szCs w:val="22"/>
                <w:highlight w:val="white"/>
                <w:rtl w:val="0"/>
              </w:rPr>
              <w:t xml:space="preserve">cardano-cli conway governance committee create-hot-key-authorization-certificate</w:t>
            </w:r>
            <w:r w:rsidDel="00000000" w:rsidR="00000000" w:rsidRPr="00000000">
              <w:rPr>
                <w:color w:val="1f2328"/>
                <w:sz w:val="21"/>
                <w:szCs w:val="21"/>
                <w:highlight w:val="white"/>
                <w:rtl w:val="0"/>
              </w:rPr>
              <w:t xml:space="preserve"> with accepted input parameters generates a hot key authorization certificate. If a parameter or the command format is incorrect an error is raised</w:t>
            </w:r>
            <w:r w:rsidDel="00000000" w:rsidR="00000000" w:rsidRPr="00000000">
              <w:rPr>
                <w:rtl w:val="0"/>
              </w:rPr>
            </w:r>
          </w:p>
        </w:tc>
        <w:tc>
          <w:tcPr/>
          <w:p w:rsidR="00000000" w:rsidDel="00000000" w:rsidP="00000000" w:rsidRDefault="00000000" w:rsidRPr="00000000" w14:paraId="000005DC">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5DD">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5DE">
            <w:pPr>
              <w:pStyle w:val="Title"/>
              <w:keepNext w:val="0"/>
              <w:keepLines w:val="0"/>
              <w:spacing w:after="0" w:line="240" w:lineRule="auto"/>
              <w:jc w:val="center"/>
              <w:rPr>
                <w:sz w:val="22"/>
                <w:szCs w:val="22"/>
              </w:rPr>
            </w:pPr>
            <w:bookmarkStart w:colFirst="0" w:colLast="0" w:name="_47d8i1x83w3t" w:id="0"/>
            <w:bookmarkEnd w:id="0"/>
            <w:hyperlink r:id="rId54">
              <w:r w:rsidDel="00000000" w:rsidR="00000000" w:rsidRPr="00000000">
                <w:rPr>
                  <w:color w:val="1155cc"/>
                  <w:sz w:val="22"/>
                  <w:szCs w:val="22"/>
                  <w:u w:val="single"/>
                  <w:rtl w:val="0"/>
                </w:rPr>
                <w:t xml:space="preserve">L993</w:t>
              </w:r>
            </w:hyperlink>
            <w:r w:rsidDel="00000000" w:rsidR="00000000" w:rsidRPr="00000000">
              <w:rPr>
                <w:rtl w:val="0"/>
              </w:rPr>
            </w:r>
          </w:p>
        </w:tc>
        <w:tc>
          <w:tcPr>
            <w:shd w:fill="ffffff" w:val="clear"/>
          </w:tcPr>
          <w:p w:rsidR="00000000" w:rsidDel="00000000" w:rsidP="00000000" w:rsidRDefault="00000000" w:rsidRPr="00000000" w14:paraId="000005DF">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5E0">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5E1">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5E2">
            <w:pPr>
              <w:pStyle w:val="Title"/>
              <w:keepNext w:val="0"/>
              <w:keepLines w:val="0"/>
              <w:spacing w:after="0" w:line="240" w:lineRule="auto"/>
              <w:rPr>
                <w:color w:val="1f2328"/>
                <w:sz w:val="22"/>
                <w:szCs w:val="22"/>
                <w:shd w:fill="f6f8fa" w:val="clear"/>
              </w:rPr>
            </w:pPr>
            <w:bookmarkStart w:colFirst="0" w:colLast="0" w:name="_47d8i1x83w3t" w:id="0"/>
            <w:bookmarkEnd w:id="0"/>
            <w:r w:rsidDel="00000000" w:rsidR="00000000" w:rsidRPr="00000000">
              <w:rPr>
                <w:color w:val="1f2328"/>
                <w:sz w:val="22"/>
                <w:szCs w:val="22"/>
                <w:shd w:fill="f6f8fa" w:val="clear"/>
                <w:rtl w:val="0"/>
              </w:rPr>
              <w:t xml:space="preserve">The command should accept the necessary flags: </w:t>
            </w:r>
          </w:p>
          <w:p w:rsidR="00000000" w:rsidDel="00000000" w:rsidP="00000000" w:rsidRDefault="00000000" w:rsidRPr="00000000" w14:paraId="000005E3">
            <w:pPr>
              <w:pStyle w:val="Title"/>
              <w:keepNext w:val="0"/>
              <w:keepLines w:val="0"/>
              <w:spacing w:after="0" w:line="240" w:lineRule="auto"/>
              <w:rPr>
                <w:color w:val="1f2328"/>
                <w:sz w:val="22"/>
                <w:szCs w:val="22"/>
                <w:shd w:fill="f6f8fa" w:val="clear"/>
              </w:rPr>
            </w:pPr>
            <w:bookmarkStart w:colFirst="0" w:colLast="0" w:name="_47d8i1x83w3t" w:id="0"/>
            <w:bookmarkEnd w:id="0"/>
            <w:r w:rsidDel="00000000" w:rsidR="00000000" w:rsidRPr="00000000">
              <w:rPr>
                <w:rtl w:val="0"/>
              </w:rPr>
            </w:r>
          </w:p>
          <w:p w:rsidR="00000000" w:rsidDel="00000000" w:rsidP="00000000" w:rsidRDefault="00000000" w:rsidRPr="00000000" w14:paraId="000005E4">
            <w:pPr>
              <w:pStyle w:val="Title"/>
              <w:keepNext w:val="0"/>
              <w:keepLines w:val="0"/>
              <w:spacing w:after="0" w:line="240" w:lineRule="auto"/>
              <w:rPr>
                <w:color w:val="1f2328"/>
                <w:sz w:val="22"/>
                <w:szCs w:val="22"/>
                <w:highlight w:val="white"/>
              </w:rPr>
            </w:pPr>
            <w:bookmarkStart w:colFirst="0" w:colLast="0" w:name="_47d8i1x83w3t" w:id="0"/>
            <w:bookmarkEnd w:id="0"/>
            <w:r w:rsidDel="00000000" w:rsidR="00000000" w:rsidRPr="00000000">
              <w:rPr>
                <w:color w:val="1f2328"/>
                <w:sz w:val="22"/>
                <w:szCs w:val="22"/>
                <w:shd w:fill="f6f8fa" w:val="clear"/>
                <w:rtl w:val="0"/>
              </w:rPr>
              <w:t xml:space="preserve">--cold-verification-key, --cold-verification-key-file, --cold-verification-key-hash, --hot-verification-key, --hot-verification-key-file, --hot-verification-key-hash, and --out-file.</w:t>
            </w:r>
            <w:r w:rsidDel="00000000" w:rsidR="00000000" w:rsidRPr="00000000">
              <w:rPr>
                <w:rtl w:val="0"/>
              </w:rPr>
            </w:r>
          </w:p>
        </w:tc>
        <w:tc>
          <w:tcPr/>
          <w:p w:rsidR="00000000" w:rsidDel="00000000" w:rsidP="00000000" w:rsidRDefault="00000000" w:rsidRPr="00000000" w14:paraId="000005E5">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The command allows passing credentials as follows</w:t>
            </w:r>
          </w:p>
          <w:p w:rsidR="00000000" w:rsidDel="00000000" w:rsidP="00000000" w:rsidRDefault="00000000" w:rsidRPr="00000000" w14:paraId="000005E6">
            <w:pPr>
              <w:spacing w:line="240" w:lineRule="auto"/>
              <w:rPr/>
            </w:pPr>
            <w:r w:rsidDel="00000000" w:rsidR="00000000" w:rsidRPr="00000000">
              <w:rPr>
                <w:rtl w:val="0"/>
              </w:rPr>
            </w:r>
          </w:p>
          <w:p w:rsidR="00000000" w:rsidDel="00000000" w:rsidP="00000000" w:rsidRDefault="00000000" w:rsidRPr="00000000" w14:paraId="000005E7">
            <w:pPr>
              <w:spacing w:line="240" w:lineRule="auto"/>
              <w:rPr/>
            </w:pPr>
            <w:r w:rsidDel="00000000" w:rsidR="00000000" w:rsidRPr="00000000">
              <w:rPr>
                <w:rtl w:val="0"/>
              </w:rPr>
              <w:t xml:space="preserve">Cold verification key &lt;- string</w:t>
            </w:r>
          </w:p>
          <w:p w:rsidR="00000000" w:rsidDel="00000000" w:rsidP="00000000" w:rsidRDefault="00000000" w:rsidRPr="00000000" w14:paraId="000005E8">
            <w:pPr>
              <w:spacing w:line="240" w:lineRule="auto"/>
              <w:rPr/>
            </w:pPr>
            <w:r w:rsidDel="00000000" w:rsidR="00000000" w:rsidRPr="00000000">
              <w:rPr>
                <w:rtl w:val="0"/>
              </w:rPr>
              <w:t xml:space="preserve">Cold verification key file &lt;- file</w:t>
            </w:r>
          </w:p>
          <w:p w:rsidR="00000000" w:rsidDel="00000000" w:rsidP="00000000" w:rsidRDefault="00000000" w:rsidRPr="00000000" w14:paraId="000005E9">
            <w:pPr>
              <w:spacing w:line="240" w:lineRule="auto"/>
              <w:rPr/>
            </w:pPr>
            <w:r w:rsidDel="00000000" w:rsidR="00000000" w:rsidRPr="00000000">
              <w:rPr>
                <w:rtl w:val="0"/>
              </w:rPr>
              <w:t xml:space="preserve">Cold verification key hash &lt;- string</w:t>
            </w:r>
          </w:p>
          <w:p w:rsidR="00000000" w:rsidDel="00000000" w:rsidP="00000000" w:rsidRDefault="00000000" w:rsidRPr="00000000" w14:paraId="000005EA">
            <w:pPr>
              <w:spacing w:line="240" w:lineRule="auto"/>
              <w:rPr/>
            </w:pPr>
            <w:r w:rsidDel="00000000" w:rsidR="00000000" w:rsidRPr="00000000">
              <w:rPr>
                <w:rtl w:val="0"/>
              </w:rPr>
            </w:r>
          </w:p>
          <w:p w:rsidR="00000000" w:rsidDel="00000000" w:rsidP="00000000" w:rsidRDefault="00000000" w:rsidRPr="00000000" w14:paraId="000005EB">
            <w:pPr>
              <w:spacing w:line="240" w:lineRule="auto"/>
              <w:rPr/>
            </w:pPr>
            <w:r w:rsidDel="00000000" w:rsidR="00000000" w:rsidRPr="00000000">
              <w:rPr>
                <w:rtl w:val="0"/>
              </w:rPr>
              <w:t xml:space="preserve">Hot verification key &lt;- string </w:t>
            </w:r>
          </w:p>
          <w:p w:rsidR="00000000" w:rsidDel="00000000" w:rsidP="00000000" w:rsidRDefault="00000000" w:rsidRPr="00000000" w14:paraId="000005EC">
            <w:pPr>
              <w:spacing w:line="240" w:lineRule="auto"/>
              <w:rPr/>
            </w:pPr>
            <w:r w:rsidDel="00000000" w:rsidR="00000000" w:rsidRPr="00000000">
              <w:rPr>
                <w:rtl w:val="0"/>
              </w:rPr>
              <w:t xml:space="preserve">Hot verification key file &lt;- file</w:t>
            </w:r>
          </w:p>
          <w:p w:rsidR="00000000" w:rsidDel="00000000" w:rsidP="00000000" w:rsidRDefault="00000000" w:rsidRPr="00000000" w14:paraId="000005ED">
            <w:pPr>
              <w:spacing w:line="240" w:lineRule="auto"/>
              <w:rPr/>
            </w:pPr>
            <w:r w:rsidDel="00000000" w:rsidR="00000000" w:rsidRPr="00000000">
              <w:rPr>
                <w:rtl w:val="0"/>
              </w:rPr>
              <w:t xml:space="preserve">Hot verification key hash &lt;- string </w:t>
              <w:br w:type="textWrapping"/>
              <w:br w:type="textWrapping"/>
              <w:t xml:space="preserve">Failing to provide the right input results in a clear error message that helps the user to identify the problem</w:t>
            </w:r>
            <w:r w:rsidDel="00000000" w:rsidR="00000000" w:rsidRPr="00000000">
              <w:rPr>
                <w:rtl w:val="0"/>
              </w:rPr>
            </w:r>
          </w:p>
        </w:tc>
        <w:tc>
          <w:tcPr/>
          <w:p w:rsidR="00000000" w:rsidDel="00000000" w:rsidP="00000000" w:rsidRDefault="00000000" w:rsidRPr="00000000" w14:paraId="000005EE">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5EF">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5F0">
            <w:pPr>
              <w:pStyle w:val="Title"/>
              <w:keepNext w:val="0"/>
              <w:keepLines w:val="0"/>
              <w:spacing w:after="0" w:line="240" w:lineRule="auto"/>
              <w:jc w:val="center"/>
              <w:rPr>
                <w:sz w:val="22"/>
                <w:szCs w:val="22"/>
              </w:rPr>
            </w:pPr>
            <w:bookmarkStart w:colFirst="0" w:colLast="0" w:name="_47d8i1x83w3t" w:id="0"/>
            <w:bookmarkEnd w:id="0"/>
            <w:hyperlink r:id="rId55">
              <w:r w:rsidDel="00000000" w:rsidR="00000000" w:rsidRPr="00000000">
                <w:rPr>
                  <w:color w:val="1155cc"/>
                  <w:sz w:val="22"/>
                  <w:szCs w:val="22"/>
                  <w:u w:val="single"/>
                  <w:rtl w:val="0"/>
                </w:rPr>
                <w:t xml:space="preserve">L993</w:t>
              </w:r>
            </w:hyperlink>
            <w:r w:rsidDel="00000000" w:rsidR="00000000" w:rsidRPr="00000000">
              <w:rPr>
                <w:rtl w:val="0"/>
              </w:rPr>
            </w:r>
          </w:p>
        </w:tc>
        <w:tc>
          <w:tcPr>
            <w:shd w:fill="ffffff" w:val="clear"/>
          </w:tcPr>
          <w:p w:rsidR="00000000" w:rsidDel="00000000" w:rsidP="00000000" w:rsidRDefault="00000000" w:rsidRPr="00000000" w14:paraId="000005F1">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5F2">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5F3">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5F4">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Running the command with the appropriate flags should generate a hot key authorization certificate and be saved in the specified output file.</w:t>
            </w:r>
          </w:p>
        </w:tc>
        <w:tc>
          <w:tcPr/>
          <w:p w:rsidR="00000000" w:rsidDel="00000000" w:rsidP="00000000" w:rsidRDefault="00000000" w:rsidRPr="00000000" w14:paraId="000005F5">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sz w:val="22"/>
                <w:szCs w:val="22"/>
                <w:rtl w:val="0"/>
              </w:rPr>
              <w:t xml:space="preserve">Given that the user specifies a valid path and file name, then the command produces a Cold to Hot authorization certificate on the right location and name.  </w:t>
            </w:r>
            <w:r w:rsidDel="00000000" w:rsidR="00000000" w:rsidRPr="00000000">
              <w:rPr>
                <w:b w:val="1"/>
                <w:sz w:val="22"/>
                <w:szCs w:val="22"/>
                <w:rtl w:val="0"/>
              </w:rPr>
              <w:t xml:space="preserve"> </w:t>
            </w:r>
          </w:p>
        </w:tc>
        <w:tc>
          <w:tcPr/>
          <w:p w:rsidR="00000000" w:rsidDel="00000000" w:rsidP="00000000" w:rsidRDefault="00000000" w:rsidRPr="00000000" w14:paraId="000005F6">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5F7">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5F8">
            <w:pPr>
              <w:pStyle w:val="Title"/>
              <w:keepNext w:val="0"/>
              <w:keepLines w:val="0"/>
              <w:spacing w:after="0" w:line="240" w:lineRule="auto"/>
              <w:jc w:val="center"/>
              <w:rPr>
                <w:sz w:val="22"/>
                <w:szCs w:val="22"/>
              </w:rPr>
            </w:pPr>
            <w:bookmarkStart w:colFirst="0" w:colLast="0" w:name="_47d8i1x83w3t" w:id="0"/>
            <w:bookmarkEnd w:id="0"/>
            <w:hyperlink r:id="rId56">
              <w:r w:rsidDel="00000000" w:rsidR="00000000" w:rsidRPr="00000000">
                <w:rPr>
                  <w:color w:val="1155cc"/>
                  <w:sz w:val="22"/>
                  <w:szCs w:val="22"/>
                  <w:u w:val="single"/>
                  <w:rtl w:val="0"/>
                </w:rPr>
                <w:t xml:space="preserve">L993</w:t>
              </w:r>
            </w:hyperlink>
            <w:r w:rsidDel="00000000" w:rsidR="00000000" w:rsidRPr="00000000">
              <w:rPr>
                <w:rtl w:val="0"/>
              </w:rPr>
            </w:r>
          </w:p>
        </w:tc>
        <w:tc>
          <w:tcPr>
            <w:shd w:fill="ffffff" w:val="clear"/>
          </w:tcPr>
          <w:p w:rsidR="00000000" w:rsidDel="00000000" w:rsidP="00000000" w:rsidRDefault="00000000" w:rsidRPr="00000000" w14:paraId="000005F9">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5FA">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5FB">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5FC">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The hot key authorization certificate should follow the text envelope format of other existing certificates, including the type, description, and CBOR hex value.</w:t>
            </w:r>
          </w:p>
          <w:p w:rsidR="00000000" w:rsidDel="00000000" w:rsidP="00000000" w:rsidRDefault="00000000" w:rsidRPr="00000000" w14:paraId="000005FD">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rtl w:val="0"/>
              </w:rPr>
            </w:r>
          </w:p>
          <w:p w:rsidR="00000000" w:rsidDel="00000000" w:rsidP="00000000" w:rsidRDefault="00000000" w:rsidRPr="00000000" w14:paraId="000005FE">
            <w:pPr>
              <w:pStyle w:val="Title"/>
              <w:keepNext w:val="0"/>
              <w:keepLines w:val="0"/>
              <w:spacing w:after="0" w:line="240" w:lineRule="auto"/>
              <w:rPr>
                <w:rFonts w:ascii="Courier New" w:cs="Courier New" w:eastAsia="Courier New" w:hAnsi="Courier New"/>
                <w:color w:val="1f2328"/>
                <w:sz w:val="21"/>
                <w:szCs w:val="21"/>
                <w:highlight w:val="white"/>
              </w:rPr>
            </w:pPr>
            <w:bookmarkStart w:colFirst="0" w:colLast="0" w:name="_47d8i1x83w3t" w:id="0"/>
            <w:bookmarkEnd w:id="0"/>
            <w:r w:rsidDel="00000000" w:rsidR="00000000" w:rsidRPr="00000000">
              <w:rPr>
                <w:rFonts w:ascii="Courier New" w:cs="Courier New" w:eastAsia="Courier New" w:hAnsi="Courier New"/>
                <w:color w:val="1f2328"/>
                <w:sz w:val="21"/>
                <w:szCs w:val="21"/>
                <w:highlight w:val="white"/>
                <w:rtl w:val="0"/>
              </w:rPr>
              <w:t xml:space="preserve">{</w:t>
            </w:r>
          </w:p>
          <w:p w:rsidR="00000000" w:rsidDel="00000000" w:rsidP="00000000" w:rsidRDefault="00000000" w:rsidRPr="00000000" w14:paraId="000005FF">
            <w:pPr>
              <w:pStyle w:val="Title"/>
              <w:keepNext w:val="0"/>
              <w:keepLines w:val="0"/>
              <w:spacing w:after="0" w:line="240" w:lineRule="auto"/>
              <w:rPr>
                <w:rFonts w:ascii="Courier New" w:cs="Courier New" w:eastAsia="Courier New" w:hAnsi="Courier New"/>
                <w:color w:val="1f2328"/>
                <w:sz w:val="21"/>
                <w:szCs w:val="21"/>
                <w:highlight w:val="white"/>
              </w:rPr>
            </w:pPr>
            <w:bookmarkStart w:colFirst="0" w:colLast="0" w:name="_47d8i1x83w3t" w:id="0"/>
            <w:bookmarkEnd w:id="0"/>
            <w:r w:rsidDel="00000000" w:rsidR="00000000" w:rsidRPr="00000000">
              <w:rPr>
                <w:rFonts w:ascii="Courier New" w:cs="Courier New" w:eastAsia="Courier New" w:hAnsi="Courier New"/>
                <w:color w:val="1f2328"/>
                <w:sz w:val="21"/>
                <w:szCs w:val="21"/>
                <w:highlight w:val="white"/>
                <w:rtl w:val="0"/>
              </w:rPr>
              <w:t xml:space="preserve">    "type": "CertificateConway",</w:t>
            </w:r>
          </w:p>
          <w:p w:rsidR="00000000" w:rsidDel="00000000" w:rsidP="00000000" w:rsidRDefault="00000000" w:rsidRPr="00000000" w14:paraId="00000600">
            <w:pPr>
              <w:pStyle w:val="Title"/>
              <w:keepNext w:val="0"/>
              <w:keepLines w:val="0"/>
              <w:spacing w:after="0" w:line="240" w:lineRule="auto"/>
              <w:rPr>
                <w:rFonts w:ascii="Courier New" w:cs="Courier New" w:eastAsia="Courier New" w:hAnsi="Courier New"/>
                <w:color w:val="1f2328"/>
                <w:sz w:val="21"/>
                <w:szCs w:val="21"/>
                <w:highlight w:val="white"/>
              </w:rPr>
            </w:pPr>
            <w:bookmarkStart w:colFirst="0" w:colLast="0" w:name="_47d8i1x83w3t" w:id="0"/>
            <w:bookmarkEnd w:id="0"/>
            <w:r w:rsidDel="00000000" w:rsidR="00000000" w:rsidRPr="00000000">
              <w:rPr>
                <w:rFonts w:ascii="Courier New" w:cs="Courier New" w:eastAsia="Courier New" w:hAnsi="Courier New"/>
                <w:color w:val="1f2328"/>
                <w:sz w:val="21"/>
                <w:szCs w:val="21"/>
                <w:highlight w:val="white"/>
                <w:rtl w:val="0"/>
              </w:rPr>
              <w:t xml:space="preserve">    "description": "Constitutional Committee Hot Key Authorization Certificate",</w:t>
            </w:r>
          </w:p>
          <w:p w:rsidR="00000000" w:rsidDel="00000000" w:rsidP="00000000" w:rsidRDefault="00000000" w:rsidRPr="00000000" w14:paraId="00000601">
            <w:pPr>
              <w:pStyle w:val="Title"/>
              <w:keepNext w:val="0"/>
              <w:keepLines w:val="0"/>
              <w:spacing w:after="0" w:line="240" w:lineRule="auto"/>
              <w:rPr>
                <w:rFonts w:ascii="Courier New" w:cs="Courier New" w:eastAsia="Courier New" w:hAnsi="Courier New"/>
                <w:color w:val="1f2328"/>
                <w:sz w:val="21"/>
                <w:szCs w:val="21"/>
                <w:highlight w:val="white"/>
              </w:rPr>
            </w:pPr>
            <w:bookmarkStart w:colFirst="0" w:colLast="0" w:name="_47d8i1x83w3t" w:id="0"/>
            <w:bookmarkEnd w:id="0"/>
            <w:r w:rsidDel="00000000" w:rsidR="00000000" w:rsidRPr="00000000">
              <w:rPr>
                <w:rFonts w:ascii="Courier New" w:cs="Courier New" w:eastAsia="Courier New" w:hAnsi="Courier New"/>
                <w:color w:val="1f2328"/>
                <w:sz w:val="21"/>
                <w:szCs w:val="21"/>
                <w:highlight w:val="white"/>
                <w:rtl w:val="0"/>
              </w:rPr>
              <w:t xml:space="preserve">    "cborHex": ""</w:t>
            </w:r>
          </w:p>
          <w:p w:rsidR="00000000" w:rsidDel="00000000" w:rsidP="00000000" w:rsidRDefault="00000000" w:rsidRPr="00000000" w14:paraId="00000602">
            <w:pPr>
              <w:pStyle w:val="Title"/>
              <w:keepNext w:val="0"/>
              <w:keepLines w:val="0"/>
              <w:spacing w:after="0" w:line="240" w:lineRule="auto"/>
              <w:rPr>
                <w:rFonts w:ascii="Courier New" w:cs="Courier New" w:eastAsia="Courier New" w:hAnsi="Courier New"/>
                <w:color w:val="1f2328"/>
                <w:sz w:val="21"/>
                <w:szCs w:val="21"/>
                <w:highlight w:val="white"/>
              </w:rPr>
            </w:pPr>
            <w:bookmarkStart w:colFirst="0" w:colLast="0" w:name="_47d8i1x83w3t" w:id="0"/>
            <w:bookmarkEnd w:id="0"/>
            <w:r w:rsidDel="00000000" w:rsidR="00000000" w:rsidRPr="00000000">
              <w:rPr>
                <w:rFonts w:ascii="Courier New" w:cs="Courier New" w:eastAsia="Courier New" w:hAnsi="Courier New"/>
                <w:color w:val="1f2328"/>
                <w:sz w:val="21"/>
                <w:szCs w:val="21"/>
                <w:highlight w:val="white"/>
                <w:rtl w:val="0"/>
              </w:rPr>
              <w:t xml:space="preserve">}</w:t>
            </w:r>
          </w:p>
        </w:tc>
        <w:tc>
          <w:tcPr/>
          <w:p w:rsidR="00000000" w:rsidDel="00000000" w:rsidP="00000000" w:rsidRDefault="00000000" w:rsidRPr="00000000" w14:paraId="00000603">
            <w:pPr>
              <w:pStyle w:val="Title"/>
              <w:keepNext w:val="0"/>
              <w:keepLines w:val="0"/>
              <w:spacing w:after="0" w:line="240" w:lineRule="auto"/>
              <w:rPr/>
            </w:pPr>
            <w:bookmarkStart w:colFirst="0" w:colLast="0" w:name="_47d8i1x83w3t" w:id="0"/>
            <w:bookmarkEnd w:id="0"/>
            <w:r w:rsidDel="00000000" w:rsidR="00000000" w:rsidRPr="00000000">
              <w:rPr>
                <w:sz w:val="22"/>
                <w:szCs w:val="22"/>
                <w:rtl w:val="0"/>
              </w:rPr>
              <w:t xml:space="preserve">Given that the authorization certificate is saved, then it is in a text envelope format consisting of a json object with type, description and cbor hex fields.</w:t>
            </w:r>
            <w:r w:rsidDel="00000000" w:rsidR="00000000" w:rsidRPr="00000000">
              <w:rPr>
                <w:rtl w:val="0"/>
              </w:rPr>
            </w:r>
          </w:p>
        </w:tc>
        <w:tc>
          <w:tcPr/>
          <w:p w:rsidR="00000000" w:rsidDel="00000000" w:rsidP="00000000" w:rsidRDefault="00000000" w:rsidRPr="00000000" w14:paraId="00000604">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605">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606">
            <w:pPr>
              <w:pStyle w:val="Title"/>
              <w:keepNext w:val="0"/>
              <w:keepLines w:val="0"/>
              <w:spacing w:after="0" w:line="240" w:lineRule="auto"/>
              <w:jc w:val="center"/>
              <w:rPr>
                <w:sz w:val="22"/>
                <w:szCs w:val="22"/>
              </w:rPr>
            </w:pPr>
            <w:bookmarkStart w:colFirst="0" w:colLast="0" w:name="_47d8i1x83w3t" w:id="0"/>
            <w:bookmarkEnd w:id="0"/>
            <w:hyperlink r:id="rId57">
              <w:r w:rsidDel="00000000" w:rsidR="00000000" w:rsidRPr="00000000">
                <w:rPr>
                  <w:color w:val="1155cc"/>
                  <w:sz w:val="22"/>
                  <w:szCs w:val="22"/>
                  <w:u w:val="single"/>
                  <w:rtl w:val="0"/>
                </w:rPr>
                <w:t xml:space="preserve">L993</w:t>
              </w:r>
            </w:hyperlink>
            <w:r w:rsidDel="00000000" w:rsidR="00000000" w:rsidRPr="00000000">
              <w:rPr>
                <w:rtl w:val="0"/>
              </w:rPr>
            </w:r>
          </w:p>
        </w:tc>
        <w:tc>
          <w:tcPr>
            <w:shd w:fill="ffffff" w:val="clear"/>
          </w:tcPr>
          <w:p w:rsidR="00000000" w:rsidDel="00000000" w:rsidP="00000000" w:rsidRDefault="00000000" w:rsidRPr="00000000" w14:paraId="00000607">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608">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609">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60A">
            <w:pPr>
              <w:pStyle w:val="Title"/>
              <w:keepNext w:val="0"/>
              <w:keepLines w:val="0"/>
              <w:spacing w:after="0" w:line="240" w:lineRule="auto"/>
              <w:rPr>
                <w:color w:val="1f2328"/>
                <w:sz w:val="21"/>
                <w:szCs w:val="21"/>
                <w:highlight w:val="white"/>
              </w:rPr>
            </w:pPr>
            <w:bookmarkStart w:colFirst="0" w:colLast="0" w:name="_bek41vwwzf70" w:id="150"/>
            <w:bookmarkEnd w:id="150"/>
            <w:r w:rsidDel="00000000" w:rsidR="00000000" w:rsidRPr="00000000">
              <w:rPr>
                <w:color w:val="1f2328"/>
                <w:sz w:val="21"/>
                <w:szCs w:val="21"/>
                <w:shd w:fill="f6f8fa" w:val="clear"/>
                <w:rtl w:val="0"/>
              </w:rPr>
              <w:t xml:space="preserve">The type of the certificate should be:  "CertificateConway" </w:t>
            </w:r>
            <w:r w:rsidDel="00000000" w:rsidR="00000000" w:rsidRPr="00000000">
              <w:rPr>
                <w:rtl w:val="0"/>
              </w:rPr>
            </w:r>
          </w:p>
        </w:tc>
        <w:tc>
          <w:tcPr/>
          <w:p w:rsidR="00000000" w:rsidDel="00000000" w:rsidP="00000000" w:rsidRDefault="00000000" w:rsidRPr="00000000" w14:paraId="0000060B">
            <w:pPr>
              <w:pStyle w:val="Title"/>
              <w:keepNext w:val="0"/>
              <w:keepLines w:val="0"/>
              <w:spacing w:after="0" w:line="240" w:lineRule="auto"/>
              <w:rPr/>
            </w:pPr>
            <w:bookmarkStart w:colFirst="0" w:colLast="0" w:name="_zruxovxzc7r" w:id="151"/>
            <w:bookmarkEnd w:id="151"/>
            <w:r w:rsidDel="00000000" w:rsidR="00000000" w:rsidRPr="00000000">
              <w:rPr>
                <w:sz w:val="22"/>
                <w:szCs w:val="22"/>
                <w:rtl w:val="0"/>
              </w:rPr>
              <w:t xml:space="preserve">The type field ont the text envelope of the certificate is </w:t>
              <w:br w:type="textWrapping"/>
            </w:r>
            <w:r w:rsidDel="00000000" w:rsidR="00000000" w:rsidRPr="00000000">
              <w:rPr>
                <w:color w:val="1f2328"/>
                <w:sz w:val="21"/>
                <w:szCs w:val="21"/>
                <w:shd w:fill="f6f8fa" w:val="clear"/>
                <w:rtl w:val="0"/>
              </w:rPr>
              <w:t xml:space="preserve">"CertificateConway" </w:t>
            </w:r>
            <w:r w:rsidDel="00000000" w:rsidR="00000000" w:rsidRPr="00000000">
              <w:rPr>
                <w:rtl w:val="0"/>
              </w:rPr>
            </w:r>
          </w:p>
        </w:tc>
        <w:tc>
          <w:tcPr/>
          <w:p w:rsidR="00000000" w:rsidDel="00000000" w:rsidP="00000000" w:rsidRDefault="00000000" w:rsidRPr="00000000" w14:paraId="0000060C">
            <w:pPr>
              <w:pStyle w:val="Title"/>
              <w:keepNext w:val="0"/>
              <w:keepLines w:val="0"/>
              <w:spacing w:after="0" w:line="240" w:lineRule="auto"/>
              <w:jc w:val="center"/>
              <w:rPr>
                <w:sz w:val="22"/>
                <w:szCs w:val="22"/>
              </w:rPr>
            </w:pPr>
            <w:bookmarkStart w:colFirst="0" w:colLast="0" w:name="_qeyh6i6kxear" w:id="152"/>
            <w:bookmarkEnd w:id="152"/>
            <w:r w:rsidDel="00000000" w:rsidR="00000000" w:rsidRPr="00000000">
              <w:rPr>
                <w:rtl w:val="0"/>
              </w:rPr>
            </w:r>
          </w:p>
        </w:tc>
        <w:tc>
          <w:tcPr>
            <w:shd w:fill="ffffff" w:val="clear"/>
          </w:tcPr>
          <w:p w:rsidR="00000000" w:rsidDel="00000000" w:rsidP="00000000" w:rsidRDefault="00000000" w:rsidRPr="00000000" w14:paraId="0000060D">
            <w:pPr>
              <w:pStyle w:val="Title"/>
              <w:keepNext w:val="0"/>
              <w:keepLines w:val="0"/>
              <w:spacing w:after="0" w:line="240" w:lineRule="auto"/>
              <w:rPr>
                <w:b w:val="1"/>
                <w:sz w:val="22"/>
                <w:szCs w:val="22"/>
              </w:rPr>
            </w:pPr>
            <w:bookmarkStart w:colFirst="0" w:colLast="0" w:name="_1fiwg9dm83pw" w:id="153"/>
            <w:bookmarkEnd w:id="153"/>
            <w:r w:rsidDel="00000000" w:rsidR="00000000" w:rsidRPr="00000000">
              <w:rPr>
                <w:rtl w:val="0"/>
              </w:rPr>
            </w:r>
          </w:p>
        </w:tc>
        <w:tc>
          <w:tcPr>
            <w:shd w:fill="ffffff" w:val="clear"/>
          </w:tcPr>
          <w:p w:rsidR="00000000" w:rsidDel="00000000" w:rsidP="00000000" w:rsidRDefault="00000000" w:rsidRPr="00000000" w14:paraId="0000060E">
            <w:pPr>
              <w:pStyle w:val="Title"/>
              <w:keepNext w:val="0"/>
              <w:keepLines w:val="0"/>
              <w:spacing w:after="0" w:line="240" w:lineRule="auto"/>
              <w:jc w:val="center"/>
              <w:rPr>
                <w:sz w:val="22"/>
                <w:szCs w:val="22"/>
              </w:rPr>
            </w:pPr>
            <w:bookmarkStart w:colFirst="0" w:colLast="0" w:name="_rvsjyl5gzd5m" w:id="154"/>
            <w:bookmarkEnd w:id="154"/>
            <w:hyperlink r:id="rId58">
              <w:r w:rsidDel="00000000" w:rsidR="00000000" w:rsidRPr="00000000">
                <w:rPr>
                  <w:color w:val="1155cc"/>
                  <w:sz w:val="22"/>
                  <w:szCs w:val="22"/>
                  <w:u w:val="single"/>
                  <w:rtl w:val="0"/>
                </w:rPr>
                <w:t xml:space="preserve">L993</w:t>
              </w:r>
            </w:hyperlink>
            <w:r w:rsidDel="00000000" w:rsidR="00000000" w:rsidRPr="00000000">
              <w:rPr>
                <w:rtl w:val="0"/>
              </w:rPr>
            </w:r>
          </w:p>
        </w:tc>
        <w:tc>
          <w:tcPr>
            <w:shd w:fill="ffffff" w:val="clear"/>
          </w:tcPr>
          <w:p w:rsidR="00000000" w:rsidDel="00000000" w:rsidP="00000000" w:rsidRDefault="00000000" w:rsidRPr="00000000" w14:paraId="0000060F">
            <w:pPr>
              <w:pStyle w:val="Title"/>
              <w:keepNext w:val="0"/>
              <w:keepLines w:val="0"/>
              <w:spacing w:after="0" w:line="240" w:lineRule="auto"/>
              <w:jc w:val="center"/>
              <w:rPr>
                <w:sz w:val="22"/>
                <w:szCs w:val="22"/>
              </w:rPr>
            </w:pPr>
            <w:bookmarkStart w:colFirst="0" w:colLast="0" w:name="_mggg394jemua" w:id="155"/>
            <w:bookmarkEnd w:id="155"/>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610">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611">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612">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The description of the certificate should be: </w:t>
            </w:r>
          </w:p>
          <w:p w:rsidR="00000000" w:rsidDel="00000000" w:rsidP="00000000" w:rsidRDefault="00000000" w:rsidRPr="00000000" w14:paraId="00000613">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rtl w:val="0"/>
              </w:rPr>
            </w:r>
          </w:p>
          <w:p w:rsidR="00000000" w:rsidDel="00000000" w:rsidP="00000000" w:rsidRDefault="00000000" w:rsidRPr="00000000" w14:paraId="00000614">
            <w:pPr>
              <w:pStyle w:val="Title"/>
              <w:keepNext w:val="0"/>
              <w:keepLines w:val="0"/>
              <w:spacing w:after="0" w:line="240" w:lineRule="auto"/>
              <w:rPr>
                <w:color w:val="1f2328"/>
                <w:sz w:val="21"/>
                <w:szCs w:val="21"/>
                <w:highlight w:val="white"/>
              </w:rPr>
            </w:pPr>
            <w:bookmarkStart w:colFirst="0" w:colLast="0" w:name="_cacdlscndfey" w:id="156"/>
            <w:bookmarkEnd w:id="156"/>
            <w:r w:rsidDel="00000000" w:rsidR="00000000" w:rsidRPr="00000000">
              <w:rPr>
                <w:color w:val="1f2328"/>
                <w:sz w:val="21"/>
                <w:szCs w:val="21"/>
                <w:highlight w:val="white"/>
                <w:rtl w:val="0"/>
              </w:rPr>
              <w:t xml:space="preserve">"Committee HotKey Authorization Certificate"</w:t>
            </w:r>
          </w:p>
        </w:tc>
        <w:tc>
          <w:tcPr/>
          <w:p w:rsidR="00000000" w:rsidDel="00000000" w:rsidP="00000000" w:rsidRDefault="00000000" w:rsidRPr="00000000" w14:paraId="00000615">
            <w:pPr>
              <w:pStyle w:val="Title"/>
              <w:keepNext w:val="0"/>
              <w:keepLines w:val="0"/>
              <w:spacing w:after="0" w:line="240" w:lineRule="auto"/>
              <w:rPr>
                <w:b w:val="1"/>
                <w:sz w:val="22"/>
                <w:szCs w:val="22"/>
              </w:rPr>
            </w:pPr>
            <w:bookmarkStart w:colFirst="0" w:colLast="0" w:name="_kho231fsat8m" w:id="157"/>
            <w:bookmarkEnd w:id="157"/>
            <w:r w:rsidDel="00000000" w:rsidR="00000000" w:rsidRPr="00000000">
              <w:rPr>
                <w:sz w:val="22"/>
                <w:szCs w:val="22"/>
                <w:rtl w:val="0"/>
              </w:rPr>
              <w:t xml:space="preserve">The description  field on the text envelope of the certificate is </w:t>
              <w:br w:type="textWrapping"/>
            </w:r>
            <w:r w:rsidDel="00000000" w:rsidR="00000000" w:rsidRPr="00000000">
              <w:rPr>
                <w:color w:val="1f2328"/>
                <w:sz w:val="21"/>
                <w:szCs w:val="21"/>
                <w:highlight w:val="white"/>
                <w:rtl w:val="0"/>
              </w:rPr>
              <w:t xml:space="preserve">"Committee HotKey Authorization Certificate"</w:t>
            </w:r>
            <w:r w:rsidDel="00000000" w:rsidR="00000000" w:rsidRPr="00000000">
              <w:rPr>
                <w:rtl w:val="0"/>
              </w:rPr>
            </w:r>
          </w:p>
        </w:tc>
        <w:tc>
          <w:tcPr/>
          <w:p w:rsidR="00000000" w:rsidDel="00000000" w:rsidP="00000000" w:rsidRDefault="00000000" w:rsidRPr="00000000" w14:paraId="00000616">
            <w:pPr>
              <w:pStyle w:val="Title"/>
              <w:keepNext w:val="0"/>
              <w:keepLines w:val="0"/>
              <w:spacing w:after="0" w:line="240" w:lineRule="auto"/>
              <w:jc w:val="center"/>
              <w:rPr>
                <w:sz w:val="22"/>
                <w:szCs w:val="22"/>
              </w:rPr>
            </w:pPr>
            <w:bookmarkStart w:colFirst="0" w:colLast="0" w:name="_qgqafffrb1np" w:id="158"/>
            <w:bookmarkEnd w:id="158"/>
            <w:r w:rsidDel="00000000" w:rsidR="00000000" w:rsidRPr="00000000">
              <w:rPr>
                <w:rtl w:val="0"/>
              </w:rPr>
            </w:r>
          </w:p>
        </w:tc>
        <w:tc>
          <w:tcPr>
            <w:shd w:fill="ffffff" w:val="clear"/>
          </w:tcPr>
          <w:p w:rsidR="00000000" w:rsidDel="00000000" w:rsidP="00000000" w:rsidRDefault="00000000" w:rsidRPr="00000000" w14:paraId="00000617">
            <w:pPr>
              <w:pStyle w:val="Title"/>
              <w:keepNext w:val="0"/>
              <w:keepLines w:val="0"/>
              <w:spacing w:after="0" w:line="240" w:lineRule="auto"/>
              <w:rPr>
                <w:b w:val="1"/>
                <w:sz w:val="22"/>
                <w:szCs w:val="22"/>
              </w:rPr>
            </w:pPr>
            <w:bookmarkStart w:colFirst="0" w:colLast="0" w:name="_3fvkk6j3xi0s" w:id="159"/>
            <w:bookmarkEnd w:id="159"/>
            <w:r w:rsidDel="00000000" w:rsidR="00000000" w:rsidRPr="00000000">
              <w:rPr>
                <w:rtl w:val="0"/>
              </w:rPr>
            </w:r>
          </w:p>
        </w:tc>
        <w:tc>
          <w:tcPr>
            <w:shd w:fill="ffffff" w:val="clear"/>
          </w:tcPr>
          <w:p w:rsidR="00000000" w:rsidDel="00000000" w:rsidP="00000000" w:rsidRDefault="00000000" w:rsidRPr="00000000" w14:paraId="00000618">
            <w:pPr>
              <w:pStyle w:val="Title"/>
              <w:keepNext w:val="0"/>
              <w:keepLines w:val="0"/>
              <w:spacing w:after="0" w:line="240" w:lineRule="auto"/>
              <w:jc w:val="center"/>
              <w:rPr>
                <w:sz w:val="22"/>
                <w:szCs w:val="22"/>
              </w:rPr>
            </w:pPr>
            <w:bookmarkStart w:colFirst="0" w:colLast="0" w:name="_gu5ccqfbz2bs" w:id="160"/>
            <w:bookmarkEnd w:id="160"/>
            <w:hyperlink r:id="rId59">
              <w:r w:rsidDel="00000000" w:rsidR="00000000" w:rsidRPr="00000000">
                <w:rPr>
                  <w:color w:val="1155cc"/>
                  <w:sz w:val="22"/>
                  <w:szCs w:val="22"/>
                  <w:u w:val="single"/>
                  <w:rtl w:val="0"/>
                </w:rPr>
                <w:t xml:space="preserve">L993</w:t>
              </w:r>
            </w:hyperlink>
            <w:r w:rsidDel="00000000" w:rsidR="00000000" w:rsidRPr="00000000">
              <w:rPr>
                <w:rtl w:val="0"/>
              </w:rPr>
            </w:r>
          </w:p>
        </w:tc>
        <w:tc>
          <w:tcPr>
            <w:shd w:fill="ffffff" w:val="clear"/>
          </w:tcPr>
          <w:p w:rsidR="00000000" w:rsidDel="00000000" w:rsidP="00000000" w:rsidRDefault="00000000" w:rsidRPr="00000000" w14:paraId="00000619">
            <w:pPr>
              <w:pStyle w:val="Title"/>
              <w:keepNext w:val="0"/>
              <w:keepLines w:val="0"/>
              <w:spacing w:after="0" w:line="240" w:lineRule="auto"/>
              <w:jc w:val="center"/>
              <w:rPr>
                <w:sz w:val="22"/>
                <w:szCs w:val="22"/>
              </w:rPr>
            </w:pPr>
            <w:bookmarkStart w:colFirst="0" w:colLast="0" w:name="_99vqtt84j4s0" w:id="161"/>
            <w:bookmarkEnd w:id="161"/>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61A">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61B">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61C">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The certificate must comply with the cddl:</w:t>
            </w:r>
          </w:p>
          <w:p w:rsidR="00000000" w:rsidDel="00000000" w:rsidP="00000000" w:rsidRDefault="00000000" w:rsidRPr="00000000" w14:paraId="0000061D">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rtl w:val="0"/>
              </w:rPr>
            </w:r>
          </w:p>
          <w:p w:rsidR="00000000" w:rsidDel="00000000" w:rsidP="00000000" w:rsidRDefault="00000000" w:rsidRPr="00000000" w14:paraId="0000061E">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 auth_committee_hot_cert = (14, committee_cold_credential, committee_hot_credential)</w:t>
            </w:r>
          </w:p>
        </w:tc>
        <w:tc>
          <w:tcPr/>
          <w:p w:rsidR="00000000" w:rsidDel="00000000" w:rsidP="00000000" w:rsidRDefault="00000000" w:rsidRPr="00000000" w14:paraId="0000061F">
            <w:pPr>
              <w:pStyle w:val="Title"/>
              <w:keepNext w:val="0"/>
              <w:keepLines w:val="0"/>
              <w:spacing w:after="0" w:line="240" w:lineRule="auto"/>
              <w:rPr>
                <w:sz w:val="22"/>
                <w:szCs w:val="22"/>
              </w:rPr>
            </w:pPr>
            <w:bookmarkStart w:colFirst="0" w:colLast="0" w:name="_rcmrb75a6f6p" w:id="162"/>
            <w:bookmarkEnd w:id="162"/>
            <w:r w:rsidDel="00000000" w:rsidR="00000000" w:rsidRPr="00000000">
              <w:rPr>
                <w:sz w:val="22"/>
                <w:szCs w:val="22"/>
                <w:rtl w:val="0"/>
              </w:rPr>
              <w:t xml:space="preserve">Given that the authorization certificate is saved,then it is on the form of a text envelope consisting of a json object with type, description and cbor hex fields , where </w:t>
            </w:r>
          </w:p>
          <w:p w:rsidR="00000000" w:rsidDel="00000000" w:rsidP="00000000" w:rsidRDefault="00000000" w:rsidRPr="00000000" w14:paraId="00000620">
            <w:pPr>
              <w:spacing w:line="240" w:lineRule="auto"/>
              <w:rPr/>
            </w:pPr>
            <w:r w:rsidDel="00000000" w:rsidR="00000000" w:rsidRPr="00000000">
              <w:rPr>
                <w:rtl w:val="0"/>
              </w:rPr>
            </w:r>
          </w:p>
          <w:p w:rsidR="00000000" w:rsidDel="00000000" w:rsidP="00000000" w:rsidRDefault="00000000" w:rsidRPr="00000000" w14:paraId="00000621">
            <w:pPr>
              <w:spacing w:line="240" w:lineRule="auto"/>
              <w:rPr/>
            </w:pPr>
            <w:r w:rsidDel="00000000" w:rsidR="00000000" w:rsidRPr="00000000">
              <w:rPr>
                <w:rtl w:val="0"/>
              </w:rPr>
              <w:t xml:space="preserve">Cbor hex conforms to the authorization certificate as defined on the cddl </w:t>
            </w:r>
          </w:p>
          <w:p w:rsidR="00000000" w:rsidDel="00000000" w:rsidP="00000000" w:rsidRDefault="00000000" w:rsidRPr="00000000" w14:paraId="00000622">
            <w:pPr>
              <w:spacing w:line="240" w:lineRule="auto"/>
              <w:rPr/>
            </w:pPr>
            <w:r w:rsidDel="00000000" w:rsidR="00000000" w:rsidRPr="00000000">
              <w:rPr>
                <w:rtl w:val="0"/>
              </w:rPr>
            </w:r>
          </w:p>
          <w:p w:rsidR="00000000" w:rsidDel="00000000" w:rsidP="00000000" w:rsidRDefault="00000000" w:rsidRPr="00000000" w14:paraId="00000623">
            <w:pPr>
              <w:pStyle w:val="Title"/>
              <w:keepNext w:val="0"/>
              <w:keepLines w:val="0"/>
              <w:spacing w:after="0" w:line="240" w:lineRule="auto"/>
              <w:rPr/>
            </w:pPr>
            <w:bookmarkStart w:colFirst="0" w:colLast="0" w:name="_ukdyoe5d0s0j" w:id="163"/>
            <w:bookmarkEnd w:id="163"/>
            <w:r w:rsidDel="00000000" w:rsidR="00000000" w:rsidRPr="00000000">
              <w:rPr>
                <w:color w:val="1f2328"/>
                <w:sz w:val="21"/>
                <w:szCs w:val="21"/>
                <w:highlight w:val="white"/>
                <w:rtl w:val="0"/>
              </w:rPr>
              <w:t xml:space="preserve">auth_committee_hot_cert = (14, committee_cold_credential, committee_hot_credential)</w:t>
            </w:r>
            <w:r w:rsidDel="00000000" w:rsidR="00000000" w:rsidRPr="00000000">
              <w:rPr>
                <w:rtl w:val="0"/>
              </w:rPr>
            </w:r>
          </w:p>
        </w:tc>
        <w:tc>
          <w:tcPr/>
          <w:p w:rsidR="00000000" w:rsidDel="00000000" w:rsidP="00000000" w:rsidRDefault="00000000" w:rsidRPr="00000000" w14:paraId="00000624">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625">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626">
            <w:pPr>
              <w:pStyle w:val="Title"/>
              <w:keepNext w:val="0"/>
              <w:keepLines w:val="0"/>
              <w:spacing w:after="0" w:line="240" w:lineRule="auto"/>
              <w:jc w:val="center"/>
              <w:rPr>
                <w:sz w:val="22"/>
                <w:szCs w:val="22"/>
              </w:rPr>
            </w:pPr>
            <w:bookmarkStart w:colFirst="0" w:colLast="0" w:name="_47d8i1x83w3t" w:id="0"/>
            <w:bookmarkEnd w:id="0"/>
            <w:hyperlink r:id="rId60">
              <w:r w:rsidDel="00000000" w:rsidR="00000000" w:rsidRPr="00000000">
                <w:rPr>
                  <w:color w:val="1155cc"/>
                  <w:sz w:val="22"/>
                  <w:szCs w:val="22"/>
                  <w:u w:val="single"/>
                  <w:rtl w:val="0"/>
                </w:rPr>
                <w:t xml:space="preserve">L993</w:t>
              </w:r>
            </w:hyperlink>
            <w:r w:rsidDel="00000000" w:rsidR="00000000" w:rsidRPr="00000000">
              <w:rPr>
                <w:rtl w:val="0"/>
              </w:rPr>
            </w:r>
          </w:p>
        </w:tc>
        <w:tc>
          <w:tcPr>
            <w:shd w:fill="ffffff" w:val="clear"/>
          </w:tcPr>
          <w:p w:rsidR="00000000" w:rsidDel="00000000" w:rsidP="00000000" w:rsidRDefault="00000000" w:rsidRPr="00000000" w14:paraId="00000627">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628">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629">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62A">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shd w:fill="f6f8fa" w:val="clear"/>
                <w:rtl w:val="0"/>
              </w:rPr>
              <w:t xml:space="preserve">The command should handle potential errors, such as missing or invalid flags, and provide appropriate error messages indicating the missing or required parameters.</w:t>
            </w:r>
            <w:r w:rsidDel="00000000" w:rsidR="00000000" w:rsidRPr="00000000">
              <w:rPr>
                <w:rtl w:val="0"/>
              </w:rPr>
            </w:r>
          </w:p>
        </w:tc>
        <w:tc>
          <w:tcPr/>
          <w:p w:rsidR="00000000" w:rsidDel="00000000" w:rsidP="00000000" w:rsidRDefault="00000000" w:rsidRPr="00000000" w14:paraId="0000062B">
            <w:pPr>
              <w:pStyle w:val="Title"/>
              <w:keepNext w:val="0"/>
              <w:keepLines w:val="0"/>
              <w:spacing w:after="0" w:line="240" w:lineRule="auto"/>
              <w:rPr>
                <w:b w:val="1"/>
                <w:sz w:val="22"/>
                <w:szCs w:val="22"/>
              </w:rPr>
            </w:pPr>
            <w:bookmarkStart w:colFirst="0" w:colLast="0" w:name="_re5jxvqemsp1" w:id="164"/>
            <w:bookmarkEnd w:id="164"/>
            <w:r w:rsidDel="00000000" w:rsidR="00000000" w:rsidRPr="00000000">
              <w:rPr>
                <w:color w:val="1f2328"/>
                <w:sz w:val="21"/>
                <w:szCs w:val="21"/>
                <w:shd w:fill="f6f8fa" w:val="clear"/>
                <w:rtl w:val="0"/>
              </w:rPr>
              <w:t xml:space="preserve">The command should handle potential errors, such as missing or invalid flags, and provide appropriate error messages indicating the missing or required parameters.</w:t>
            </w:r>
            <w:r w:rsidDel="00000000" w:rsidR="00000000" w:rsidRPr="00000000">
              <w:rPr>
                <w:rtl w:val="0"/>
              </w:rPr>
            </w:r>
          </w:p>
        </w:tc>
        <w:tc>
          <w:tcPr/>
          <w:p w:rsidR="00000000" w:rsidDel="00000000" w:rsidP="00000000" w:rsidRDefault="00000000" w:rsidRPr="00000000" w14:paraId="0000062C">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62D">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62E">
            <w:pPr>
              <w:pStyle w:val="Title"/>
              <w:keepNext w:val="0"/>
              <w:keepLines w:val="0"/>
              <w:spacing w:after="0" w:line="240" w:lineRule="auto"/>
              <w:jc w:val="center"/>
              <w:rPr>
                <w:sz w:val="22"/>
                <w:szCs w:val="22"/>
              </w:rPr>
            </w:pPr>
            <w:bookmarkStart w:colFirst="0" w:colLast="0" w:name="_47d8i1x83w3t" w:id="0"/>
            <w:bookmarkEnd w:id="0"/>
            <w:hyperlink r:id="rId61">
              <w:r w:rsidDel="00000000" w:rsidR="00000000" w:rsidRPr="00000000">
                <w:rPr>
                  <w:color w:val="1155cc"/>
                  <w:sz w:val="22"/>
                  <w:szCs w:val="22"/>
                  <w:u w:val="single"/>
                  <w:rtl w:val="0"/>
                </w:rPr>
                <w:t xml:space="preserve">L993</w:t>
              </w:r>
            </w:hyperlink>
            <w:r w:rsidDel="00000000" w:rsidR="00000000" w:rsidRPr="00000000">
              <w:rPr>
                <w:rtl w:val="0"/>
              </w:rPr>
            </w:r>
          </w:p>
        </w:tc>
        <w:tc>
          <w:tcPr>
            <w:shd w:fill="ffffff" w:val="clear"/>
          </w:tcPr>
          <w:p w:rsidR="00000000" w:rsidDel="00000000" w:rsidP="00000000" w:rsidRDefault="00000000" w:rsidRPr="00000000" w14:paraId="0000062F">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630">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631">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632">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shd w:fill="f6f8fa" w:val="clear"/>
                <w:rtl w:val="0"/>
              </w:rPr>
              <w:t xml:space="preserve">Documentation should be provided, including a corresponding CLI usage, describing the feature, its purpose, and how to use it, along with the expected types of inputs and outputs.</w:t>
            </w:r>
            <w:r w:rsidDel="00000000" w:rsidR="00000000" w:rsidRPr="00000000">
              <w:rPr>
                <w:rtl w:val="0"/>
              </w:rPr>
            </w:r>
          </w:p>
        </w:tc>
        <w:tc>
          <w:tcPr/>
          <w:p w:rsidR="00000000" w:rsidDel="00000000" w:rsidP="00000000" w:rsidRDefault="00000000" w:rsidRPr="00000000" w14:paraId="00000633">
            <w:pPr>
              <w:pStyle w:val="Title"/>
              <w:keepNext w:val="0"/>
              <w:keepLines w:val="0"/>
              <w:spacing w:after="0" w:line="240" w:lineRule="auto"/>
              <w:rPr>
                <w:b w:val="1"/>
                <w:sz w:val="22"/>
                <w:szCs w:val="22"/>
              </w:rPr>
            </w:pPr>
            <w:bookmarkStart w:colFirst="0" w:colLast="0" w:name="_56weafif8gq5" w:id="165"/>
            <w:bookmarkEnd w:id="165"/>
            <w:r w:rsidDel="00000000" w:rsidR="00000000" w:rsidRPr="00000000">
              <w:rPr>
                <w:sz w:val="22"/>
                <w:szCs w:val="22"/>
                <w:rtl w:val="0"/>
              </w:rPr>
              <w:t xml:space="preserve">Typing</w:t>
            </w:r>
            <w:r w:rsidDel="00000000" w:rsidR="00000000" w:rsidRPr="00000000">
              <w:rPr>
                <w:b w:val="1"/>
                <w:sz w:val="22"/>
                <w:szCs w:val="22"/>
                <w:rtl w:val="0"/>
              </w:rPr>
              <w:t xml:space="preserve">  </w:t>
            </w:r>
            <w:r w:rsidDel="00000000" w:rsidR="00000000" w:rsidRPr="00000000">
              <w:rPr>
                <w:color w:val="1f2328"/>
                <w:sz w:val="22"/>
                <w:szCs w:val="22"/>
                <w:highlight w:val="white"/>
                <w:rtl w:val="0"/>
              </w:rPr>
              <w:t xml:space="preserve">cardano-cli conway governance committee create-hot-key-authorization-certificate</w:t>
            </w:r>
            <w:r w:rsidDel="00000000" w:rsidR="00000000" w:rsidRPr="00000000">
              <w:rPr>
                <w:rFonts w:ascii="Consolas" w:cs="Consolas" w:eastAsia="Consolas" w:hAnsi="Consolas"/>
                <w:color w:val="1f2328"/>
                <w:sz w:val="21"/>
                <w:szCs w:val="21"/>
                <w:highlight w:val="white"/>
                <w:rtl w:val="0"/>
              </w:rPr>
              <w:t xml:space="preserve"> —-help displays command usage</w:t>
            </w:r>
            <w:r w:rsidDel="00000000" w:rsidR="00000000" w:rsidRPr="00000000">
              <w:rPr>
                <w:rtl w:val="0"/>
              </w:rPr>
            </w:r>
          </w:p>
        </w:tc>
        <w:tc>
          <w:tcPr/>
          <w:p w:rsidR="00000000" w:rsidDel="00000000" w:rsidP="00000000" w:rsidRDefault="00000000" w:rsidRPr="00000000" w14:paraId="00000634">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635">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636">
            <w:pPr>
              <w:pStyle w:val="Title"/>
              <w:keepNext w:val="0"/>
              <w:keepLines w:val="0"/>
              <w:spacing w:after="0" w:line="240" w:lineRule="auto"/>
              <w:jc w:val="center"/>
              <w:rPr>
                <w:sz w:val="22"/>
                <w:szCs w:val="22"/>
              </w:rPr>
            </w:pPr>
            <w:bookmarkStart w:colFirst="0" w:colLast="0" w:name="_47d8i1x83w3t" w:id="0"/>
            <w:bookmarkEnd w:id="0"/>
            <w:hyperlink r:id="rId62">
              <w:r w:rsidDel="00000000" w:rsidR="00000000" w:rsidRPr="00000000">
                <w:rPr>
                  <w:color w:val="1155cc"/>
                  <w:sz w:val="22"/>
                  <w:szCs w:val="22"/>
                  <w:u w:val="single"/>
                  <w:rtl w:val="0"/>
                </w:rPr>
                <w:t xml:space="preserve">L993</w:t>
              </w:r>
            </w:hyperlink>
            <w:r w:rsidDel="00000000" w:rsidR="00000000" w:rsidRPr="00000000">
              <w:rPr>
                <w:rtl w:val="0"/>
              </w:rPr>
            </w:r>
          </w:p>
        </w:tc>
        <w:tc>
          <w:tcPr>
            <w:shd w:fill="ffffff" w:val="clear"/>
          </w:tcPr>
          <w:p w:rsidR="00000000" w:rsidDel="00000000" w:rsidP="00000000" w:rsidRDefault="00000000" w:rsidRPr="00000000" w14:paraId="00000637">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restart"/>
          </w:tcPr>
          <w:p w:rsidR="00000000" w:rsidDel="00000000" w:rsidP="00000000" w:rsidRDefault="00000000" w:rsidRPr="00000000" w14:paraId="00000638">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CLI06</w:t>
            </w:r>
          </w:p>
        </w:tc>
        <w:tc>
          <w:tcPr>
            <w:vMerge w:val="restart"/>
          </w:tcPr>
          <w:p w:rsidR="00000000" w:rsidDel="00000000" w:rsidP="00000000" w:rsidRDefault="00000000" w:rsidRPr="00000000" w14:paraId="00000639">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As a potential constitutional committee member </w:t>
            </w:r>
          </w:p>
          <w:p w:rsidR="00000000" w:rsidDel="00000000" w:rsidP="00000000" w:rsidRDefault="00000000" w:rsidRPr="00000000" w14:paraId="0000063A">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I want to generate the key hashes for my cold and hot keys </w:t>
            </w:r>
          </w:p>
          <w:p w:rsidR="00000000" w:rsidDel="00000000" w:rsidP="00000000" w:rsidRDefault="00000000" w:rsidRPr="00000000" w14:paraId="0000063B">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So that they can be used by third parties to propose me as a new committee member and for identification purposes once Ive been elected as committee member</w:t>
            </w:r>
          </w:p>
        </w:tc>
        <w:tc>
          <w:tcPr/>
          <w:p w:rsidR="00000000" w:rsidDel="00000000" w:rsidP="00000000" w:rsidRDefault="00000000" w:rsidRPr="00000000" w14:paraId="0000063C">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The command generates the blake2b 256 hash of the verification key</w:t>
            </w:r>
          </w:p>
          <w:p w:rsidR="00000000" w:rsidDel="00000000" w:rsidP="00000000" w:rsidRDefault="00000000" w:rsidRPr="00000000" w14:paraId="0000063D">
            <w:pPr>
              <w:widowControl w:val="0"/>
              <w:spacing w:line="240" w:lineRule="auto"/>
              <w:rPr/>
            </w:pPr>
            <w:r w:rsidDel="00000000" w:rsidR="00000000" w:rsidRPr="00000000">
              <w:rPr>
                <w:rFonts w:ascii="Courier New" w:cs="Courier New" w:eastAsia="Courier New" w:hAnsi="Courier New"/>
                <w:highlight w:val="white"/>
                <w:rtl w:val="0"/>
              </w:rPr>
              <w:t xml:space="preserve">cardano-cli conway governance committee key-hash</w:t>
            </w:r>
            <w:r w:rsidDel="00000000" w:rsidR="00000000" w:rsidRPr="00000000">
              <w:rPr>
                <w:rtl w:val="0"/>
              </w:rPr>
            </w:r>
          </w:p>
        </w:tc>
        <w:tc>
          <w:tcPr/>
          <w:p w:rsidR="00000000" w:rsidDel="00000000" w:rsidP="00000000" w:rsidRDefault="00000000" w:rsidRPr="00000000" w14:paraId="0000063E">
            <w:pPr>
              <w:pStyle w:val="Title"/>
              <w:keepNext w:val="0"/>
              <w:keepLines w:val="0"/>
              <w:spacing w:after="0" w:line="240" w:lineRule="auto"/>
              <w:rPr>
                <w:b w:val="1"/>
                <w:sz w:val="22"/>
                <w:szCs w:val="22"/>
              </w:rPr>
            </w:pPr>
            <w:bookmarkStart w:colFirst="0" w:colLast="0" w:name="_dtwa3tjb7xdl" w:id="166"/>
            <w:bookmarkEnd w:id="166"/>
            <w:r w:rsidDel="00000000" w:rsidR="00000000" w:rsidRPr="00000000">
              <w:rPr>
                <w:sz w:val="22"/>
                <w:szCs w:val="22"/>
                <w:rtl w:val="0"/>
              </w:rPr>
              <w:t xml:space="preserve">Typing</w:t>
            </w:r>
            <w:r w:rsidDel="00000000" w:rsidR="00000000" w:rsidRPr="00000000">
              <w:rPr>
                <w:b w:val="1"/>
                <w:sz w:val="22"/>
                <w:szCs w:val="22"/>
                <w:rtl w:val="0"/>
              </w:rPr>
              <w:t xml:space="preserve">  </w:t>
            </w:r>
            <w:r w:rsidDel="00000000" w:rsidR="00000000" w:rsidRPr="00000000">
              <w:rPr>
                <w:rFonts w:ascii="Courier New" w:cs="Courier New" w:eastAsia="Courier New" w:hAnsi="Courier New"/>
                <w:sz w:val="22"/>
                <w:szCs w:val="22"/>
                <w:highlight w:val="white"/>
                <w:rtl w:val="0"/>
              </w:rPr>
              <w:t xml:space="preserve">cardano-cli conway governance committee key-hash</w:t>
            </w:r>
            <w:r w:rsidDel="00000000" w:rsidR="00000000" w:rsidRPr="00000000">
              <w:rPr>
                <w:rFonts w:ascii="Consolas" w:cs="Consolas" w:eastAsia="Consolas" w:hAnsi="Consolas"/>
                <w:color w:val="1f2328"/>
                <w:sz w:val="21"/>
                <w:szCs w:val="21"/>
                <w:highlight w:val="white"/>
                <w:rtl w:val="0"/>
              </w:rPr>
              <w:t xml:space="preserve"> </w:t>
            </w:r>
            <w:r w:rsidDel="00000000" w:rsidR="00000000" w:rsidRPr="00000000">
              <w:rPr>
                <w:color w:val="1f2328"/>
                <w:sz w:val="21"/>
                <w:szCs w:val="21"/>
                <w:highlight w:val="white"/>
                <w:rtl w:val="0"/>
              </w:rPr>
              <w:t xml:space="preserve">with accepted input parameters generates blake2b 256 hash of the verification key. If a parameter or the command format is incorrect an error is raised</w:t>
            </w:r>
            <w:r w:rsidDel="00000000" w:rsidR="00000000" w:rsidRPr="00000000">
              <w:rPr>
                <w:rtl w:val="0"/>
              </w:rPr>
            </w:r>
          </w:p>
        </w:tc>
        <w:tc>
          <w:tcPr/>
          <w:p w:rsidR="00000000" w:rsidDel="00000000" w:rsidP="00000000" w:rsidRDefault="00000000" w:rsidRPr="00000000" w14:paraId="0000063F">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640">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641">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642">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643">
            <w:pPr>
              <w:keepNext w:val="0"/>
              <w:keepLines w:val="0"/>
              <w:spacing w:after="0" w:before="0" w:line="240" w:lineRule="auto"/>
              <w:ind w:left="0" w:firstLine="0"/>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644">
            <w:pPr>
              <w:keepNext w:val="0"/>
              <w:keepLines w:val="0"/>
              <w:spacing w:after="0" w:before="0" w:line="240" w:lineRule="auto"/>
              <w:ind w:left="0" w:firstLine="0"/>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645">
            <w:pPr>
              <w:pStyle w:val="Title"/>
              <w:keepNext w:val="0"/>
              <w:keepLines w:val="0"/>
              <w:spacing w:after="0" w:line="240" w:lineRule="auto"/>
              <w:rPr>
                <w:color w:val="1f2328"/>
                <w:sz w:val="21"/>
                <w:szCs w:val="21"/>
                <w:shd w:fill="f6f8fa" w:val="clear"/>
              </w:rPr>
            </w:pPr>
            <w:bookmarkStart w:colFirst="0" w:colLast="0" w:name="_47d8i1x83w3t" w:id="0"/>
            <w:bookmarkEnd w:id="0"/>
            <w:r w:rsidDel="00000000" w:rsidR="00000000" w:rsidRPr="00000000">
              <w:rPr>
                <w:color w:val="1f2328"/>
                <w:sz w:val="21"/>
                <w:szCs w:val="21"/>
                <w:shd w:fill="f6f8fa" w:val="clear"/>
                <w:rtl w:val="0"/>
              </w:rPr>
              <w:t xml:space="preserve">Accepts the flags </w:t>
            </w:r>
          </w:p>
          <w:p w:rsidR="00000000" w:rsidDel="00000000" w:rsidP="00000000" w:rsidRDefault="00000000" w:rsidRPr="00000000" w14:paraId="00000646">
            <w:pPr>
              <w:pStyle w:val="Title"/>
              <w:keepNext w:val="0"/>
              <w:keepLines w:val="0"/>
              <w:spacing w:after="0" w:line="240" w:lineRule="auto"/>
              <w:rPr>
                <w:color w:val="1f2328"/>
                <w:sz w:val="21"/>
                <w:szCs w:val="21"/>
                <w:shd w:fill="f6f8fa" w:val="clear"/>
              </w:rPr>
            </w:pPr>
            <w:bookmarkStart w:colFirst="0" w:colLast="0" w:name="_47d8i1x83w3t" w:id="0"/>
            <w:bookmarkEnd w:id="0"/>
            <w:r w:rsidDel="00000000" w:rsidR="00000000" w:rsidRPr="00000000">
              <w:rPr>
                <w:rFonts w:ascii="Courier New" w:cs="Courier New" w:eastAsia="Courier New" w:hAnsi="Courier New"/>
                <w:color w:val="1f2328"/>
                <w:sz w:val="18"/>
                <w:szCs w:val="18"/>
                <w:highlight w:val="white"/>
                <w:rtl w:val="0"/>
              </w:rPr>
              <w:t xml:space="preserve">--verification-key</w:t>
            </w:r>
            <w:r w:rsidDel="00000000" w:rsidR="00000000" w:rsidRPr="00000000">
              <w:rPr>
                <w:color w:val="1f2328"/>
                <w:sz w:val="21"/>
                <w:szCs w:val="21"/>
                <w:shd w:fill="f6f8fa" w:val="clear"/>
                <w:rtl w:val="0"/>
              </w:rPr>
              <w:t xml:space="preserve"> </w:t>
            </w:r>
            <w:r w:rsidDel="00000000" w:rsidR="00000000" w:rsidRPr="00000000">
              <w:rPr>
                <w:rFonts w:ascii="Courier New" w:cs="Courier New" w:eastAsia="Courier New" w:hAnsi="Courier New"/>
                <w:color w:val="1f2328"/>
                <w:sz w:val="18"/>
                <w:szCs w:val="18"/>
                <w:highlight w:val="white"/>
                <w:rtl w:val="0"/>
              </w:rPr>
              <w:t xml:space="preserve">--verification-key-file</w:t>
            </w:r>
            <w:r w:rsidDel="00000000" w:rsidR="00000000" w:rsidRPr="00000000">
              <w:rPr>
                <w:color w:val="1f2328"/>
                <w:sz w:val="21"/>
                <w:szCs w:val="21"/>
                <w:shd w:fill="f6f8fa" w:val="clear"/>
                <w:rtl w:val="0"/>
              </w:rPr>
              <w:t xml:space="preserve"> </w:t>
            </w:r>
          </w:p>
          <w:p w:rsidR="00000000" w:rsidDel="00000000" w:rsidP="00000000" w:rsidRDefault="00000000" w:rsidRPr="00000000" w14:paraId="00000647">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shd w:fill="f6f8fa" w:val="clear"/>
                <w:rtl w:val="0"/>
              </w:rPr>
              <w:t xml:space="preserve">To provide the verification key.</w:t>
            </w:r>
            <w:r w:rsidDel="00000000" w:rsidR="00000000" w:rsidRPr="00000000">
              <w:rPr>
                <w:rtl w:val="0"/>
              </w:rPr>
            </w:r>
          </w:p>
        </w:tc>
        <w:tc>
          <w:tcPr/>
          <w:p w:rsidR="00000000" w:rsidDel="00000000" w:rsidP="00000000" w:rsidRDefault="00000000" w:rsidRPr="00000000" w14:paraId="00000648">
            <w:pPr>
              <w:pStyle w:val="Title"/>
              <w:keepNext w:val="0"/>
              <w:keepLines w:val="0"/>
              <w:spacing w:after="0" w:line="240" w:lineRule="auto"/>
              <w:rPr>
                <w:sz w:val="22"/>
                <w:szCs w:val="22"/>
              </w:rPr>
            </w:pPr>
            <w:bookmarkStart w:colFirst="0" w:colLast="0" w:name="_2vvt19kzla0" w:id="167"/>
            <w:bookmarkEnd w:id="167"/>
            <w:r w:rsidDel="00000000" w:rsidR="00000000" w:rsidRPr="00000000">
              <w:rPr>
                <w:sz w:val="22"/>
                <w:szCs w:val="22"/>
                <w:rtl w:val="0"/>
              </w:rPr>
              <w:t xml:space="preserve">Both flags are mandatory and each produces the corresponding verification or signing key file </w:t>
            </w:r>
          </w:p>
        </w:tc>
        <w:tc>
          <w:tcPr/>
          <w:p w:rsidR="00000000" w:rsidDel="00000000" w:rsidP="00000000" w:rsidRDefault="00000000" w:rsidRPr="00000000" w14:paraId="00000649">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64A">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64B">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64C">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64D">
            <w:pPr>
              <w:keepNext w:val="0"/>
              <w:keepLines w:val="0"/>
              <w:spacing w:after="0" w:before="0" w:line="240" w:lineRule="auto"/>
              <w:ind w:left="0" w:firstLine="0"/>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64E">
            <w:pPr>
              <w:keepNext w:val="0"/>
              <w:keepLines w:val="0"/>
              <w:spacing w:after="0" w:before="0" w:line="240" w:lineRule="auto"/>
              <w:ind w:left="0" w:firstLine="0"/>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64F">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The command gives the option –out-file. </w:t>
            </w:r>
            <w:r w:rsidDel="00000000" w:rsidR="00000000" w:rsidRPr="00000000">
              <w:rPr>
                <w:color w:val="1f2328"/>
                <w:sz w:val="21"/>
                <w:szCs w:val="21"/>
                <w:shd w:fill="f6f8fa" w:val="clear"/>
                <w:rtl w:val="0"/>
              </w:rPr>
              <w:t xml:space="preserve"> If the --out-file flag is provided, the key hash should be saved to the specified file. </w:t>
            </w:r>
            <w:r w:rsidDel="00000000" w:rsidR="00000000" w:rsidRPr="00000000">
              <w:rPr>
                <w:rtl w:val="0"/>
              </w:rPr>
            </w:r>
          </w:p>
        </w:tc>
        <w:tc>
          <w:tcPr/>
          <w:p w:rsidR="00000000" w:rsidDel="00000000" w:rsidP="00000000" w:rsidRDefault="00000000" w:rsidRPr="00000000" w14:paraId="00000650">
            <w:pPr>
              <w:pStyle w:val="Title"/>
              <w:keepNext w:val="0"/>
              <w:keepLines w:val="0"/>
              <w:spacing w:after="0" w:line="240" w:lineRule="auto"/>
              <w:rPr>
                <w:b w:val="1"/>
                <w:sz w:val="22"/>
                <w:szCs w:val="22"/>
              </w:rPr>
            </w:pPr>
            <w:bookmarkStart w:colFirst="0" w:colLast="0" w:name="_j6e80qfhv223" w:id="168"/>
            <w:bookmarkEnd w:id="168"/>
            <w:r w:rsidDel="00000000" w:rsidR="00000000" w:rsidRPr="00000000">
              <w:rPr>
                <w:sz w:val="22"/>
                <w:szCs w:val="22"/>
                <w:rtl w:val="0"/>
              </w:rPr>
              <w:t xml:space="preserve">Given that the user specifies the </w:t>
            </w:r>
            <w:r w:rsidDel="00000000" w:rsidR="00000000" w:rsidRPr="00000000">
              <w:rPr>
                <w:color w:val="1f2328"/>
                <w:sz w:val="21"/>
                <w:szCs w:val="21"/>
                <w:highlight w:val="white"/>
                <w:rtl w:val="0"/>
              </w:rPr>
              <w:t xml:space="preserve">–out-file parameter and </w:t>
            </w:r>
            <w:r w:rsidDel="00000000" w:rsidR="00000000" w:rsidRPr="00000000">
              <w:rPr>
                <w:sz w:val="22"/>
                <w:szCs w:val="22"/>
                <w:rtl w:val="0"/>
              </w:rPr>
              <w:t xml:space="preserve">a valid path and file name, Then the key hash is saved on that file and location.  </w:t>
            </w:r>
            <w:r w:rsidDel="00000000" w:rsidR="00000000" w:rsidRPr="00000000">
              <w:rPr>
                <w:rtl w:val="0"/>
              </w:rPr>
            </w:r>
          </w:p>
        </w:tc>
        <w:tc>
          <w:tcPr/>
          <w:p w:rsidR="00000000" w:rsidDel="00000000" w:rsidP="00000000" w:rsidRDefault="00000000" w:rsidRPr="00000000" w14:paraId="00000651">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652">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653">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654">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655">
            <w:pPr>
              <w:keepNext w:val="0"/>
              <w:keepLines w:val="0"/>
              <w:spacing w:after="0" w:before="0" w:line="240" w:lineRule="auto"/>
              <w:ind w:left="0" w:firstLine="0"/>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656">
            <w:pPr>
              <w:keepNext w:val="0"/>
              <w:keepLines w:val="0"/>
              <w:spacing w:after="0" w:before="0" w:line="240" w:lineRule="auto"/>
              <w:ind w:left="0" w:firstLine="0"/>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657">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shd w:fill="f6f8fa" w:val="clear"/>
                <w:rtl w:val="0"/>
              </w:rPr>
              <w:t xml:space="preserve">If the --out-file flag is not provided, the key hash should be printed to the standard output (stdout) in a readable format.</w:t>
            </w:r>
            <w:r w:rsidDel="00000000" w:rsidR="00000000" w:rsidRPr="00000000">
              <w:rPr>
                <w:rtl w:val="0"/>
              </w:rPr>
            </w:r>
          </w:p>
        </w:tc>
        <w:tc>
          <w:tcPr/>
          <w:p w:rsidR="00000000" w:rsidDel="00000000" w:rsidP="00000000" w:rsidRDefault="00000000" w:rsidRPr="00000000" w14:paraId="00000658">
            <w:pPr>
              <w:pStyle w:val="Title"/>
              <w:keepNext w:val="0"/>
              <w:keepLines w:val="0"/>
              <w:spacing w:after="0" w:line="240" w:lineRule="auto"/>
              <w:rPr>
                <w:b w:val="1"/>
                <w:sz w:val="22"/>
                <w:szCs w:val="22"/>
              </w:rPr>
            </w:pPr>
            <w:bookmarkStart w:colFirst="0" w:colLast="0" w:name="_vyp85996pl43" w:id="169"/>
            <w:bookmarkEnd w:id="169"/>
            <w:r w:rsidDel="00000000" w:rsidR="00000000" w:rsidRPr="00000000">
              <w:rPr>
                <w:sz w:val="22"/>
                <w:szCs w:val="22"/>
                <w:rtl w:val="0"/>
              </w:rPr>
              <w:t xml:space="preserve">Given that the user has not specified the </w:t>
            </w:r>
            <w:r w:rsidDel="00000000" w:rsidR="00000000" w:rsidRPr="00000000">
              <w:rPr>
                <w:color w:val="1f2328"/>
                <w:sz w:val="21"/>
                <w:szCs w:val="21"/>
                <w:highlight w:val="white"/>
                <w:rtl w:val="0"/>
              </w:rPr>
              <w:t xml:space="preserve">–out-file parameter then the key hash must returned in clear text through stdout (cmd output)</w:t>
            </w:r>
            <w:r w:rsidDel="00000000" w:rsidR="00000000" w:rsidRPr="00000000">
              <w:rPr>
                <w:sz w:val="22"/>
                <w:szCs w:val="22"/>
                <w:rtl w:val="0"/>
              </w:rPr>
              <w:t xml:space="preserve"> </w:t>
            </w:r>
            <w:r w:rsidDel="00000000" w:rsidR="00000000" w:rsidRPr="00000000">
              <w:rPr>
                <w:rtl w:val="0"/>
              </w:rPr>
            </w:r>
          </w:p>
        </w:tc>
        <w:tc>
          <w:tcPr/>
          <w:p w:rsidR="00000000" w:rsidDel="00000000" w:rsidP="00000000" w:rsidRDefault="00000000" w:rsidRPr="00000000" w14:paraId="00000659">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65A">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65B">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65C">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65D">
            <w:pPr>
              <w:keepNext w:val="0"/>
              <w:keepLines w:val="0"/>
              <w:spacing w:after="0" w:before="0" w:line="240" w:lineRule="auto"/>
              <w:ind w:left="0" w:firstLine="0"/>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65E">
            <w:pPr>
              <w:keepNext w:val="0"/>
              <w:keepLines w:val="0"/>
              <w:spacing w:after="0" w:before="0" w:line="240" w:lineRule="auto"/>
              <w:ind w:left="0" w:firstLine="0"/>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65F">
            <w:pPr>
              <w:pStyle w:val="Title"/>
              <w:keepNext w:val="0"/>
              <w:keepLines w:val="0"/>
              <w:spacing w:after="0" w:line="240" w:lineRule="auto"/>
              <w:rPr>
                <w:color w:val="1f2328"/>
                <w:sz w:val="21"/>
                <w:szCs w:val="21"/>
                <w:shd w:fill="f6f8fa" w:val="clear"/>
              </w:rPr>
            </w:pPr>
            <w:bookmarkStart w:colFirst="0" w:colLast="0" w:name="_47d8i1x83w3t" w:id="0"/>
            <w:bookmarkEnd w:id="0"/>
            <w:r w:rsidDel="00000000" w:rsidR="00000000" w:rsidRPr="00000000">
              <w:rPr>
                <w:color w:val="1f2328"/>
                <w:sz w:val="21"/>
                <w:szCs w:val="21"/>
                <w:shd w:fill="f6f8fa" w:val="clear"/>
                <w:rtl w:val="0"/>
              </w:rPr>
              <w:t xml:space="preserve">The command should handle potential errors, such as missing flags or invalid input, and provide appropriate error messages or exceptions to guide the user.</w:t>
            </w:r>
          </w:p>
        </w:tc>
        <w:tc>
          <w:tcPr/>
          <w:p w:rsidR="00000000" w:rsidDel="00000000" w:rsidP="00000000" w:rsidRDefault="00000000" w:rsidRPr="00000000" w14:paraId="00000660">
            <w:pPr>
              <w:pStyle w:val="Title"/>
              <w:keepNext w:val="0"/>
              <w:keepLines w:val="0"/>
              <w:spacing w:after="0" w:line="240" w:lineRule="auto"/>
              <w:rPr>
                <w:b w:val="1"/>
                <w:sz w:val="22"/>
                <w:szCs w:val="22"/>
              </w:rPr>
            </w:pPr>
            <w:bookmarkStart w:colFirst="0" w:colLast="0" w:name="_fwlzwwifwgmv" w:id="170"/>
            <w:bookmarkEnd w:id="170"/>
            <w:r w:rsidDel="00000000" w:rsidR="00000000" w:rsidRPr="00000000">
              <w:rPr>
                <w:sz w:val="22"/>
                <w:szCs w:val="22"/>
                <w:rtl w:val="0"/>
              </w:rPr>
              <w:t xml:space="preserve">Given that the user has executed the correct command but has either filled incorrectly any of the parameters, missed any mandatory flag and/or parameter  then an exception should be raised and an error message should be returned with clear indication as to how to fix the issue. When not feasible, the user should be directed to the usage page of the command (</w:t>
            </w:r>
            <w:r w:rsidDel="00000000" w:rsidR="00000000" w:rsidRPr="00000000">
              <w:rPr>
                <w:rFonts w:ascii="Consolas" w:cs="Consolas" w:eastAsia="Consolas" w:hAnsi="Consolas"/>
                <w:sz w:val="22"/>
                <w:szCs w:val="22"/>
                <w:highlight w:val="white"/>
                <w:rtl w:val="0"/>
              </w:rPr>
              <w:t xml:space="preserve">cardano-cli conway governance committee key-hash </w:t>
            </w:r>
            <w:r w:rsidDel="00000000" w:rsidR="00000000" w:rsidRPr="00000000">
              <w:rPr>
                <w:rFonts w:ascii="Consolas" w:cs="Consolas" w:eastAsia="Consolas" w:hAnsi="Consolas"/>
                <w:sz w:val="22"/>
                <w:szCs w:val="22"/>
                <w:rtl w:val="0"/>
              </w:rPr>
              <w:t xml:space="preserve">--help</w:t>
            </w:r>
            <w:r w:rsidDel="00000000" w:rsidR="00000000" w:rsidRPr="00000000">
              <w:rPr>
                <w:sz w:val="22"/>
                <w:szCs w:val="22"/>
                <w:rtl w:val="0"/>
              </w:rPr>
              <w:t xml:space="preserve">)  </w:t>
            </w:r>
            <w:r w:rsidDel="00000000" w:rsidR="00000000" w:rsidRPr="00000000">
              <w:rPr>
                <w:rtl w:val="0"/>
              </w:rPr>
            </w:r>
          </w:p>
        </w:tc>
        <w:tc>
          <w:tcPr/>
          <w:p w:rsidR="00000000" w:rsidDel="00000000" w:rsidP="00000000" w:rsidRDefault="00000000" w:rsidRPr="00000000" w14:paraId="00000661">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662">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663">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664">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665">
            <w:pPr>
              <w:keepNext w:val="0"/>
              <w:keepLines w:val="0"/>
              <w:spacing w:after="0" w:before="0" w:line="240" w:lineRule="auto"/>
              <w:ind w:left="0" w:firstLine="0"/>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666">
            <w:pPr>
              <w:keepNext w:val="0"/>
              <w:keepLines w:val="0"/>
              <w:spacing w:after="0" w:before="0" w:line="240" w:lineRule="auto"/>
              <w:ind w:left="0" w:firstLine="0"/>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667">
            <w:pPr>
              <w:pStyle w:val="Title"/>
              <w:keepNext w:val="0"/>
              <w:keepLines w:val="0"/>
              <w:spacing w:after="0" w:line="240" w:lineRule="auto"/>
              <w:rPr>
                <w:color w:val="1f2328"/>
                <w:sz w:val="21"/>
                <w:szCs w:val="21"/>
                <w:shd w:fill="f6f8fa" w:val="clear"/>
              </w:rPr>
            </w:pPr>
            <w:bookmarkStart w:colFirst="0" w:colLast="0" w:name="_5mjczq7t12cu" w:id="171"/>
            <w:bookmarkEnd w:id="171"/>
            <w:r w:rsidDel="00000000" w:rsidR="00000000" w:rsidRPr="00000000">
              <w:rPr>
                <w:color w:val="1f2328"/>
                <w:sz w:val="21"/>
                <w:szCs w:val="21"/>
                <w:shd w:fill="f6f8fa" w:val="clear"/>
                <w:rtl w:val="0"/>
              </w:rPr>
              <w:t xml:space="preserve">Documentation should be provided, including a corresponding CLI usage, describing the feature, its purpose, and how to use it, along with the expected types of inputs and outputs.</w:t>
            </w:r>
          </w:p>
        </w:tc>
        <w:tc>
          <w:tcPr/>
          <w:p w:rsidR="00000000" w:rsidDel="00000000" w:rsidP="00000000" w:rsidRDefault="00000000" w:rsidRPr="00000000" w14:paraId="00000668">
            <w:pPr>
              <w:pStyle w:val="Title"/>
              <w:keepNext w:val="0"/>
              <w:keepLines w:val="0"/>
              <w:spacing w:after="0" w:line="240" w:lineRule="auto"/>
              <w:rPr>
                <w:rFonts w:ascii="Roboto" w:cs="Roboto" w:eastAsia="Roboto" w:hAnsi="Roboto"/>
                <w:sz w:val="22"/>
                <w:szCs w:val="22"/>
              </w:rPr>
            </w:pPr>
            <w:bookmarkStart w:colFirst="0" w:colLast="0" w:name="_fwlzwwifwgmv" w:id="170"/>
            <w:bookmarkEnd w:id="170"/>
            <w:r w:rsidDel="00000000" w:rsidR="00000000" w:rsidRPr="00000000">
              <w:rPr>
                <w:sz w:val="22"/>
                <w:szCs w:val="22"/>
                <w:rtl w:val="0"/>
              </w:rPr>
              <w:t xml:space="preserve">Typing </w:t>
            </w:r>
            <w:r w:rsidDel="00000000" w:rsidR="00000000" w:rsidRPr="00000000">
              <w:rPr>
                <w:rFonts w:ascii="Consolas" w:cs="Consolas" w:eastAsia="Consolas" w:hAnsi="Consolas"/>
                <w:sz w:val="22"/>
                <w:szCs w:val="22"/>
                <w:highlight w:val="white"/>
                <w:rtl w:val="0"/>
              </w:rPr>
              <w:t xml:space="preserve">cardano-cli conway governance committee key-hash </w:t>
            </w:r>
            <w:r w:rsidDel="00000000" w:rsidR="00000000" w:rsidRPr="00000000">
              <w:rPr>
                <w:rFonts w:ascii="Consolas" w:cs="Consolas" w:eastAsia="Consolas" w:hAnsi="Consolas"/>
                <w:sz w:val="22"/>
                <w:szCs w:val="22"/>
                <w:rtl w:val="0"/>
              </w:rPr>
              <w:t xml:space="preserve">--help display the command </w:t>
            </w:r>
            <w:r w:rsidDel="00000000" w:rsidR="00000000" w:rsidRPr="00000000">
              <w:rPr>
                <w:rFonts w:ascii="Roboto" w:cs="Roboto" w:eastAsia="Roboto" w:hAnsi="Roboto"/>
                <w:sz w:val="22"/>
                <w:szCs w:val="22"/>
                <w:rtl w:val="0"/>
              </w:rPr>
              <w:t xml:space="preserve">usage page</w:t>
            </w:r>
          </w:p>
        </w:tc>
        <w:tc>
          <w:tcPr/>
          <w:p w:rsidR="00000000" w:rsidDel="00000000" w:rsidP="00000000" w:rsidRDefault="00000000" w:rsidRPr="00000000" w14:paraId="00000669">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66A">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66B">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66C">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restart"/>
          </w:tcPr>
          <w:p w:rsidR="00000000" w:rsidDel="00000000" w:rsidP="00000000" w:rsidRDefault="00000000" w:rsidRPr="00000000" w14:paraId="0000066D">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CLI07</w:t>
            </w:r>
          </w:p>
        </w:tc>
        <w:tc>
          <w:tcPr>
            <w:vMerge w:val="restart"/>
          </w:tcPr>
          <w:p w:rsidR="00000000" w:rsidDel="00000000" w:rsidP="00000000" w:rsidRDefault="00000000" w:rsidRPr="00000000" w14:paraId="0000066E">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As a constitutional committee member </w:t>
            </w:r>
          </w:p>
          <w:p w:rsidR="00000000" w:rsidDel="00000000" w:rsidP="00000000" w:rsidRDefault="00000000" w:rsidRPr="00000000" w14:paraId="0000066F">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I want to be able to generate a resignation certificate </w:t>
            </w:r>
          </w:p>
          <w:p w:rsidR="00000000" w:rsidDel="00000000" w:rsidP="00000000" w:rsidRDefault="00000000" w:rsidRPr="00000000" w14:paraId="00000670">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So that i can submit it it to the chain on a transaction to signal to the ada holders that I’m resigning from my duties as cc member</w:t>
            </w:r>
          </w:p>
          <w:p w:rsidR="00000000" w:rsidDel="00000000" w:rsidP="00000000" w:rsidRDefault="00000000" w:rsidRPr="00000000" w14:paraId="00000671">
            <w:pPr>
              <w:spacing w:line="240" w:lineRule="auto"/>
              <w:rPr/>
            </w:pPr>
            <w:r w:rsidDel="00000000" w:rsidR="00000000" w:rsidRPr="00000000">
              <w:rPr>
                <w:rtl w:val="0"/>
              </w:rPr>
            </w:r>
          </w:p>
        </w:tc>
        <w:tc>
          <w:tcPr/>
          <w:p w:rsidR="00000000" w:rsidDel="00000000" w:rsidP="00000000" w:rsidRDefault="00000000" w:rsidRPr="00000000" w14:paraId="00000672">
            <w:pPr>
              <w:pStyle w:val="Title"/>
              <w:keepNext w:val="0"/>
              <w:keepLines w:val="0"/>
              <w:spacing w:after="0" w:line="240" w:lineRule="auto"/>
              <w:rPr>
                <w:color w:val="1f2328"/>
                <w:sz w:val="21"/>
                <w:szCs w:val="21"/>
                <w:shd w:fill="f6f8fa" w:val="clear"/>
              </w:rPr>
            </w:pPr>
            <w:bookmarkStart w:colFirst="0" w:colLast="0" w:name="_47d8i1x83w3t" w:id="0"/>
            <w:bookmarkEnd w:id="0"/>
            <w:r w:rsidDel="00000000" w:rsidR="00000000" w:rsidRPr="00000000">
              <w:rPr>
                <w:color w:val="1f2328"/>
                <w:sz w:val="21"/>
                <w:szCs w:val="21"/>
                <w:shd w:fill="f6f8fa" w:val="clear"/>
                <w:rtl w:val="0"/>
              </w:rPr>
              <w:t xml:space="preserve">The command should be implemented in the cardano-cli as </w:t>
            </w:r>
            <w:r w:rsidDel="00000000" w:rsidR="00000000" w:rsidRPr="00000000">
              <w:rPr>
                <w:rFonts w:ascii="Courier New" w:cs="Courier New" w:eastAsia="Courier New" w:hAnsi="Courier New"/>
                <w:color w:val="1f2328"/>
                <w:sz w:val="18"/>
                <w:szCs w:val="18"/>
                <w:shd w:fill="f6f8fa" w:val="clear"/>
                <w:rtl w:val="0"/>
              </w:rPr>
              <w:t xml:space="preserve">cardano-cli governance committee create-cold-resignation-certificate</w:t>
            </w:r>
            <w:r w:rsidDel="00000000" w:rsidR="00000000" w:rsidRPr="00000000">
              <w:rPr>
                <w:rtl w:val="0"/>
              </w:rPr>
            </w:r>
          </w:p>
        </w:tc>
        <w:tc>
          <w:tcPr/>
          <w:p w:rsidR="00000000" w:rsidDel="00000000" w:rsidP="00000000" w:rsidRDefault="00000000" w:rsidRPr="00000000" w14:paraId="00000673">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Typing cardano-cli governance committee create-cold-resignation-certificate with accepted input parameters generates a cold resignation certificate.</w:t>
            </w:r>
          </w:p>
        </w:tc>
        <w:tc>
          <w:tcPr/>
          <w:p w:rsidR="00000000" w:rsidDel="00000000" w:rsidP="00000000" w:rsidRDefault="00000000" w:rsidRPr="00000000" w14:paraId="00000674">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675">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676">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677">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678">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679">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67A">
            <w:pPr>
              <w:pStyle w:val="Title"/>
              <w:keepNext w:val="0"/>
              <w:keepLines w:val="0"/>
              <w:spacing w:after="0" w:line="240" w:lineRule="auto"/>
              <w:rPr>
                <w:color w:val="1f2328"/>
                <w:sz w:val="21"/>
                <w:szCs w:val="21"/>
                <w:shd w:fill="f6f8fa" w:val="clear"/>
              </w:rPr>
            </w:pPr>
            <w:bookmarkStart w:colFirst="0" w:colLast="0" w:name="_47d8i1x83w3t" w:id="0"/>
            <w:bookmarkEnd w:id="0"/>
            <w:r w:rsidDel="00000000" w:rsidR="00000000" w:rsidRPr="00000000">
              <w:rPr>
                <w:color w:val="1f2328"/>
                <w:sz w:val="21"/>
                <w:szCs w:val="21"/>
                <w:shd w:fill="f6f8fa" w:val="clear"/>
                <w:rtl w:val="0"/>
              </w:rPr>
              <w:t xml:space="preserve">The command should accept the following ways to supply credentials:  cold verification  key file, the cold verification key or the cold verification key hash so it accepts  the following flags: </w:t>
            </w:r>
          </w:p>
          <w:p w:rsidR="00000000" w:rsidDel="00000000" w:rsidP="00000000" w:rsidRDefault="00000000" w:rsidRPr="00000000" w14:paraId="0000067B">
            <w:pPr>
              <w:pStyle w:val="Title"/>
              <w:keepNext w:val="0"/>
              <w:keepLines w:val="0"/>
              <w:spacing w:after="0" w:line="240" w:lineRule="auto"/>
              <w:rPr>
                <w:color w:val="1f2328"/>
                <w:sz w:val="21"/>
                <w:szCs w:val="21"/>
                <w:shd w:fill="f6f8fa" w:val="clear"/>
              </w:rPr>
            </w:pPr>
            <w:bookmarkStart w:colFirst="0" w:colLast="0" w:name="_47d8i1x83w3t" w:id="0"/>
            <w:bookmarkEnd w:id="0"/>
            <w:r w:rsidDel="00000000" w:rsidR="00000000" w:rsidRPr="00000000">
              <w:rPr>
                <w:rtl w:val="0"/>
              </w:rPr>
            </w:r>
          </w:p>
          <w:p w:rsidR="00000000" w:rsidDel="00000000" w:rsidP="00000000" w:rsidRDefault="00000000" w:rsidRPr="00000000" w14:paraId="0000067C">
            <w:pPr>
              <w:pStyle w:val="Title"/>
              <w:keepNext w:val="0"/>
              <w:keepLines w:val="0"/>
              <w:spacing w:after="0" w:line="240" w:lineRule="auto"/>
              <w:rPr>
                <w:color w:val="1f2328"/>
                <w:sz w:val="21"/>
                <w:szCs w:val="21"/>
                <w:shd w:fill="f6f8fa" w:val="clear"/>
              </w:rPr>
            </w:pPr>
            <w:bookmarkStart w:colFirst="0" w:colLast="0" w:name="_47d8i1x83w3t" w:id="0"/>
            <w:bookmarkEnd w:id="0"/>
            <w:r w:rsidDel="00000000" w:rsidR="00000000" w:rsidRPr="00000000">
              <w:rPr>
                <w:color w:val="1f2328"/>
                <w:sz w:val="21"/>
                <w:szCs w:val="21"/>
                <w:shd w:fill="f6f8fa" w:val="clear"/>
                <w:rtl w:val="0"/>
              </w:rPr>
              <w:t xml:space="preserve">--cold-verification-key, </w:t>
            </w:r>
          </w:p>
          <w:p w:rsidR="00000000" w:rsidDel="00000000" w:rsidP="00000000" w:rsidRDefault="00000000" w:rsidRPr="00000000" w14:paraId="0000067D">
            <w:pPr>
              <w:pStyle w:val="Title"/>
              <w:keepNext w:val="0"/>
              <w:keepLines w:val="0"/>
              <w:spacing w:after="0" w:line="240" w:lineRule="auto"/>
              <w:rPr>
                <w:color w:val="1f2328"/>
                <w:sz w:val="21"/>
                <w:szCs w:val="21"/>
                <w:shd w:fill="f6f8fa" w:val="clear"/>
              </w:rPr>
            </w:pPr>
            <w:bookmarkStart w:colFirst="0" w:colLast="0" w:name="_47d8i1x83w3t" w:id="0"/>
            <w:bookmarkEnd w:id="0"/>
            <w:r w:rsidDel="00000000" w:rsidR="00000000" w:rsidRPr="00000000">
              <w:rPr>
                <w:color w:val="1f2328"/>
                <w:sz w:val="21"/>
                <w:szCs w:val="21"/>
                <w:shd w:fill="f6f8fa" w:val="clear"/>
                <w:rtl w:val="0"/>
              </w:rPr>
              <w:t xml:space="preserve">--cold-verification-key-file,</w:t>
            </w:r>
          </w:p>
          <w:p w:rsidR="00000000" w:rsidDel="00000000" w:rsidP="00000000" w:rsidRDefault="00000000" w:rsidRPr="00000000" w14:paraId="0000067E">
            <w:pPr>
              <w:pStyle w:val="Title"/>
              <w:keepNext w:val="0"/>
              <w:keepLines w:val="0"/>
              <w:spacing w:after="0" w:line="240" w:lineRule="auto"/>
              <w:rPr>
                <w:color w:val="1f2328"/>
                <w:sz w:val="21"/>
                <w:szCs w:val="21"/>
                <w:shd w:fill="f6f8fa" w:val="clear"/>
              </w:rPr>
            </w:pPr>
            <w:bookmarkStart w:colFirst="0" w:colLast="0" w:name="_47d8i1x83w3t" w:id="0"/>
            <w:bookmarkEnd w:id="0"/>
            <w:r w:rsidDel="00000000" w:rsidR="00000000" w:rsidRPr="00000000">
              <w:rPr>
                <w:color w:val="1f2328"/>
                <w:sz w:val="21"/>
                <w:szCs w:val="21"/>
                <w:shd w:fill="f6f8fa" w:val="clear"/>
                <w:rtl w:val="0"/>
              </w:rPr>
              <w:t xml:space="preserve">--cold-verification-key-hash.</w:t>
            </w:r>
          </w:p>
        </w:tc>
        <w:tc>
          <w:tcPr/>
          <w:p w:rsidR="00000000" w:rsidDel="00000000" w:rsidP="00000000" w:rsidRDefault="00000000" w:rsidRPr="00000000" w14:paraId="0000067F">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The command allows passing credentials as follows</w:t>
            </w:r>
          </w:p>
          <w:p w:rsidR="00000000" w:rsidDel="00000000" w:rsidP="00000000" w:rsidRDefault="00000000" w:rsidRPr="00000000" w14:paraId="00000680">
            <w:pPr>
              <w:pStyle w:val="Title"/>
              <w:keepNext w:val="0"/>
              <w:keepLines w:val="0"/>
              <w:spacing w:after="0" w:line="240" w:lineRule="auto"/>
              <w:rPr>
                <w:sz w:val="22"/>
                <w:szCs w:val="22"/>
              </w:rPr>
            </w:pPr>
            <w:bookmarkStart w:colFirst="0" w:colLast="0" w:name="_47d8i1x83w3t" w:id="0"/>
            <w:bookmarkEnd w:id="0"/>
            <w:r w:rsidDel="00000000" w:rsidR="00000000" w:rsidRPr="00000000">
              <w:rPr>
                <w:rtl w:val="0"/>
              </w:rPr>
            </w:r>
          </w:p>
          <w:p w:rsidR="00000000" w:rsidDel="00000000" w:rsidP="00000000" w:rsidRDefault="00000000" w:rsidRPr="00000000" w14:paraId="00000681">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Cold verification key &lt;- string</w:t>
            </w:r>
          </w:p>
          <w:p w:rsidR="00000000" w:rsidDel="00000000" w:rsidP="00000000" w:rsidRDefault="00000000" w:rsidRPr="00000000" w14:paraId="00000682">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Cold verification key file &lt;- file</w:t>
            </w:r>
          </w:p>
          <w:p w:rsidR="00000000" w:rsidDel="00000000" w:rsidP="00000000" w:rsidRDefault="00000000" w:rsidRPr="00000000" w14:paraId="00000683">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Cold verification key hash &lt;- string</w:t>
            </w:r>
          </w:p>
          <w:p w:rsidR="00000000" w:rsidDel="00000000" w:rsidP="00000000" w:rsidRDefault="00000000" w:rsidRPr="00000000" w14:paraId="00000684">
            <w:pPr>
              <w:pStyle w:val="Title"/>
              <w:keepNext w:val="0"/>
              <w:keepLines w:val="0"/>
              <w:spacing w:after="0" w:line="240" w:lineRule="auto"/>
              <w:rPr>
                <w:b w:val="1"/>
                <w:sz w:val="22"/>
                <w:szCs w:val="22"/>
              </w:rPr>
            </w:pPr>
            <w:bookmarkStart w:colFirst="0" w:colLast="0" w:name="_qlm5j4n6oeck" w:id="172"/>
            <w:bookmarkEnd w:id="172"/>
            <w:r w:rsidDel="00000000" w:rsidR="00000000" w:rsidRPr="00000000">
              <w:rPr>
                <w:rtl w:val="0"/>
              </w:rPr>
            </w:r>
          </w:p>
          <w:p w:rsidR="00000000" w:rsidDel="00000000" w:rsidP="00000000" w:rsidRDefault="00000000" w:rsidRPr="00000000" w14:paraId="00000685">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If any of the inputs has the wrong format the cli raises an arrow message indicating  the missing or incorrect parameter.</w:t>
            </w:r>
          </w:p>
        </w:tc>
        <w:tc>
          <w:tcPr/>
          <w:p w:rsidR="00000000" w:rsidDel="00000000" w:rsidP="00000000" w:rsidRDefault="00000000" w:rsidRPr="00000000" w14:paraId="00000686">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687">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688">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689">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68A">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68B">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68C">
            <w:pPr>
              <w:pStyle w:val="Title"/>
              <w:keepNext w:val="0"/>
              <w:keepLines w:val="0"/>
              <w:pBdr>
                <w:top w:color="auto" w:space="1" w:sz="0" w:val="none"/>
                <w:bottom w:color="auto" w:space="1" w:sz="0" w:val="none"/>
                <w:right w:color="auto" w:space="11" w:sz="0" w:val="none"/>
                <w:between w:color="auto" w:space="1" w:sz="0" w:val="none"/>
              </w:pBdr>
              <w:shd w:fill="ffffff" w:val="clear"/>
              <w:spacing w:after="240" w:line="360" w:lineRule="auto"/>
              <w:ind w:right="-220"/>
              <w:rPr>
                <w:color w:val="1f2328"/>
                <w:sz w:val="21"/>
                <w:szCs w:val="21"/>
                <w:shd w:fill="f6f8fa" w:val="clear"/>
              </w:rPr>
            </w:pPr>
            <w:bookmarkStart w:colFirst="0" w:colLast="0" w:name="_47d8i1x83w3t" w:id="0"/>
            <w:bookmarkEnd w:id="0"/>
            <w:r w:rsidDel="00000000" w:rsidR="00000000" w:rsidRPr="00000000">
              <w:rPr>
                <w:color w:val="1f2328"/>
                <w:sz w:val="21"/>
                <w:szCs w:val="21"/>
                <w:shd w:fill="f6f8fa" w:val="clear"/>
                <w:rtl w:val="0"/>
              </w:rPr>
              <w:t xml:space="preserve">The command allows an optional anchor (url/hash) for the resigning </w:t>
              <w:br w:type="textWrapping"/>
              <w:t xml:space="preserve">cc member to express their</w:t>
              <w:br w:type="textWrapping"/>
              <w:t xml:space="preserve">motivation for resigning. </w:t>
            </w:r>
          </w:p>
        </w:tc>
        <w:tc>
          <w:tcPr/>
          <w:p w:rsidR="00000000" w:rsidDel="00000000" w:rsidP="00000000" w:rsidRDefault="00000000" w:rsidRPr="00000000" w14:paraId="0000068D">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The command allows for an OPTIONAL anchor comprised of a URL containing a document where the resigning CC member expresses the motivations and the hash of the document</w:t>
            </w:r>
          </w:p>
          <w:p w:rsidR="00000000" w:rsidDel="00000000" w:rsidP="00000000" w:rsidRDefault="00000000" w:rsidRPr="00000000" w14:paraId="0000068E">
            <w:pPr>
              <w:spacing w:line="240" w:lineRule="auto"/>
              <w:rPr/>
            </w:pPr>
            <w:r w:rsidDel="00000000" w:rsidR="00000000" w:rsidRPr="00000000">
              <w:rPr>
                <w:rtl w:val="0"/>
              </w:rPr>
            </w:r>
          </w:p>
          <w:p w:rsidR="00000000" w:rsidDel="00000000" w:rsidP="00000000" w:rsidRDefault="00000000" w:rsidRPr="00000000" w14:paraId="0000068F">
            <w:pPr>
              <w:spacing w:line="240" w:lineRule="auto"/>
              <w:rPr/>
            </w:pPr>
            <w:r w:rsidDel="00000000" w:rsidR="00000000" w:rsidRPr="00000000">
              <w:rPr>
                <w:rtl w:val="0"/>
              </w:rPr>
              <w:t xml:space="preserve">The CLI does not check for the validity of the URL, the contents, or that the documents and declared hash match.  </w:t>
            </w:r>
            <w:r w:rsidDel="00000000" w:rsidR="00000000" w:rsidRPr="00000000">
              <w:rPr>
                <w:rtl w:val="0"/>
              </w:rPr>
            </w:r>
          </w:p>
        </w:tc>
        <w:tc>
          <w:tcPr/>
          <w:p w:rsidR="00000000" w:rsidDel="00000000" w:rsidP="00000000" w:rsidRDefault="00000000" w:rsidRPr="00000000" w14:paraId="00000690">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691">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692">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693">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694">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695">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696">
            <w:pPr>
              <w:pStyle w:val="Title"/>
              <w:keepNext w:val="0"/>
              <w:keepLines w:val="0"/>
              <w:spacing w:after="0" w:line="240" w:lineRule="auto"/>
              <w:rPr>
                <w:color w:val="1f2328"/>
                <w:sz w:val="21"/>
                <w:szCs w:val="21"/>
                <w:shd w:fill="f6f8fa" w:val="clear"/>
              </w:rPr>
            </w:pPr>
            <w:bookmarkStart w:colFirst="0" w:colLast="0" w:name="_47d8i1x83w3t" w:id="0"/>
            <w:bookmarkEnd w:id="0"/>
            <w:r w:rsidDel="00000000" w:rsidR="00000000" w:rsidRPr="00000000">
              <w:rPr>
                <w:color w:val="1f2328"/>
                <w:sz w:val="21"/>
                <w:szCs w:val="21"/>
                <w:shd w:fill="f6f8fa" w:val="clear"/>
                <w:rtl w:val="0"/>
              </w:rPr>
              <w:t xml:space="preserve"> The resignation certificate should be saved in the specified output file using the --out-file flag.</w:t>
            </w:r>
          </w:p>
        </w:tc>
        <w:tc>
          <w:tcPr/>
          <w:p w:rsidR="00000000" w:rsidDel="00000000" w:rsidP="00000000" w:rsidRDefault="00000000" w:rsidRPr="00000000" w14:paraId="00000697">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Given that the CC member issuing the resignation certificate provides a valid path and file name, then the certificate is saved on the specified location. </w:t>
            </w:r>
          </w:p>
        </w:tc>
        <w:tc>
          <w:tcPr/>
          <w:p w:rsidR="00000000" w:rsidDel="00000000" w:rsidP="00000000" w:rsidRDefault="00000000" w:rsidRPr="00000000" w14:paraId="00000698">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699">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69A">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69B">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69C">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69D">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69E">
            <w:pPr>
              <w:pStyle w:val="Title"/>
              <w:keepNext w:val="0"/>
              <w:keepLines w:val="0"/>
              <w:spacing w:after="0" w:line="240" w:lineRule="auto"/>
              <w:rPr>
                <w:color w:val="1f2328"/>
                <w:sz w:val="21"/>
                <w:szCs w:val="21"/>
                <w:shd w:fill="f6f8fa" w:val="clear"/>
              </w:rPr>
            </w:pPr>
            <w:bookmarkStart w:colFirst="0" w:colLast="0" w:name="_47d8i1x83w3t" w:id="0"/>
            <w:bookmarkEnd w:id="0"/>
            <w:r w:rsidDel="00000000" w:rsidR="00000000" w:rsidRPr="00000000">
              <w:rPr>
                <w:color w:val="1f2328"/>
                <w:sz w:val="21"/>
                <w:szCs w:val="21"/>
                <w:shd w:fill="f6f8fa" w:val="clear"/>
                <w:rtl w:val="0"/>
              </w:rPr>
              <w:t xml:space="preserve">The generated resignation certificate should be consistent with the text envelope format of existing certificates in Cardano, including the specified JSON structure with the correct type, description, and CBOR-encoded value.</w:t>
            </w:r>
          </w:p>
          <w:p w:rsidR="00000000" w:rsidDel="00000000" w:rsidP="00000000" w:rsidRDefault="00000000" w:rsidRPr="00000000" w14:paraId="0000069F">
            <w:pPr>
              <w:pStyle w:val="Title"/>
              <w:keepNext w:val="0"/>
              <w:keepLines w:val="0"/>
              <w:spacing w:after="0" w:line="240" w:lineRule="auto"/>
              <w:rPr>
                <w:color w:val="1f2328"/>
                <w:sz w:val="21"/>
                <w:szCs w:val="21"/>
                <w:shd w:fill="f6f8fa" w:val="clear"/>
              </w:rPr>
            </w:pPr>
            <w:bookmarkStart w:colFirst="0" w:colLast="0" w:name="_47d8i1x83w3t" w:id="0"/>
            <w:bookmarkEnd w:id="0"/>
            <w:r w:rsidDel="00000000" w:rsidR="00000000" w:rsidRPr="00000000">
              <w:rPr>
                <w:rtl w:val="0"/>
              </w:rPr>
            </w:r>
          </w:p>
          <w:p w:rsidR="00000000" w:rsidDel="00000000" w:rsidP="00000000" w:rsidRDefault="00000000" w:rsidRPr="00000000" w14:paraId="000006A0">
            <w:pPr>
              <w:pStyle w:val="Title"/>
              <w:keepNext w:val="0"/>
              <w:keepLines w:val="0"/>
              <w:spacing w:after="0" w:line="240" w:lineRule="auto"/>
              <w:rPr>
                <w:color w:val="1f2328"/>
                <w:sz w:val="21"/>
                <w:szCs w:val="21"/>
                <w:shd w:fill="f6f8fa" w:val="clear"/>
              </w:rPr>
            </w:pPr>
            <w:bookmarkStart w:colFirst="0" w:colLast="0" w:name="_47d8i1x83w3t" w:id="0"/>
            <w:bookmarkEnd w:id="0"/>
            <w:r w:rsidDel="00000000" w:rsidR="00000000" w:rsidRPr="00000000">
              <w:rPr>
                <w:rtl w:val="0"/>
              </w:rPr>
            </w:r>
          </w:p>
          <w:p w:rsidR="00000000" w:rsidDel="00000000" w:rsidP="00000000" w:rsidRDefault="00000000" w:rsidRPr="00000000" w14:paraId="000006A1">
            <w:pPr>
              <w:pStyle w:val="Title"/>
              <w:keepNext w:val="0"/>
              <w:keepLines w:val="0"/>
              <w:spacing w:after="0" w:line="240" w:lineRule="auto"/>
              <w:rPr>
                <w:color w:val="1f2328"/>
                <w:sz w:val="21"/>
                <w:szCs w:val="21"/>
                <w:shd w:fill="f6f8fa" w:val="clear"/>
              </w:rPr>
            </w:pPr>
            <w:bookmarkStart w:colFirst="0" w:colLast="0" w:name="_47d8i1x83w3t" w:id="0"/>
            <w:bookmarkEnd w:id="0"/>
            <w:r w:rsidDel="00000000" w:rsidR="00000000" w:rsidRPr="00000000">
              <w:rPr>
                <w:rtl w:val="0"/>
              </w:rPr>
            </w:r>
          </w:p>
          <w:p w:rsidR="00000000" w:rsidDel="00000000" w:rsidP="00000000" w:rsidRDefault="00000000" w:rsidRPr="00000000" w14:paraId="000006A2">
            <w:pPr>
              <w:pStyle w:val="Title"/>
              <w:keepNext w:val="0"/>
              <w:keepLines w:val="0"/>
              <w:spacing w:after="0" w:line="240" w:lineRule="auto"/>
              <w:rPr>
                <w:rFonts w:ascii="Courier New" w:cs="Courier New" w:eastAsia="Courier New" w:hAnsi="Courier New"/>
                <w:color w:val="1f2328"/>
                <w:sz w:val="21"/>
                <w:szCs w:val="21"/>
                <w:shd w:fill="f6f8fa" w:val="clear"/>
              </w:rPr>
            </w:pPr>
            <w:bookmarkStart w:colFirst="0" w:colLast="0" w:name="_47d8i1x83w3t" w:id="0"/>
            <w:bookmarkEnd w:id="0"/>
            <w:r w:rsidDel="00000000" w:rsidR="00000000" w:rsidRPr="00000000">
              <w:rPr>
                <w:rFonts w:ascii="Courier New" w:cs="Courier New" w:eastAsia="Courier New" w:hAnsi="Courier New"/>
                <w:color w:val="1f2328"/>
                <w:sz w:val="21"/>
                <w:szCs w:val="21"/>
                <w:shd w:fill="f6f8fa" w:val="clear"/>
                <w:rtl w:val="0"/>
              </w:rPr>
              <w:t xml:space="preserve">{</w:t>
            </w:r>
          </w:p>
          <w:p w:rsidR="00000000" w:rsidDel="00000000" w:rsidP="00000000" w:rsidRDefault="00000000" w:rsidRPr="00000000" w14:paraId="000006A3">
            <w:pPr>
              <w:pStyle w:val="Title"/>
              <w:keepNext w:val="0"/>
              <w:keepLines w:val="0"/>
              <w:spacing w:after="0" w:line="240" w:lineRule="auto"/>
              <w:rPr>
                <w:rFonts w:ascii="Courier New" w:cs="Courier New" w:eastAsia="Courier New" w:hAnsi="Courier New"/>
                <w:color w:val="1f2328"/>
                <w:sz w:val="21"/>
                <w:szCs w:val="21"/>
                <w:shd w:fill="f6f8fa" w:val="clear"/>
              </w:rPr>
            </w:pPr>
            <w:bookmarkStart w:colFirst="0" w:colLast="0" w:name="_47d8i1x83w3t" w:id="0"/>
            <w:bookmarkEnd w:id="0"/>
            <w:r w:rsidDel="00000000" w:rsidR="00000000" w:rsidRPr="00000000">
              <w:rPr>
                <w:rFonts w:ascii="Courier New" w:cs="Courier New" w:eastAsia="Courier New" w:hAnsi="Courier New"/>
                <w:color w:val="1f2328"/>
                <w:sz w:val="21"/>
                <w:szCs w:val="21"/>
                <w:shd w:fill="f6f8fa" w:val="clear"/>
                <w:rtl w:val="0"/>
              </w:rPr>
              <w:t xml:space="preserve">    "type": "CertificateConway",</w:t>
            </w:r>
          </w:p>
          <w:p w:rsidR="00000000" w:rsidDel="00000000" w:rsidP="00000000" w:rsidRDefault="00000000" w:rsidRPr="00000000" w14:paraId="000006A4">
            <w:pPr>
              <w:pStyle w:val="Title"/>
              <w:keepNext w:val="0"/>
              <w:keepLines w:val="0"/>
              <w:spacing w:after="0" w:line="240" w:lineRule="auto"/>
              <w:rPr>
                <w:rFonts w:ascii="Courier New" w:cs="Courier New" w:eastAsia="Courier New" w:hAnsi="Courier New"/>
                <w:color w:val="1f2328"/>
                <w:sz w:val="21"/>
                <w:szCs w:val="21"/>
                <w:shd w:fill="f6f8fa" w:val="clear"/>
              </w:rPr>
            </w:pPr>
            <w:bookmarkStart w:colFirst="0" w:colLast="0" w:name="_47d8i1x83w3t" w:id="0"/>
            <w:bookmarkEnd w:id="0"/>
            <w:r w:rsidDel="00000000" w:rsidR="00000000" w:rsidRPr="00000000">
              <w:rPr>
                <w:rFonts w:ascii="Courier New" w:cs="Courier New" w:eastAsia="Courier New" w:hAnsi="Courier New"/>
                <w:color w:val="1f2328"/>
                <w:sz w:val="21"/>
                <w:szCs w:val="21"/>
                <w:shd w:fill="f6f8fa" w:val="clear"/>
                <w:rtl w:val="0"/>
              </w:rPr>
              <w:t xml:space="preserve">    "description": "Constitutional Committee Cold Key Resignation Certificate",</w:t>
            </w:r>
          </w:p>
          <w:p w:rsidR="00000000" w:rsidDel="00000000" w:rsidP="00000000" w:rsidRDefault="00000000" w:rsidRPr="00000000" w14:paraId="000006A5">
            <w:pPr>
              <w:pStyle w:val="Title"/>
              <w:keepNext w:val="0"/>
              <w:keepLines w:val="0"/>
              <w:spacing w:after="0" w:line="240" w:lineRule="auto"/>
              <w:rPr>
                <w:rFonts w:ascii="Courier New" w:cs="Courier New" w:eastAsia="Courier New" w:hAnsi="Courier New"/>
                <w:color w:val="1f2328"/>
                <w:sz w:val="21"/>
                <w:szCs w:val="21"/>
                <w:shd w:fill="f6f8fa" w:val="clear"/>
              </w:rPr>
            </w:pPr>
            <w:bookmarkStart w:colFirst="0" w:colLast="0" w:name="_47d8i1x83w3t" w:id="0"/>
            <w:bookmarkEnd w:id="0"/>
            <w:r w:rsidDel="00000000" w:rsidR="00000000" w:rsidRPr="00000000">
              <w:rPr>
                <w:rFonts w:ascii="Courier New" w:cs="Courier New" w:eastAsia="Courier New" w:hAnsi="Courier New"/>
                <w:color w:val="1f2328"/>
                <w:sz w:val="21"/>
                <w:szCs w:val="21"/>
                <w:shd w:fill="f6f8fa" w:val="clear"/>
                <w:rtl w:val="0"/>
              </w:rPr>
              <w:t xml:space="preserve">    "cborHex": ""</w:t>
            </w:r>
          </w:p>
          <w:p w:rsidR="00000000" w:rsidDel="00000000" w:rsidP="00000000" w:rsidRDefault="00000000" w:rsidRPr="00000000" w14:paraId="000006A6">
            <w:pPr>
              <w:pStyle w:val="Title"/>
              <w:keepNext w:val="0"/>
              <w:keepLines w:val="0"/>
              <w:spacing w:after="0" w:line="240" w:lineRule="auto"/>
              <w:rPr>
                <w:color w:val="1f2328"/>
                <w:sz w:val="21"/>
                <w:szCs w:val="21"/>
                <w:shd w:fill="f6f8fa" w:val="clear"/>
              </w:rPr>
            </w:pPr>
            <w:bookmarkStart w:colFirst="0" w:colLast="0" w:name="_h38toxykl88e" w:id="173"/>
            <w:bookmarkEnd w:id="173"/>
            <w:r w:rsidDel="00000000" w:rsidR="00000000" w:rsidRPr="00000000">
              <w:rPr>
                <w:rFonts w:ascii="Courier New" w:cs="Courier New" w:eastAsia="Courier New" w:hAnsi="Courier New"/>
                <w:color w:val="1f2328"/>
                <w:sz w:val="21"/>
                <w:szCs w:val="21"/>
                <w:shd w:fill="f6f8fa" w:val="clear"/>
                <w:rtl w:val="0"/>
              </w:rPr>
              <w:t xml:space="preserve">}</w:t>
            </w:r>
            <w:r w:rsidDel="00000000" w:rsidR="00000000" w:rsidRPr="00000000">
              <w:rPr>
                <w:rtl w:val="0"/>
              </w:rPr>
            </w:r>
          </w:p>
        </w:tc>
        <w:tc>
          <w:tcPr/>
          <w:p w:rsidR="00000000" w:rsidDel="00000000" w:rsidP="00000000" w:rsidRDefault="00000000" w:rsidRPr="00000000" w14:paraId="000006A7">
            <w:pPr>
              <w:pStyle w:val="Title"/>
              <w:keepNext w:val="0"/>
              <w:keepLines w:val="0"/>
              <w:spacing w:after="0" w:line="240" w:lineRule="auto"/>
              <w:rPr>
                <w:b w:val="1"/>
                <w:sz w:val="22"/>
                <w:szCs w:val="22"/>
              </w:rPr>
            </w:pPr>
            <w:bookmarkStart w:colFirst="0" w:colLast="0" w:name="_wkvyed3sya9s" w:id="174"/>
            <w:bookmarkEnd w:id="174"/>
            <w:r w:rsidDel="00000000" w:rsidR="00000000" w:rsidRPr="00000000">
              <w:rPr>
                <w:sz w:val="22"/>
                <w:szCs w:val="22"/>
                <w:rtl w:val="0"/>
              </w:rPr>
              <w:t xml:space="preserve">Given that the resignation certificate is saved, then it is in a text envelope format consisting of a json object with type, description and cbor hex fields.</w:t>
            </w:r>
            <w:r w:rsidDel="00000000" w:rsidR="00000000" w:rsidRPr="00000000">
              <w:rPr>
                <w:rtl w:val="0"/>
              </w:rPr>
            </w:r>
          </w:p>
        </w:tc>
        <w:tc>
          <w:tcPr/>
          <w:p w:rsidR="00000000" w:rsidDel="00000000" w:rsidP="00000000" w:rsidRDefault="00000000" w:rsidRPr="00000000" w14:paraId="000006A8">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6A9">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6AA">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6AB">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6AC">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6AD">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6AE">
            <w:pPr>
              <w:pStyle w:val="Title"/>
              <w:keepNext w:val="0"/>
              <w:keepLines w:val="0"/>
              <w:spacing w:after="0" w:line="240" w:lineRule="auto"/>
              <w:rPr>
                <w:color w:val="1f2328"/>
                <w:sz w:val="21"/>
                <w:szCs w:val="21"/>
                <w:shd w:fill="f6f8fa" w:val="clear"/>
              </w:rPr>
            </w:pPr>
            <w:bookmarkStart w:colFirst="0" w:colLast="0" w:name="_1aro8zlzq4ym" w:id="175"/>
            <w:bookmarkEnd w:id="175"/>
            <w:r w:rsidDel="00000000" w:rsidR="00000000" w:rsidRPr="00000000">
              <w:rPr>
                <w:color w:val="1f2328"/>
                <w:sz w:val="21"/>
                <w:szCs w:val="21"/>
                <w:shd w:fill="f6f8fa" w:val="clear"/>
                <w:rtl w:val="0"/>
              </w:rPr>
              <w:t xml:space="preserve">The certificate type should be ConwayResignCommitteeColdKey to indicate a resignation of the Committee Cold Key.</w:t>
            </w:r>
          </w:p>
        </w:tc>
        <w:tc>
          <w:tcPr/>
          <w:p w:rsidR="00000000" w:rsidDel="00000000" w:rsidP="00000000" w:rsidRDefault="00000000" w:rsidRPr="00000000" w14:paraId="000006AF">
            <w:pPr>
              <w:pStyle w:val="Title"/>
              <w:keepNext w:val="0"/>
              <w:keepLines w:val="0"/>
              <w:spacing w:after="0" w:line="240" w:lineRule="auto"/>
              <w:rPr>
                <w:sz w:val="22"/>
                <w:szCs w:val="22"/>
              </w:rPr>
            </w:pPr>
            <w:bookmarkStart w:colFirst="0" w:colLast="0" w:name="_3ley1ybe9gt9" w:id="176"/>
            <w:bookmarkEnd w:id="176"/>
            <w:r w:rsidDel="00000000" w:rsidR="00000000" w:rsidRPr="00000000">
              <w:rPr>
                <w:sz w:val="22"/>
                <w:szCs w:val="22"/>
                <w:rtl w:val="0"/>
              </w:rPr>
              <w:t xml:space="preserve">Given that the certificate is in a text envelope format, then its type is </w:t>
              <w:br w:type="textWrapping"/>
              <w:br w:type="textWrapping"/>
              <w:t xml:space="preserve">Type: </w:t>
            </w:r>
            <w:r w:rsidDel="00000000" w:rsidR="00000000" w:rsidRPr="00000000">
              <w:rPr>
                <w:color w:val="1f2328"/>
                <w:sz w:val="21"/>
                <w:szCs w:val="21"/>
                <w:shd w:fill="f6f8fa" w:val="clear"/>
                <w:rtl w:val="0"/>
              </w:rPr>
              <w:t xml:space="preserve">ConwayResignCommitteeColdKey</w:t>
            </w:r>
            <w:r w:rsidDel="00000000" w:rsidR="00000000" w:rsidRPr="00000000">
              <w:rPr>
                <w:rtl w:val="0"/>
              </w:rPr>
            </w:r>
          </w:p>
        </w:tc>
        <w:tc>
          <w:tcPr/>
          <w:p w:rsidR="00000000" w:rsidDel="00000000" w:rsidP="00000000" w:rsidRDefault="00000000" w:rsidRPr="00000000" w14:paraId="000006B0">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6B1">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6B2">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6B3">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6B4">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6B5">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6B6">
            <w:pPr>
              <w:pStyle w:val="Title"/>
              <w:keepNext w:val="0"/>
              <w:keepLines w:val="0"/>
              <w:spacing w:after="0" w:line="240" w:lineRule="auto"/>
              <w:rPr>
                <w:color w:val="1f2328"/>
                <w:sz w:val="21"/>
                <w:szCs w:val="21"/>
                <w:shd w:fill="f6f8fa" w:val="clear"/>
              </w:rPr>
            </w:pPr>
            <w:bookmarkStart w:colFirst="0" w:colLast="0" w:name="_mol13n4me32s" w:id="177"/>
            <w:bookmarkEnd w:id="177"/>
            <w:r w:rsidDel="00000000" w:rsidR="00000000" w:rsidRPr="00000000">
              <w:rPr>
                <w:color w:val="1f2328"/>
                <w:sz w:val="21"/>
                <w:szCs w:val="21"/>
                <w:shd w:fill="f6f8fa" w:val="clear"/>
                <w:rtl w:val="0"/>
              </w:rPr>
              <w:t xml:space="preserve">The certificate description  should be</w:t>
            </w:r>
          </w:p>
          <w:p w:rsidR="00000000" w:rsidDel="00000000" w:rsidP="00000000" w:rsidRDefault="00000000" w:rsidRPr="00000000" w14:paraId="000006B7">
            <w:pPr>
              <w:pStyle w:val="Title"/>
              <w:keepNext w:val="0"/>
              <w:keepLines w:val="0"/>
              <w:spacing w:after="0" w:line="240" w:lineRule="auto"/>
              <w:rPr>
                <w:color w:val="1f2328"/>
                <w:sz w:val="21"/>
                <w:szCs w:val="21"/>
                <w:shd w:fill="f6f8fa" w:val="clear"/>
              </w:rPr>
            </w:pPr>
            <w:bookmarkStart w:colFirst="0" w:colLast="0" w:name="_d11y2zx8pwaz" w:id="178"/>
            <w:bookmarkEnd w:id="178"/>
            <w:r w:rsidDel="00000000" w:rsidR="00000000" w:rsidRPr="00000000">
              <w:rPr>
                <w:rtl w:val="0"/>
              </w:rPr>
            </w:r>
          </w:p>
          <w:p w:rsidR="00000000" w:rsidDel="00000000" w:rsidP="00000000" w:rsidRDefault="00000000" w:rsidRPr="00000000" w14:paraId="000006B8">
            <w:pPr>
              <w:pStyle w:val="Title"/>
              <w:keepNext w:val="0"/>
              <w:keepLines w:val="0"/>
              <w:spacing w:after="0" w:line="240" w:lineRule="auto"/>
              <w:rPr>
                <w:color w:val="1f2328"/>
                <w:sz w:val="21"/>
                <w:szCs w:val="21"/>
                <w:shd w:fill="f6f8fa" w:val="clear"/>
              </w:rPr>
            </w:pPr>
            <w:bookmarkStart w:colFirst="0" w:colLast="0" w:name="_apbq4mcpuf7c" w:id="179"/>
            <w:bookmarkEnd w:id="179"/>
            <w:r w:rsidDel="00000000" w:rsidR="00000000" w:rsidRPr="00000000">
              <w:rPr>
                <w:color w:val="1f2328"/>
                <w:sz w:val="21"/>
                <w:szCs w:val="21"/>
                <w:shd w:fill="f6f8fa" w:val="clear"/>
                <w:rtl w:val="0"/>
              </w:rPr>
              <w:t xml:space="preserve">"description": "Constitutional Committee Cold Key Resignation Certificate" </w:t>
            </w:r>
          </w:p>
        </w:tc>
        <w:tc>
          <w:tcPr/>
          <w:p w:rsidR="00000000" w:rsidDel="00000000" w:rsidP="00000000" w:rsidRDefault="00000000" w:rsidRPr="00000000" w14:paraId="000006B9">
            <w:pPr>
              <w:pStyle w:val="Title"/>
              <w:keepNext w:val="0"/>
              <w:keepLines w:val="0"/>
              <w:spacing w:after="0" w:line="240" w:lineRule="auto"/>
              <w:rPr>
                <w:sz w:val="22"/>
                <w:szCs w:val="22"/>
              </w:rPr>
            </w:pPr>
            <w:bookmarkStart w:colFirst="0" w:colLast="0" w:name="_cyaojrkhv673" w:id="180"/>
            <w:bookmarkEnd w:id="180"/>
            <w:r w:rsidDel="00000000" w:rsidR="00000000" w:rsidRPr="00000000">
              <w:rPr>
                <w:sz w:val="22"/>
                <w:szCs w:val="22"/>
                <w:rtl w:val="0"/>
              </w:rPr>
              <w:t xml:space="preserve">Given that the certificate is in a text envelope format, then its description field  is </w:t>
              <w:br w:type="textWrapping"/>
              <w:br w:type="textWrapping"/>
              <w:t xml:space="preserve">"description": "Constitutional Committee Cold Key Resignation Certificate"</w:t>
            </w:r>
          </w:p>
        </w:tc>
        <w:tc>
          <w:tcPr/>
          <w:p w:rsidR="00000000" w:rsidDel="00000000" w:rsidP="00000000" w:rsidRDefault="00000000" w:rsidRPr="00000000" w14:paraId="000006BA">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6BB">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6BC">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6BD">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6BE">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6BF">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6C0">
            <w:pPr>
              <w:pStyle w:val="Title"/>
              <w:keepNext w:val="0"/>
              <w:keepLines w:val="0"/>
              <w:pBdr>
                <w:top w:color="auto" w:space="1" w:sz="0" w:val="none"/>
                <w:bottom w:color="auto" w:space="1" w:sz="0" w:val="none"/>
                <w:right w:color="auto" w:space="11" w:sz="0" w:val="none"/>
                <w:between w:color="auto" w:space="1" w:sz="0" w:val="none"/>
              </w:pBdr>
              <w:shd w:fill="ffffff" w:val="clear"/>
              <w:spacing w:after="240" w:line="360" w:lineRule="auto"/>
              <w:ind w:right="-220"/>
              <w:rPr>
                <w:color w:val="1f2328"/>
                <w:sz w:val="21"/>
                <w:szCs w:val="21"/>
                <w:shd w:fill="f6f8fa" w:val="clear"/>
              </w:rPr>
            </w:pPr>
            <w:bookmarkStart w:colFirst="0" w:colLast="0" w:name="_47d8i1x83w3t" w:id="0"/>
            <w:bookmarkEnd w:id="0"/>
            <w:r w:rsidDel="00000000" w:rsidR="00000000" w:rsidRPr="00000000">
              <w:rPr>
                <w:color w:val="1f2328"/>
                <w:sz w:val="21"/>
                <w:szCs w:val="21"/>
                <w:shd w:fill="f6f8fa" w:val="clear"/>
                <w:rtl w:val="0"/>
              </w:rPr>
              <w:t xml:space="preserve"> The command should generate a resignation certificate according to the conway cddl: </w:t>
            </w:r>
          </w:p>
          <w:p w:rsidR="00000000" w:rsidDel="00000000" w:rsidP="00000000" w:rsidRDefault="00000000" w:rsidRPr="00000000" w14:paraId="000006C1">
            <w:pPr>
              <w:pStyle w:val="Title"/>
              <w:keepNext w:val="0"/>
              <w:keepLines w:val="0"/>
              <w:spacing w:after="0" w:line="240" w:lineRule="auto"/>
              <w:rPr>
                <w:color w:val="1f2328"/>
                <w:sz w:val="21"/>
                <w:szCs w:val="21"/>
                <w:shd w:fill="f6f8fa" w:val="clear"/>
              </w:rPr>
            </w:pPr>
            <w:bookmarkStart w:colFirst="0" w:colLast="0" w:name="_52c2dram15fm" w:id="181"/>
            <w:bookmarkEnd w:id="181"/>
            <w:r w:rsidDel="00000000" w:rsidR="00000000" w:rsidRPr="00000000">
              <w:rPr>
                <w:b w:val="1"/>
                <w:color w:val="1f2328"/>
                <w:sz w:val="21"/>
                <w:szCs w:val="21"/>
                <w:shd w:fill="f6f8fa" w:val="clear"/>
                <w:rtl w:val="0"/>
              </w:rPr>
              <w:t xml:space="preserve">resign_committee_cold_cert = (15, committee_cold_credential, anchor / null)</w:t>
            </w:r>
            <w:r w:rsidDel="00000000" w:rsidR="00000000" w:rsidRPr="00000000">
              <w:rPr>
                <w:rtl w:val="0"/>
              </w:rPr>
            </w:r>
          </w:p>
        </w:tc>
        <w:tc>
          <w:tcPr/>
          <w:p w:rsidR="00000000" w:rsidDel="00000000" w:rsidP="00000000" w:rsidRDefault="00000000" w:rsidRPr="00000000" w14:paraId="000006C2">
            <w:pPr>
              <w:pStyle w:val="Title"/>
              <w:keepNext w:val="0"/>
              <w:keepLines w:val="0"/>
              <w:spacing w:after="0" w:line="240" w:lineRule="auto"/>
              <w:rPr>
                <w:sz w:val="22"/>
                <w:szCs w:val="22"/>
              </w:rPr>
            </w:pPr>
            <w:bookmarkStart w:colFirst="0" w:colLast="0" w:name="_vl6d6fdydtvl" w:id="182"/>
            <w:bookmarkEnd w:id="182"/>
            <w:r w:rsidDel="00000000" w:rsidR="00000000" w:rsidRPr="00000000">
              <w:rPr>
                <w:sz w:val="22"/>
                <w:szCs w:val="22"/>
                <w:rtl w:val="0"/>
              </w:rPr>
              <w:t xml:space="preserve">Given that the certificate is in a text envelope format, then its cbor hex  field  conforms to the conway cddl </w:t>
            </w:r>
          </w:p>
          <w:p w:rsidR="00000000" w:rsidDel="00000000" w:rsidP="00000000" w:rsidRDefault="00000000" w:rsidRPr="00000000" w14:paraId="000006C3">
            <w:pPr>
              <w:spacing w:line="240" w:lineRule="auto"/>
              <w:rPr/>
            </w:pPr>
            <w:r w:rsidDel="00000000" w:rsidR="00000000" w:rsidRPr="00000000">
              <w:rPr>
                <w:rtl w:val="0"/>
              </w:rPr>
            </w:r>
          </w:p>
          <w:p w:rsidR="00000000" w:rsidDel="00000000" w:rsidP="00000000" w:rsidRDefault="00000000" w:rsidRPr="00000000" w14:paraId="000006C4">
            <w:pPr>
              <w:pStyle w:val="Title"/>
              <w:keepNext w:val="0"/>
              <w:keepLines w:val="0"/>
              <w:spacing w:after="0" w:line="240" w:lineRule="auto"/>
              <w:rPr/>
            </w:pPr>
            <w:bookmarkStart w:colFirst="0" w:colLast="0" w:name="_qt9k3ig18c6s" w:id="183"/>
            <w:bookmarkEnd w:id="183"/>
            <w:r w:rsidDel="00000000" w:rsidR="00000000" w:rsidRPr="00000000">
              <w:rPr>
                <w:b w:val="1"/>
                <w:color w:val="1f2328"/>
                <w:sz w:val="21"/>
                <w:szCs w:val="21"/>
                <w:shd w:fill="f6f8fa" w:val="clear"/>
                <w:rtl w:val="0"/>
              </w:rPr>
              <w:t xml:space="preserve">resign_committee_cold_cert = (15, committee_cold_credential, anchor / null)</w:t>
            </w:r>
            <w:r w:rsidDel="00000000" w:rsidR="00000000" w:rsidRPr="00000000">
              <w:rPr>
                <w:rtl w:val="0"/>
              </w:rPr>
            </w:r>
          </w:p>
        </w:tc>
        <w:tc>
          <w:tcPr/>
          <w:p w:rsidR="00000000" w:rsidDel="00000000" w:rsidP="00000000" w:rsidRDefault="00000000" w:rsidRPr="00000000" w14:paraId="000006C5">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6C6">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6C7">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6C8">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6C9">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6CA">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6CB">
            <w:pPr>
              <w:pStyle w:val="Title"/>
              <w:keepNext w:val="0"/>
              <w:keepLines w:val="0"/>
              <w:spacing w:after="0" w:line="240" w:lineRule="auto"/>
              <w:rPr>
                <w:color w:val="1f2328"/>
                <w:sz w:val="21"/>
                <w:szCs w:val="21"/>
                <w:shd w:fill="f6f8fa" w:val="clear"/>
              </w:rPr>
            </w:pPr>
            <w:bookmarkStart w:colFirst="0" w:colLast="0" w:name="_47d8i1x83w3t" w:id="0"/>
            <w:bookmarkEnd w:id="0"/>
            <w:r w:rsidDel="00000000" w:rsidR="00000000" w:rsidRPr="00000000">
              <w:rPr>
                <w:color w:val="1f2328"/>
                <w:sz w:val="21"/>
                <w:szCs w:val="21"/>
                <w:shd w:fill="f6f8fa" w:val="clear"/>
                <w:rtl w:val="0"/>
              </w:rPr>
              <w:t xml:space="preserve">The command should handle potential errors, such as missing or invalid flags or keys, and provide appropriate error messages indicating the missing or required parameters.</w:t>
            </w:r>
          </w:p>
        </w:tc>
        <w:tc>
          <w:tcPr/>
          <w:p w:rsidR="00000000" w:rsidDel="00000000" w:rsidP="00000000" w:rsidRDefault="00000000" w:rsidRPr="00000000" w14:paraId="000006CC">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If any required input parameter is missing or incorrect, the command should raise an error indicating the missing or incorrect parameter.</w:t>
            </w:r>
          </w:p>
        </w:tc>
        <w:tc>
          <w:tcPr/>
          <w:p w:rsidR="00000000" w:rsidDel="00000000" w:rsidP="00000000" w:rsidRDefault="00000000" w:rsidRPr="00000000" w14:paraId="000006CD">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6CE">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6CF">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6D0">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6D1">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6D2">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6D3">
            <w:pPr>
              <w:pStyle w:val="Title"/>
              <w:keepNext w:val="0"/>
              <w:keepLines w:val="0"/>
              <w:spacing w:after="0" w:line="240" w:lineRule="auto"/>
              <w:rPr>
                <w:color w:val="1f2328"/>
                <w:sz w:val="21"/>
                <w:szCs w:val="21"/>
                <w:shd w:fill="f6f8fa" w:val="clear"/>
              </w:rPr>
            </w:pPr>
            <w:bookmarkStart w:colFirst="0" w:colLast="0" w:name="_47d8i1x83w3t" w:id="0"/>
            <w:bookmarkEnd w:id="0"/>
            <w:r w:rsidDel="00000000" w:rsidR="00000000" w:rsidRPr="00000000">
              <w:rPr>
                <w:color w:val="1f2328"/>
                <w:sz w:val="21"/>
                <w:szCs w:val="21"/>
                <w:shd w:fill="f6f8fa" w:val="clear"/>
                <w:rtl w:val="0"/>
              </w:rPr>
              <w:t xml:space="preserve">Documentation should be provided, including a corresponding CLI usage, describing the feature, its purpose, and how to use it, along with the expected types of inputs and outputs.</w:t>
            </w:r>
          </w:p>
          <w:p w:rsidR="00000000" w:rsidDel="00000000" w:rsidP="00000000" w:rsidRDefault="00000000" w:rsidRPr="00000000" w14:paraId="000006D4">
            <w:pPr>
              <w:pStyle w:val="Title"/>
              <w:keepNext w:val="0"/>
              <w:keepLines w:val="0"/>
              <w:spacing w:after="0" w:line="240" w:lineRule="auto"/>
              <w:rPr>
                <w:color w:val="1f2328"/>
                <w:sz w:val="21"/>
                <w:szCs w:val="21"/>
                <w:shd w:fill="f6f8fa" w:val="clear"/>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6D5">
            <w:pPr>
              <w:pStyle w:val="Title"/>
              <w:keepNext w:val="0"/>
              <w:keepLines w:val="0"/>
              <w:spacing w:after="0" w:line="240" w:lineRule="auto"/>
              <w:rPr>
                <w:b w:val="1"/>
                <w:sz w:val="22"/>
                <w:szCs w:val="22"/>
              </w:rPr>
            </w:pPr>
            <w:bookmarkStart w:colFirst="0" w:colLast="0" w:name="_ln102iy66qbl" w:id="184"/>
            <w:bookmarkEnd w:id="184"/>
            <w:r w:rsidDel="00000000" w:rsidR="00000000" w:rsidRPr="00000000">
              <w:rPr>
                <w:sz w:val="22"/>
                <w:szCs w:val="22"/>
                <w:rtl w:val="0"/>
              </w:rPr>
              <w:t xml:space="preserve">Given that the user has executed the correct command but has either filled incorrectly any of the parameters, missed any mandatory flag and/or parameter  then an exception should be raised and an error message should be returned with clear indication as to how to fix the issue. When not feasible, the user should be directed to the usage page of the command (</w:t>
            </w:r>
            <w:r w:rsidDel="00000000" w:rsidR="00000000" w:rsidRPr="00000000">
              <w:rPr>
                <w:rFonts w:ascii="Consolas" w:cs="Consolas" w:eastAsia="Consolas" w:hAnsi="Consolas"/>
                <w:sz w:val="22"/>
                <w:szCs w:val="22"/>
                <w:highlight w:val="white"/>
                <w:rtl w:val="0"/>
              </w:rPr>
              <w:t xml:space="preserve">cardano-cli governance committee create-cold-resignation-certificate </w:t>
            </w:r>
            <w:r w:rsidDel="00000000" w:rsidR="00000000" w:rsidRPr="00000000">
              <w:rPr>
                <w:rFonts w:ascii="Consolas" w:cs="Consolas" w:eastAsia="Consolas" w:hAnsi="Consolas"/>
                <w:sz w:val="22"/>
                <w:szCs w:val="22"/>
                <w:rtl w:val="0"/>
              </w:rPr>
              <w:t xml:space="preserve">--help</w:t>
            </w:r>
            <w:r w:rsidDel="00000000" w:rsidR="00000000" w:rsidRPr="00000000">
              <w:rPr>
                <w:sz w:val="22"/>
                <w:szCs w:val="22"/>
                <w:rtl w:val="0"/>
              </w:rPr>
              <w:t xml:space="preserve">)  </w:t>
            </w:r>
            <w:r w:rsidDel="00000000" w:rsidR="00000000" w:rsidRPr="00000000">
              <w:rPr>
                <w:rtl w:val="0"/>
              </w:rPr>
            </w:r>
          </w:p>
        </w:tc>
        <w:tc>
          <w:tcPr/>
          <w:p w:rsidR="00000000" w:rsidDel="00000000" w:rsidP="00000000" w:rsidRDefault="00000000" w:rsidRPr="00000000" w14:paraId="000006D6">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6D7">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6D8">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6D9">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restart"/>
          </w:tcPr>
          <w:p w:rsidR="00000000" w:rsidDel="00000000" w:rsidP="00000000" w:rsidRDefault="00000000" w:rsidRPr="00000000" w14:paraId="000006DA">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CLI08</w:t>
            </w:r>
          </w:p>
        </w:tc>
        <w:tc>
          <w:tcPr>
            <w:vMerge w:val="restart"/>
          </w:tcPr>
          <w:p w:rsidR="00000000" w:rsidDel="00000000" w:rsidP="00000000" w:rsidRDefault="00000000" w:rsidRPr="00000000" w14:paraId="000006DB">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As an ada holder </w:t>
            </w:r>
          </w:p>
          <w:p w:rsidR="00000000" w:rsidDel="00000000" w:rsidP="00000000" w:rsidRDefault="00000000" w:rsidRPr="00000000" w14:paraId="000006DC">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I want to generate Ed25519 keys </w:t>
            </w:r>
          </w:p>
          <w:p w:rsidR="00000000" w:rsidDel="00000000" w:rsidP="00000000" w:rsidRDefault="00000000" w:rsidRPr="00000000" w14:paraId="000006DD">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So that I can register as a DRep</w:t>
            </w:r>
          </w:p>
          <w:p w:rsidR="00000000" w:rsidDel="00000000" w:rsidP="00000000" w:rsidRDefault="00000000" w:rsidRPr="00000000" w14:paraId="000006DE">
            <w:pPr>
              <w:widowControl w:val="0"/>
              <w:spacing w:line="240" w:lineRule="auto"/>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6DF">
            <w:pPr>
              <w:spacing w:line="240" w:lineRule="auto"/>
              <w:rPr/>
            </w:pPr>
            <w:r w:rsidDel="00000000" w:rsidR="00000000" w:rsidRPr="00000000">
              <w:rPr>
                <w:rtl w:val="0"/>
              </w:rPr>
            </w:r>
          </w:p>
        </w:tc>
        <w:tc>
          <w:tcPr/>
          <w:p w:rsidR="00000000" w:rsidDel="00000000" w:rsidP="00000000" w:rsidRDefault="00000000" w:rsidRPr="00000000" w14:paraId="000006E0">
            <w:pPr>
              <w:pStyle w:val="Title"/>
              <w:keepNext w:val="0"/>
              <w:keepLines w:val="0"/>
              <w:spacing w:after="0" w:line="240" w:lineRule="auto"/>
              <w:rPr>
                <w:color w:val="1f2328"/>
                <w:sz w:val="21"/>
                <w:szCs w:val="21"/>
                <w:shd w:fill="f6f8fa" w:val="clear"/>
              </w:rPr>
            </w:pPr>
            <w:bookmarkStart w:colFirst="0" w:colLast="0" w:name="_47d8i1x83w3t" w:id="0"/>
            <w:bookmarkEnd w:id="0"/>
            <w:r w:rsidDel="00000000" w:rsidR="00000000" w:rsidRPr="00000000">
              <w:rPr>
                <w:color w:val="1f2328"/>
                <w:sz w:val="21"/>
                <w:szCs w:val="21"/>
                <w:shd w:fill="f6f8fa" w:val="clear"/>
                <w:rtl w:val="0"/>
              </w:rPr>
              <w:t xml:space="preserve">The command is implemented as </w:t>
              <w:br w:type="textWrapping"/>
              <w:br w:type="textWrapping"/>
              <w:t xml:space="preserve">cardano-cli conway governance drep key-gen</w:t>
            </w:r>
          </w:p>
        </w:tc>
        <w:tc>
          <w:tcPr/>
          <w:p w:rsidR="00000000" w:rsidDel="00000000" w:rsidP="00000000" w:rsidRDefault="00000000" w:rsidRPr="00000000" w14:paraId="000006E1">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Typing cardano-cli conway governance drep key-gen with accepted input parameters generates an Ed25519 key pair</w:t>
            </w:r>
          </w:p>
        </w:tc>
        <w:tc>
          <w:tcPr/>
          <w:p w:rsidR="00000000" w:rsidDel="00000000" w:rsidP="00000000" w:rsidRDefault="00000000" w:rsidRPr="00000000" w14:paraId="000006E2">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6E3">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6E4">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6E5">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6E6">
            <w:pPr>
              <w:pStyle w:val="Title"/>
              <w:keepNext w:val="0"/>
              <w:keepLines w:val="0"/>
              <w:spacing w:after="0"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6E7">
            <w:pPr>
              <w:pStyle w:val="Title"/>
              <w:keepNext w:val="0"/>
              <w:keepLines w:val="0"/>
              <w:spacing w:after="0"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6E8">
            <w:pPr>
              <w:pStyle w:val="Title"/>
              <w:keepNext w:val="0"/>
              <w:keepLines w:val="0"/>
              <w:spacing w:after="0" w:line="240" w:lineRule="auto"/>
              <w:rPr>
                <w:color w:val="1f2328"/>
                <w:sz w:val="21"/>
                <w:szCs w:val="21"/>
                <w:shd w:fill="f6f8fa" w:val="clear"/>
              </w:rPr>
            </w:pPr>
            <w:bookmarkStart w:colFirst="0" w:colLast="0" w:name="_5laujfsf4hyy" w:id="185"/>
            <w:bookmarkEnd w:id="185"/>
            <w:r w:rsidDel="00000000" w:rsidR="00000000" w:rsidRPr="00000000">
              <w:rPr>
                <w:color w:val="1f2328"/>
                <w:sz w:val="21"/>
                <w:szCs w:val="21"/>
                <w:shd w:fill="f6f8fa" w:val="clear"/>
                <w:rtl w:val="0"/>
              </w:rPr>
              <w:t xml:space="preserve">The command supports the --verification-key-file FILE option to specify the file where the generated verification key will be saved.</w:t>
            </w:r>
          </w:p>
        </w:tc>
        <w:tc>
          <w:tcPr/>
          <w:p w:rsidR="00000000" w:rsidDel="00000000" w:rsidP="00000000" w:rsidRDefault="00000000" w:rsidRPr="00000000" w14:paraId="000006E9">
            <w:pPr>
              <w:pStyle w:val="Title"/>
              <w:keepNext w:val="0"/>
              <w:keepLines w:val="0"/>
              <w:spacing w:after="0" w:line="240" w:lineRule="auto"/>
              <w:rPr/>
            </w:pPr>
            <w:bookmarkStart w:colFirst="0" w:colLast="0" w:name="_sypfczwzmf9n" w:id="186"/>
            <w:bookmarkEnd w:id="186"/>
            <w:r w:rsidDel="00000000" w:rsidR="00000000" w:rsidRPr="00000000">
              <w:rPr>
                <w:sz w:val="22"/>
                <w:szCs w:val="22"/>
                <w:rtl w:val="0"/>
              </w:rPr>
              <w:t xml:space="preserve">The flag</w:t>
            </w:r>
            <w:r w:rsidDel="00000000" w:rsidR="00000000" w:rsidRPr="00000000">
              <w:rPr>
                <w:b w:val="1"/>
                <w:sz w:val="22"/>
                <w:szCs w:val="22"/>
                <w:rtl w:val="0"/>
              </w:rPr>
              <w:t xml:space="preserve"> </w:t>
            </w:r>
            <w:r w:rsidDel="00000000" w:rsidR="00000000" w:rsidRPr="00000000">
              <w:rPr>
                <w:color w:val="1f2328"/>
                <w:sz w:val="21"/>
                <w:szCs w:val="21"/>
                <w:shd w:fill="f6f8fa" w:val="clear"/>
                <w:rtl w:val="0"/>
              </w:rPr>
              <w:t xml:space="preserve">--verification-key-file is mandatory, </w:t>
              <w:br w:type="textWrapping"/>
            </w:r>
            <w:r w:rsidDel="00000000" w:rsidR="00000000" w:rsidRPr="00000000">
              <w:rPr>
                <w:rtl w:val="0"/>
              </w:rPr>
            </w:r>
          </w:p>
        </w:tc>
        <w:tc>
          <w:tcPr/>
          <w:p w:rsidR="00000000" w:rsidDel="00000000" w:rsidP="00000000" w:rsidRDefault="00000000" w:rsidRPr="00000000" w14:paraId="000006EA">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6EB">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6EC">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6ED">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6EE">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6EF">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6F0">
            <w:pPr>
              <w:pStyle w:val="Title"/>
              <w:keepNext w:val="0"/>
              <w:keepLines w:val="0"/>
              <w:spacing w:after="0" w:line="240" w:lineRule="auto"/>
              <w:rPr>
                <w:color w:val="1f2328"/>
                <w:sz w:val="21"/>
                <w:szCs w:val="21"/>
                <w:shd w:fill="f6f8fa" w:val="clear"/>
              </w:rPr>
            </w:pPr>
            <w:bookmarkStart w:colFirst="0" w:colLast="0" w:name="_47d8i1x83w3t" w:id="0"/>
            <w:bookmarkEnd w:id="0"/>
            <w:r w:rsidDel="00000000" w:rsidR="00000000" w:rsidRPr="00000000">
              <w:rPr>
                <w:color w:val="1f2328"/>
                <w:sz w:val="21"/>
                <w:szCs w:val="21"/>
                <w:shd w:fill="f6f8fa" w:val="clear"/>
                <w:rtl w:val="0"/>
              </w:rPr>
              <w:t xml:space="preserve">The command supports the --signing-key-file FILE option to specify the file where the generated signing key will be saved. File is saved on the specified path</w:t>
            </w:r>
          </w:p>
        </w:tc>
        <w:tc>
          <w:tcPr/>
          <w:p w:rsidR="00000000" w:rsidDel="00000000" w:rsidP="00000000" w:rsidRDefault="00000000" w:rsidRPr="00000000" w14:paraId="000006F1">
            <w:pPr>
              <w:pStyle w:val="Title"/>
              <w:keepNext w:val="0"/>
              <w:keepLines w:val="0"/>
              <w:spacing w:after="0" w:line="240" w:lineRule="auto"/>
              <w:rPr>
                <w:b w:val="1"/>
                <w:sz w:val="22"/>
                <w:szCs w:val="22"/>
              </w:rPr>
            </w:pPr>
            <w:bookmarkStart w:colFirst="0" w:colLast="0" w:name="_asrtce8znyyc" w:id="187"/>
            <w:bookmarkEnd w:id="187"/>
            <w:r w:rsidDel="00000000" w:rsidR="00000000" w:rsidRPr="00000000">
              <w:rPr>
                <w:sz w:val="22"/>
                <w:szCs w:val="22"/>
                <w:rtl w:val="0"/>
              </w:rPr>
              <w:t xml:space="preserve">The flag</w:t>
            </w:r>
            <w:r w:rsidDel="00000000" w:rsidR="00000000" w:rsidRPr="00000000">
              <w:rPr>
                <w:b w:val="1"/>
                <w:sz w:val="22"/>
                <w:szCs w:val="22"/>
                <w:rtl w:val="0"/>
              </w:rPr>
              <w:t xml:space="preserve"> </w:t>
            </w:r>
            <w:r w:rsidDel="00000000" w:rsidR="00000000" w:rsidRPr="00000000">
              <w:rPr>
                <w:color w:val="1f2328"/>
                <w:sz w:val="21"/>
                <w:szCs w:val="21"/>
                <w:shd w:fill="f6f8fa" w:val="clear"/>
                <w:rtl w:val="0"/>
              </w:rPr>
              <w:t xml:space="preserve">--signing-key-file is mandatory, </w:t>
              <w:br w:type="textWrapping"/>
              <w:br w:type="textWrapping"/>
            </w:r>
            <w:r w:rsidDel="00000000" w:rsidR="00000000" w:rsidRPr="00000000">
              <w:rPr>
                <w:rtl w:val="0"/>
              </w:rPr>
            </w:r>
          </w:p>
        </w:tc>
        <w:tc>
          <w:tcPr/>
          <w:p w:rsidR="00000000" w:rsidDel="00000000" w:rsidP="00000000" w:rsidRDefault="00000000" w:rsidRPr="00000000" w14:paraId="000006F2">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6F3">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6F4">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6F5">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6F6">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6F7">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6F8">
            <w:pPr>
              <w:pStyle w:val="Title"/>
              <w:keepNext w:val="0"/>
              <w:keepLines w:val="0"/>
              <w:spacing w:after="0" w:line="240" w:lineRule="auto"/>
              <w:rPr>
                <w:color w:val="1f2328"/>
                <w:sz w:val="21"/>
                <w:szCs w:val="21"/>
                <w:shd w:fill="f6f8fa" w:val="clear"/>
              </w:rPr>
            </w:pPr>
            <w:bookmarkStart w:colFirst="0" w:colLast="0" w:name="_47d8i1x83w3t" w:id="0"/>
            <w:bookmarkEnd w:id="0"/>
            <w:r w:rsidDel="00000000" w:rsidR="00000000" w:rsidRPr="00000000">
              <w:rPr>
                <w:color w:val="1f2328"/>
                <w:sz w:val="21"/>
                <w:szCs w:val="21"/>
                <w:highlight w:val="white"/>
                <w:rtl w:val="0"/>
              </w:rPr>
              <w:t xml:space="preserve">When the command is executed, it generates both the verification key and signing key  </w:t>
            </w:r>
            <w:r w:rsidDel="00000000" w:rsidR="00000000" w:rsidRPr="00000000">
              <w:rPr>
                <w:color w:val="1f2328"/>
                <w:sz w:val="21"/>
                <w:szCs w:val="21"/>
                <w:shd w:fill="f6f8fa" w:val="clear"/>
                <w:rtl w:val="0"/>
              </w:rPr>
              <w:t xml:space="preserve">File is saved on the specified path</w:t>
            </w:r>
          </w:p>
        </w:tc>
        <w:tc>
          <w:tcPr/>
          <w:p w:rsidR="00000000" w:rsidDel="00000000" w:rsidP="00000000" w:rsidRDefault="00000000" w:rsidRPr="00000000" w14:paraId="000006F9">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Given that the user specifies valid paths and file names then, the  corresponding verification and signing key files are saved on the paths specified by the user. </w:t>
            </w:r>
          </w:p>
          <w:p w:rsidR="00000000" w:rsidDel="00000000" w:rsidP="00000000" w:rsidRDefault="00000000" w:rsidRPr="00000000" w14:paraId="000006FA">
            <w:pPr>
              <w:pStyle w:val="Title"/>
              <w:keepNext w:val="0"/>
              <w:keepLines w:val="0"/>
              <w:spacing w:after="0" w:line="240" w:lineRule="auto"/>
              <w:rPr>
                <w:sz w:val="22"/>
                <w:szCs w:val="22"/>
              </w:rPr>
            </w:pPr>
            <w:bookmarkStart w:colFirst="0" w:colLast="0" w:name="_47d8i1x83w3t" w:id="0"/>
            <w:bookmarkEnd w:id="0"/>
            <w:r w:rsidDel="00000000" w:rsidR="00000000" w:rsidRPr="00000000">
              <w:rPr>
                <w:rtl w:val="0"/>
              </w:rPr>
            </w:r>
          </w:p>
          <w:p w:rsidR="00000000" w:rsidDel="00000000" w:rsidP="00000000" w:rsidRDefault="00000000" w:rsidRPr="00000000" w14:paraId="000006FB">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If the paths do not exist or are  inaccessible, an error message is raised.</w:t>
            </w:r>
          </w:p>
        </w:tc>
        <w:tc>
          <w:tcPr/>
          <w:p w:rsidR="00000000" w:rsidDel="00000000" w:rsidP="00000000" w:rsidRDefault="00000000" w:rsidRPr="00000000" w14:paraId="000006FC">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6FD">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6FE">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6FF">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700">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701">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702">
            <w:pPr>
              <w:pStyle w:val="Title"/>
              <w:keepNext w:val="0"/>
              <w:keepLines w:val="0"/>
              <w:spacing w:after="0" w:line="240" w:lineRule="auto"/>
              <w:rPr>
                <w:color w:val="1f2328"/>
                <w:sz w:val="21"/>
                <w:szCs w:val="21"/>
                <w:shd w:fill="f6f8fa" w:val="clear"/>
              </w:rPr>
            </w:pPr>
            <w:bookmarkStart w:colFirst="0" w:colLast="0" w:name="_47d8i1x83w3t" w:id="0"/>
            <w:bookmarkEnd w:id="0"/>
            <w:r w:rsidDel="00000000" w:rsidR="00000000" w:rsidRPr="00000000">
              <w:rPr>
                <w:color w:val="1f2328"/>
                <w:sz w:val="21"/>
                <w:szCs w:val="21"/>
                <w:shd w:fill="f6f8fa" w:val="clear"/>
                <w:rtl w:val="0"/>
              </w:rPr>
              <w:t xml:space="preserve">The key generation should follow the current design for key generation and output in an envelope format.</w:t>
            </w:r>
          </w:p>
          <w:p w:rsidR="00000000" w:rsidDel="00000000" w:rsidP="00000000" w:rsidRDefault="00000000" w:rsidRPr="00000000" w14:paraId="00000703">
            <w:pPr>
              <w:pStyle w:val="Title"/>
              <w:keepNext w:val="0"/>
              <w:keepLines w:val="0"/>
              <w:spacing w:after="0" w:line="240" w:lineRule="auto"/>
              <w:rPr>
                <w:color w:val="1f2328"/>
                <w:sz w:val="21"/>
                <w:szCs w:val="21"/>
                <w:shd w:fill="f6f8fa" w:val="clear"/>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704">
            <w:pPr>
              <w:pStyle w:val="Title"/>
              <w:keepNext w:val="0"/>
              <w:keepLines w:val="0"/>
              <w:spacing w:after="0" w:line="240" w:lineRule="auto"/>
              <w:rPr>
                <w:sz w:val="22"/>
                <w:szCs w:val="22"/>
              </w:rPr>
            </w:pPr>
            <w:bookmarkStart w:colFirst="0" w:colLast="0" w:name="_j92y5s1c5w41" w:id="188"/>
            <w:bookmarkEnd w:id="188"/>
            <w:r w:rsidDel="00000000" w:rsidR="00000000" w:rsidRPr="00000000">
              <w:rPr>
                <w:sz w:val="22"/>
                <w:szCs w:val="22"/>
                <w:rtl w:val="0"/>
              </w:rPr>
              <w:t xml:space="preserve">Given that the verification and signing key files are saved, then they are in a text envelope format consisting of a json object with type, description and cbor hex fields, where: </w:t>
            </w:r>
          </w:p>
          <w:p w:rsidR="00000000" w:rsidDel="00000000" w:rsidP="00000000" w:rsidRDefault="00000000" w:rsidRPr="00000000" w14:paraId="00000705">
            <w:pPr>
              <w:pStyle w:val="Title"/>
              <w:keepNext w:val="0"/>
              <w:keepLines w:val="0"/>
              <w:spacing w:after="0" w:line="240" w:lineRule="auto"/>
              <w:rPr>
                <w:sz w:val="22"/>
                <w:szCs w:val="22"/>
              </w:rPr>
            </w:pPr>
            <w:bookmarkStart w:colFirst="0" w:colLast="0" w:name="_10ti8m5jb0gm" w:id="189"/>
            <w:bookmarkEnd w:id="189"/>
            <w:r w:rsidDel="00000000" w:rsidR="00000000" w:rsidRPr="00000000">
              <w:rPr>
                <w:rtl w:val="0"/>
              </w:rPr>
            </w:r>
          </w:p>
          <w:p w:rsidR="00000000" w:rsidDel="00000000" w:rsidP="00000000" w:rsidRDefault="00000000" w:rsidRPr="00000000" w14:paraId="00000706">
            <w:pPr>
              <w:pStyle w:val="Title"/>
              <w:keepNext w:val="0"/>
              <w:keepLines w:val="0"/>
              <w:spacing w:after="0" w:line="240" w:lineRule="auto"/>
              <w:rPr>
                <w:sz w:val="22"/>
                <w:szCs w:val="22"/>
              </w:rPr>
            </w:pPr>
            <w:bookmarkStart w:colFirst="0" w:colLast="0" w:name="_lajus1ixnoeo" w:id="190"/>
            <w:bookmarkEnd w:id="190"/>
            <w:r w:rsidDel="00000000" w:rsidR="00000000" w:rsidRPr="00000000">
              <w:rPr>
                <w:sz w:val="22"/>
                <w:szCs w:val="22"/>
                <w:rtl w:val="0"/>
              </w:rPr>
              <w:t xml:space="preserve">{</w:t>
            </w:r>
          </w:p>
          <w:p w:rsidR="00000000" w:rsidDel="00000000" w:rsidP="00000000" w:rsidRDefault="00000000" w:rsidRPr="00000000" w14:paraId="00000707">
            <w:pPr>
              <w:pStyle w:val="Title"/>
              <w:keepNext w:val="0"/>
              <w:keepLines w:val="0"/>
              <w:spacing w:after="0" w:line="240" w:lineRule="auto"/>
              <w:rPr>
                <w:sz w:val="22"/>
                <w:szCs w:val="22"/>
              </w:rPr>
            </w:pPr>
            <w:bookmarkStart w:colFirst="0" w:colLast="0" w:name="_lajus1ixnoeo" w:id="190"/>
            <w:bookmarkEnd w:id="190"/>
            <w:r w:rsidDel="00000000" w:rsidR="00000000" w:rsidRPr="00000000">
              <w:rPr>
                <w:sz w:val="22"/>
                <w:szCs w:val="22"/>
                <w:rtl w:val="0"/>
              </w:rPr>
              <w:t xml:space="preserve"> "type": "DRepVerificationKey_ed25519",</w:t>
            </w:r>
          </w:p>
          <w:p w:rsidR="00000000" w:rsidDel="00000000" w:rsidP="00000000" w:rsidRDefault="00000000" w:rsidRPr="00000000" w14:paraId="00000708">
            <w:pPr>
              <w:pStyle w:val="Title"/>
              <w:keepNext w:val="0"/>
              <w:keepLines w:val="0"/>
              <w:spacing w:after="0" w:line="240" w:lineRule="auto"/>
              <w:rPr>
                <w:sz w:val="22"/>
                <w:szCs w:val="22"/>
              </w:rPr>
            </w:pPr>
            <w:bookmarkStart w:colFirst="0" w:colLast="0" w:name="_lajus1ixnoeo" w:id="190"/>
            <w:bookmarkEnd w:id="190"/>
            <w:r w:rsidDel="00000000" w:rsidR="00000000" w:rsidRPr="00000000">
              <w:rPr>
                <w:sz w:val="22"/>
                <w:szCs w:val="22"/>
                <w:rtl w:val="0"/>
              </w:rPr>
              <w:t xml:space="preserve"> "description": "Delegate Representative Verification Key",</w:t>
            </w:r>
          </w:p>
          <w:p w:rsidR="00000000" w:rsidDel="00000000" w:rsidP="00000000" w:rsidRDefault="00000000" w:rsidRPr="00000000" w14:paraId="00000709">
            <w:pPr>
              <w:pStyle w:val="Title"/>
              <w:keepNext w:val="0"/>
              <w:keepLines w:val="0"/>
              <w:spacing w:after="0" w:line="240" w:lineRule="auto"/>
              <w:rPr>
                <w:sz w:val="22"/>
                <w:szCs w:val="22"/>
              </w:rPr>
            </w:pPr>
            <w:bookmarkStart w:colFirst="0" w:colLast="0" w:name="_lajus1ixnoeo" w:id="190"/>
            <w:bookmarkEnd w:id="190"/>
            <w:r w:rsidDel="00000000" w:rsidR="00000000" w:rsidRPr="00000000">
              <w:rPr>
                <w:sz w:val="22"/>
                <w:szCs w:val="22"/>
                <w:rtl w:val="0"/>
              </w:rPr>
              <w:t xml:space="preserve">  "cborHex": ""</w:t>
            </w:r>
          </w:p>
          <w:p w:rsidR="00000000" w:rsidDel="00000000" w:rsidP="00000000" w:rsidRDefault="00000000" w:rsidRPr="00000000" w14:paraId="0000070A">
            <w:pPr>
              <w:pStyle w:val="Title"/>
              <w:keepNext w:val="0"/>
              <w:keepLines w:val="0"/>
              <w:spacing w:after="0" w:line="240" w:lineRule="auto"/>
              <w:rPr>
                <w:sz w:val="22"/>
                <w:szCs w:val="22"/>
              </w:rPr>
            </w:pPr>
            <w:bookmarkStart w:colFirst="0" w:colLast="0" w:name="_lajus1ixnoeo" w:id="190"/>
            <w:bookmarkEnd w:id="190"/>
            <w:r w:rsidDel="00000000" w:rsidR="00000000" w:rsidRPr="00000000">
              <w:rPr>
                <w:sz w:val="22"/>
                <w:szCs w:val="22"/>
                <w:rtl w:val="0"/>
              </w:rPr>
              <w:t xml:space="preserve">}</w:t>
            </w:r>
          </w:p>
          <w:p w:rsidR="00000000" w:rsidDel="00000000" w:rsidP="00000000" w:rsidRDefault="00000000" w:rsidRPr="00000000" w14:paraId="0000070B">
            <w:pPr>
              <w:pStyle w:val="Title"/>
              <w:keepNext w:val="0"/>
              <w:keepLines w:val="0"/>
              <w:spacing w:after="0" w:line="240" w:lineRule="auto"/>
              <w:rPr>
                <w:sz w:val="22"/>
                <w:szCs w:val="22"/>
              </w:rPr>
            </w:pPr>
            <w:bookmarkStart w:colFirst="0" w:colLast="0" w:name="_lajus1ixnoeo" w:id="190"/>
            <w:bookmarkEnd w:id="190"/>
            <w:r w:rsidDel="00000000" w:rsidR="00000000" w:rsidRPr="00000000">
              <w:rPr>
                <w:rtl w:val="0"/>
              </w:rPr>
            </w:r>
          </w:p>
          <w:p w:rsidR="00000000" w:rsidDel="00000000" w:rsidP="00000000" w:rsidRDefault="00000000" w:rsidRPr="00000000" w14:paraId="0000070C">
            <w:pPr>
              <w:pStyle w:val="Title"/>
              <w:keepNext w:val="0"/>
              <w:keepLines w:val="0"/>
              <w:spacing w:after="0" w:line="240" w:lineRule="auto"/>
              <w:rPr>
                <w:sz w:val="22"/>
                <w:szCs w:val="22"/>
              </w:rPr>
            </w:pPr>
            <w:bookmarkStart w:colFirst="0" w:colLast="0" w:name="_lajus1ixnoeo" w:id="190"/>
            <w:bookmarkEnd w:id="190"/>
            <w:r w:rsidDel="00000000" w:rsidR="00000000" w:rsidRPr="00000000">
              <w:rPr>
                <w:sz w:val="22"/>
                <w:szCs w:val="22"/>
                <w:rtl w:val="0"/>
              </w:rPr>
              <w:t xml:space="preserve">{</w:t>
            </w:r>
          </w:p>
          <w:p w:rsidR="00000000" w:rsidDel="00000000" w:rsidP="00000000" w:rsidRDefault="00000000" w:rsidRPr="00000000" w14:paraId="0000070D">
            <w:pPr>
              <w:pStyle w:val="Title"/>
              <w:keepNext w:val="0"/>
              <w:keepLines w:val="0"/>
              <w:spacing w:after="0" w:line="240" w:lineRule="auto"/>
              <w:rPr>
                <w:sz w:val="22"/>
                <w:szCs w:val="22"/>
              </w:rPr>
            </w:pPr>
            <w:bookmarkStart w:colFirst="0" w:colLast="0" w:name="_lajus1ixnoeo" w:id="190"/>
            <w:bookmarkEnd w:id="190"/>
            <w:r w:rsidDel="00000000" w:rsidR="00000000" w:rsidRPr="00000000">
              <w:rPr>
                <w:sz w:val="22"/>
                <w:szCs w:val="22"/>
                <w:rtl w:val="0"/>
              </w:rPr>
              <w:t xml:space="preserve"> "type": "DRepSigningKey_ed25519",</w:t>
            </w:r>
          </w:p>
          <w:p w:rsidR="00000000" w:rsidDel="00000000" w:rsidP="00000000" w:rsidRDefault="00000000" w:rsidRPr="00000000" w14:paraId="0000070E">
            <w:pPr>
              <w:pStyle w:val="Title"/>
              <w:keepNext w:val="0"/>
              <w:keepLines w:val="0"/>
              <w:spacing w:after="0" w:line="240" w:lineRule="auto"/>
              <w:rPr>
                <w:sz w:val="22"/>
                <w:szCs w:val="22"/>
              </w:rPr>
            </w:pPr>
            <w:bookmarkStart w:colFirst="0" w:colLast="0" w:name="_lajus1ixnoeo" w:id="190"/>
            <w:bookmarkEnd w:id="190"/>
            <w:r w:rsidDel="00000000" w:rsidR="00000000" w:rsidRPr="00000000">
              <w:rPr>
                <w:sz w:val="22"/>
                <w:szCs w:val="22"/>
                <w:rtl w:val="0"/>
              </w:rPr>
              <w:t xml:space="preserve"> "description": "Delegate Representative VSigning Key",</w:t>
            </w:r>
          </w:p>
          <w:p w:rsidR="00000000" w:rsidDel="00000000" w:rsidP="00000000" w:rsidRDefault="00000000" w:rsidRPr="00000000" w14:paraId="0000070F">
            <w:pPr>
              <w:pStyle w:val="Title"/>
              <w:keepNext w:val="0"/>
              <w:keepLines w:val="0"/>
              <w:spacing w:after="0" w:line="240" w:lineRule="auto"/>
              <w:rPr>
                <w:sz w:val="22"/>
                <w:szCs w:val="22"/>
              </w:rPr>
            </w:pPr>
            <w:bookmarkStart w:colFirst="0" w:colLast="0" w:name="_lajus1ixnoeo" w:id="190"/>
            <w:bookmarkEnd w:id="190"/>
            <w:r w:rsidDel="00000000" w:rsidR="00000000" w:rsidRPr="00000000">
              <w:rPr>
                <w:sz w:val="22"/>
                <w:szCs w:val="22"/>
                <w:rtl w:val="0"/>
              </w:rPr>
              <w:t xml:space="preserve">  "cborHex": ""</w:t>
            </w:r>
          </w:p>
          <w:p w:rsidR="00000000" w:rsidDel="00000000" w:rsidP="00000000" w:rsidRDefault="00000000" w:rsidRPr="00000000" w14:paraId="00000710">
            <w:pPr>
              <w:pStyle w:val="Title"/>
              <w:keepNext w:val="0"/>
              <w:keepLines w:val="0"/>
              <w:spacing w:after="0" w:line="240" w:lineRule="auto"/>
              <w:rPr>
                <w:sz w:val="22"/>
                <w:szCs w:val="22"/>
              </w:rPr>
            </w:pPr>
            <w:bookmarkStart w:colFirst="0" w:colLast="0" w:name="_lajus1ixnoeo" w:id="190"/>
            <w:bookmarkEnd w:id="190"/>
            <w:r w:rsidDel="00000000" w:rsidR="00000000" w:rsidRPr="00000000">
              <w:rPr>
                <w:sz w:val="22"/>
                <w:szCs w:val="22"/>
                <w:rtl w:val="0"/>
              </w:rPr>
              <w:t xml:space="preserve">}</w:t>
            </w:r>
          </w:p>
          <w:p w:rsidR="00000000" w:rsidDel="00000000" w:rsidP="00000000" w:rsidRDefault="00000000" w:rsidRPr="00000000" w14:paraId="00000711">
            <w:pPr>
              <w:pStyle w:val="Title"/>
              <w:keepNext w:val="0"/>
              <w:keepLines w:val="0"/>
              <w:spacing w:after="0" w:line="240" w:lineRule="auto"/>
              <w:rPr>
                <w:sz w:val="22"/>
                <w:szCs w:val="22"/>
              </w:rPr>
            </w:pPr>
            <w:bookmarkStart w:colFirst="0" w:colLast="0" w:name="_iflwl6kvcs6q" w:id="191"/>
            <w:bookmarkEnd w:id="191"/>
            <w:r w:rsidDel="00000000" w:rsidR="00000000" w:rsidRPr="00000000">
              <w:rPr>
                <w:rtl w:val="0"/>
              </w:rPr>
            </w:r>
          </w:p>
          <w:p w:rsidR="00000000" w:rsidDel="00000000" w:rsidP="00000000" w:rsidRDefault="00000000" w:rsidRPr="00000000" w14:paraId="00000712">
            <w:pPr>
              <w:pStyle w:val="Title"/>
              <w:keepNext w:val="0"/>
              <w:keepLines w:val="0"/>
              <w:spacing w:after="0" w:line="240" w:lineRule="auto"/>
              <w:rPr>
                <w:b w:val="1"/>
                <w:sz w:val="22"/>
                <w:szCs w:val="22"/>
              </w:rPr>
            </w:pPr>
            <w:bookmarkStart w:colFirst="0" w:colLast="0" w:name="_lajus1ixnoeo" w:id="190"/>
            <w:bookmarkEnd w:id="190"/>
            <w:r w:rsidDel="00000000" w:rsidR="00000000" w:rsidRPr="00000000">
              <w:rPr>
                <w:sz w:val="22"/>
                <w:szCs w:val="22"/>
                <w:rtl w:val="0"/>
              </w:rPr>
              <w:t xml:space="preserve"> </w:t>
            </w:r>
            <w:r w:rsidDel="00000000" w:rsidR="00000000" w:rsidRPr="00000000">
              <w:rPr>
                <w:rtl w:val="0"/>
              </w:rPr>
            </w:r>
          </w:p>
        </w:tc>
        <w:tc>
          <w:tcPr/>
          <w:p w:rsidR="00000000" w:rsidDel="00000000" w:rsidP="00000000" w:rsidRDefault="00000000" w:rsidRPr="00000000" w14:paraId="00000713">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714">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715">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716">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restart"/>
          </w:tcPr>
          <w:p w:rsidR="00000000" w:rsidDel="00000000" w:rsidP="00000000" w:rsidRDefault="00000000" w:rsidRPr="00000000" w14:paraId="00000717">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CLI09</w:t>
            </w:r>
          </w:p>
        </w:tc>
        <w:tc>
          <w:tcPr>
            <w:vMerge w:val="restart"/>
          </w:tcPr>
          <w:p w:rsidR="00000000" w:rsidDel="00000000" w:rsidP="00000000" w:rsidRDefault="00000000" w:rsidRPr="00000000" w14:paraId="00000718">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As a DRep </w:t>
            </w:r>
          </w:p>
          <w:p w:rsidR="00000000" w:rsidDel="00000000" w:rsidP="00000000" w:rsidRDefault="00000000" w:rsidRPr="00000000" w14:paraId="00000719">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I want to generate a Drep Id</w:t>
            </w:r>
          </w:p>
          <w:p w:rsidR="00000000" w:rsidDel="00000000" w:rsidP="00000000" w:rsidRDefault="00000000" w:rsidRPr="00000000" w14:paraId="0000071A">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So that ada holder can use it to delegate their votes to me and my voting record can be tracked</w:t>
            </w:r>
          </w:p>
          <w:p w:rsidR="00000000" w:rsidDel="00000000" w:rsidP="00000000" w:rsidRDefault="00000000" w:rsidRPr="00000000" w14:paraId="0000071B">
            <w:pPr>
              <w:spacing w:line="240" w:lineRule="auto"/>
              <w:rPr/>
            </w:pPr>
            <w:r w:rsidDel="00000000" w:rsidR="00000000" w:rsidRPr="00000000">
              <w:rPr>
                <w:rtl w:val="0"/>
              </w:rPr>
            </w:r>
          </w:p>
        </w:tc>
        <w:tc>
          <w:tcPr/>
          <w:p w:rsidR="00000000" w:rsidDel="00000000" w:rsidP="00000000" w:rsidRDefault="00000000" w:rsidRPr="00000000" w14:paraId="0000071C">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The command is implemented as cardano-cli conway governance drep id</w:t>
            </w:r>
          </w:p>
          <w:p w:rsidR="00000000" w:rsidDel="00000000" w:rsidP="00000000" w:rsidRDefault="00000000" w:rsidRPr="00000000" w14:paraId="0000071D">
            <w:pPr>
              <w:pStyle w:val="Title"/>
              <w:keepNext w:val="0"/>
              <w:keepLines w:val="0"/>
              <w:spacing w:after="0" w:line="240" w:lineRule="auto"/>
              <w:rPr>
                <w:rFonts w:ascii="Courier New" w:cs="Courier New" w:eastAsia="Courier New" w:hAnsi="Courier New"/>
                <w:sz w:val="22"/>
                <w:szCs w:val="22"/>
                <w:highlight w:val="white"/>
              </w:rPr>
            </w:pPr>
            <w:bookmarkStart w:colFirst="0" w:colLast="0" w:name="_ylkl9hbvj9jf" w:id="192"/>
            <w:bookmarkEnd w:id="192"/>
            <w:r w:rsidDel="00000000" w:rsidR="00000000" w:rsidRPr="00000000">
              <w:rPr>
                <w:color w:val="1f2328"/>
                <w:sz w:val="21"/>
                <w:szCs w:val="21"/>
                <w:highlight w:val="white"/>
                <w:rtl w:val="0"/>
              </w:rPr>
              <w:t xml:space="preserve">and generates the blake2b-224 hash digest of the serialised DRep credential (verification key)</w:t>
            </w:r>
            <w:r w:rsidDel="00000000" w:rsidR="00000000" w:rsidRPr="00000000">
              <w:rPr>
                <w:rtl w:val="0"/>
              </w:rPr>
            </w:r>
          </w:p>
          <w:p w:rsidR="00000000" w:rsidDel="00000000" w:rsidP="00000000" w:rsidRDefault="00000000" w:rsidRPr="00000000" w14:paraId="0000071E">
            <w:pPr>
              <w:pStyle w:val="Title"/>
              <w:keepNext w:val="0"/>
              <w:keepLines w:val="0"/>
              <w:spacing w:after="0" w:line="240" w:lineRule="auto"/>
              <w:rPr>
                <w:color w:val="1f2328"/>
                <w:sz w:val="21"/>
                <w:szCs w:val="21"/>
                <w:highlight w:val="white"/>
              </w:rPr>
            </w:pPr>
            <w:bookmarkStart w:colFirst="0" w:colLast="0" w:name="_mcrboop6szx7" w:id="193"/>
            <w:bookmarkEnd w:id="193"/>
            <w:r w:rsidDel="00000000" w:rsidR="00000000" w:rsidRPr="00000000">
              <w:rPr>
                <w:rtl w:val="0"/>
              </w:rPr>
            </w:r>
          </w:p>
        </w:tc>
        <w:tc>
          <w:tcPr/>
          <w:p w:rsidR="00000000" w:rsidDel="00000000" w:rsidP="00000000" w:rsidRDefault="00000000" w:rsidRPr="00000000" w14:paraId="0000071F">
            <w:pPr>
              <w:pStyle w:val="Title"/>
              <w:keepNext w:val="0"/>
              <w:keepLines w:val="0"/>
              <w:spacing w:after="0" w:line="240" w:lineRule="auto"/>
              <w:rPr>
                <w:sz w:val="22"/>
                <w:szCs w:val="22"/>
              </w:rPr>
            </w:pPr>
            <w:bookmarkStart w:colFirst="0" w:colLast="0" w:name="_8av2g81o3nbo" w:id="194"/>
            <w:bookmarkEnd w:id="194"/>
            <w:r w:rsidDel="00000000" w:rsidR="00000000" w:rsidRPr="00000000">
              <w:rPr>
                <w:sz w:val="22"/>
                <w:szCs w:val="22"/>
                <w:rtl w:val="0"/>
              </w:rPr>
              <w:t xml:space="preserve">Typing cardano-cli conway governance drep id</w:t>
            </w:r>
          </w:p>
          <w:p w:rsidR="00000000" w:rsidDel="00000000" w:rsidP="00000000" w:rsidRDefault="00000000" w:rsidRPr="00000000" w14:paraId="00000720">
            <w:pPr>
              <w:pStyle w:val="Title"/>
              <w:keepNext w:val="0"/>
              <w:keepLines w:val="0"/>
              <w:spacing w:after="0" w:line="240" w:lineRule="auto"/>
              <w:rPr>
                <w:b w:val="1"/>
                <w:sz w:val="22"/>
                <w:szCs w:val="22"/>
              </w:rPr>
            </w:pPr>
            <w:bookmarkStart w:colFirst="0" w:colLast="0" w:name="_2ypmcfoixp05" w:id="195"/>
            <w:bookmarkEnd w:id="195"/>
            <w:r w:rsidDel="00000000" w:rsidR="00000000" w:rsidRPr="00000000">
              <w:rPr>
                <w:sz w:val="22"/>
                <w:szCs w:val="22"/>
                <w:rtl w:val="0"/>
              </w:rPr>
              <w:t xml:space="preserve">with accepted input parameters generates a DRep ID, </w:t>
            </w:r>
            <w:r w:rsidDel="00000000" w:rsidR="00000000" w:rsidRPr="00000000">
              <w:rPr>
                <w:color w:val="1f2328"/>
                <w:sz w:val="21"/>
                <w:szCs w:val="21"/>
                <w:highlight w:val="white"/>
                <w:rtl w:val="0"/>
              </w:rPr>
              <w:t xml:space="preserve">the blake2b-224 hash digest of the serialised DRep credential (verification key)</w:t>
            </w:r>
            <w:r w:rsidDel="00000000" w:rsidR="00000000" w:rsidRPr="00000000">
              <w:rPr>
                <w:rtl w:val="0"/>
              </w:rPr>
            </w:r>
          </w:p>
        </w:tc>
        <w:tc>
          <w:tcPr/>
          <w:p w:rsidR="00000000" w:rsidDel="00000000" w:rsidP="00000000" w:rsidRDefault="00000000" w:rsidRPr="00000000" w14:paraId="00000721">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722">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723">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724">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725">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726">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727">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The command accepts supplying the verification key with either </w:t>
            </w:r>
          </w:p>
          <w:p w:rsidR="00000000" w:rsidDel="00000000" w:rsidP="00000000" w:rsidRDefault="00000000" w:rsidRPr="00000000" w14:paraId="00000728">
            <w:pPr>
              <w:pStyle w:val="Title"/>
              <w:keepNext w:val="0"/>
              <w:keepLines w:val="0"/>
              <w:spacing w:after="0" w:line="240" w:lineRule="auto"/>
              <w:rPr>
                <w:color w:val="1f2328"/>
                <w:sz w:val="21"/>
                <w:szCs w:val="21"/>
                <w:highlight w:val="white"/>
              </w:rPr>
            </w:pPr>
            <w:bookmarkStart w:colFirst="0" w:colLast="0" w:name="_klmc3l8bfp7y" w:id="196"/>
            <w:bookmarkEnd w:id="196"/>
            <w:r w:rsidDel="00000000" w:rsidR="00000000" w:rsidRPr="00000000">
              <w:rPr>
                <w:color w:val="1f2328"/>
                <w:sz w:val="21"/>
                <w:szCs w:val="21"/>
                <w:highlight w:val="white"/>
                <w:rtl w:val="0"/>
              </w:rPr>
              <w:br w:type="textWrapping"/>
              <w:t xml:space="preserve">--drep-verification-key</w:t>
            </w:r>
          </w:p>
          <w:p w:rsidR="00000000" w:rsidDel="00000000" w:rsidP="00000000" w:rsidRDefault="00000000" w:rsidRPr="00000000" w14:paraId="00000729">
            <w:pPr>
              <w:pStyle w:val="Title"/>
              <w:keepNext w:val="0"/>
              <w:keepLines w:val="0"/>
              <w:spacing w:after="0" w:line="240" w:lineRule="auto"/>
              <w:rPr>
                <w:color w:val="1f2328"/>
                <w:sz w:val="21"/>
                <w:szCs w:val="21"/>
                <w:highlight w:val="white"/>
              </w:rPr>
            </w:pPr>
            <w:bookmarkStart w:colFirst="0" w:colLast="0" w:name="_oo7r12znjqu" w:id="197"/>
            <w:bookmarkEnd w:id="197"/>
            <w:r w:rsidDel="00000000" w:rsidR="00000000" w:rsidRPr="00000000">
              <w:rPr>
                <w:color w:val="1f2328"/>
                <w:sz w:val="21"/>
                <w:szCs w:val="21"/>
                <w:highlight w:val="white"/>
                <w:rtl w:val="0"/>
              </w:rPr>
              <w:t xml:space="preserve">–drep-verification-key-file options</w:t>
            </w:r>
          </w:p>
          <w:p w:rsidR="00000000" w:rsidDel="00000000" w:rsidP="00000000" w:rsidRDefault="00000000" w:rsidRPr="00000000" w14:paraId="0000072A">
            <w:pPr>
              <w:pStyle w:val="Title"/>
              <w:keepNext w:val="0"/>
              <w:keepLines w:val="0"/>
              <w:spacing w:after="0" w:line="240" w:lineRule="auto"/>
              <w:rPr>
                <w:color w:val="1f2328"/>
                <w:sz w:val="21"/>
                <w:szCs w:val="21"/>
                <w:highlight w:val="white"/>
              </w:rPr>
            </w:pPr>
            <w:bookmarkStart w:colFirst="0" w:colLast="0" w:name="_3jgj4lofmam0" w:id="198"/>
            <w:bookmarkEnd w:id="198"/>
            <w:r w:rsidDel="00000000" w:rsidR="00000000" w:rsidRPr="00000000">
              <w:rPr>
                <w:rtl w:val="0"/>
              </w:rPr>
            </w:r>
          </w:p>
        </w:tc>
        <w:tc>
          <w:tcPr/>
          <w:p w:rsidR="00000000" w:rsidDel="00000000" w:rsidP="00000000" w:rsidRDefault="00000000" w:rsidRPr="00000000" w14:paraId="0000072B">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Using one of the flags is mandatory,  the flags are mutually exclusive and take a string and file respectively:</w:t>
              <w:br w:type="textWrapping"/>
            </w:r>
          </w:p>
          <w:p w:rsidR="00000000" w:rsidDel="00000000" w:rsidP="00000000" w:rsidRDefault="00000000" w:rsidRPr="00000000" w14:paraId="0000072C">
            <w:pPr>
              <w:pStyle w:val="Title"/>
              <w:keepNext w:val="0"/>
              <w:keepLines w:val="0"/>
              <w:spacing w:after="0" w:line="240" w:lineRule="auto"/>
              <w:rPr/>
            </w:pPr>
            <w:bookmarkStart w:colFirst="0" w:colLast="0" w:name="_9yrsx6y3tyv7" w:id="199"/>
            <w:bookmarkEnd w:id="199"/>
            <w:r w:rsidDel="00000000" w:rsidR="00000000" w:rsidRPr="00000000">
              <w:rPr>
                <w:color w:val="1f2328"/>
                <w:sz w:val="21"/>
                <w:szCs w:val="21"/>
                <w:highlight w:val="white"/>
                <w:rtl w:val="0"/>
              </w:rPr>
              <w:t xml:space="preserve">--drep-verification-key &lt;- string</w:t>
            </w:r>
            <w:r w:rsidDel="00000000" w:rsidR="00000000" w:rsidRPr="00000000">
              <w:rPr>
                <w:rtl w:val="0"/>
              </w:rPr>
            </w:r>
          </w:p>
          <w:p w:rsidR="00000000" w:rsidDel="00000000" w:rsidP="00000000" w:rsidRDefault="00000000" w:rsidRPr="00000000" w14:paraId="0000072D">
            <w:pPr>
              <w:pStyle w:val="Title"/>
              <w:keepNext w:val="0"/>
              <w:keepLines w:val="0"/>
              <w:spacing w:after="0" w:line="240" w:lineRule="auto"/>
              <w:rPr/>
            </w:pPr>
            <w:bookmarkStart w:colFirst="0" w:colLast="0" w:name="_nzaifzjt6p0d" w:id="200"/>
            <w:bookmarkEnd w:id="200"/>
            <w:r w:rsidDel="00000000" w:rsidR="00000000" w:rsidRPr="00000000">
              <w:rPr>
                <w:color w:val="1f2328"/>
                <w:sz w:val="21"/>
                <w:szCs w:val="21"/>
                <w:highlight w:val="white"/>
                <w:rtl w:val="0"/>
              </w:rPr>
              <w:t xml:space="preserve">–drep-verification-key-file  &lt;- file </w:t>
            </w:r>
            <w:r w:rsidDel="00000000" w:rsidR="00000000" w:rsidRPr="00000000">
              <w:rPr>
                <w:rtl w:val="0"/>
              </w:rPr>
            </w:r>
          </w:p>
        </w:tc>
        <w:tc>
          <w:tcPr/>
          <w:p w:rsidR="00000000" w:rsidDel="00000000" w:rsidP="00000000" w:rsidRDefault="00000000" w:rsidRPr="00000000" w14:paraId="0000072E">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72F">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730">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731">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732">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733">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734">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The command supports the --out-file FILE option (optional) to enable users to save the generated DRep ID to the specified file.</w:t>
            </w:r>
          </w:p>
        </w:tc>
        <w:tc>
          <w:tcPr/>
          <w:p w:rsidR="00000000" w:rsidDel="00000000" w:rsidP="00000000" w:rsidRDefault="00000000" w:rsidRPr="00000000" w14:paraId="00000735">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Given that the user wants to save the DrepId to a file, and specifies a valid path and file name, then, using the –out-file flag saves the drep id to a file on the specified location.</w:t>
              <w:br w:type="textWrapping"/>
              <w:br w:type="textWrapping"/>
              <w:t xml:space="preserve">If the specified path does not exist or is inaccessible the cli returns an error message. </w:t>
              <w:br w:type="textWrapping"/>
              <w:br w:type="textWrapping"/>
              <w:t xml:space="preserve">If the –out-flag is not used the Drep ID is printed on stdout</w:t>
            </w:r>
          </w:p>
        </w:tc>
        <w:tc>
          <w:tcPr/>
          <w:p w:rsidR="00000000" w:rsidDel="00000000" w:rsidP="00000000" w:rsidRDefault="00000000" w:rsidRPr="00000000" w14:paraId="00000736">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737">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738">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739">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1915.3564453125" w:hRule="atLeast"/>
          <w:tblHeader w:val="0"/>
        </w:trPr>
        <w:tc>
          <w:tcPr>
            <w:vMerge w:val="continue"/>
          </w:tcPr>
          <w:p w:rsidR="00000000" w:rsidDel="00000000" w:rsidP="00000000" w:rsidRDefault="00000000" w:rsidRPr="00000000" w14:paraId="0000073A">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73B">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73C">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The command should support the an option to specify the output format </w:t>
              <w:br w:type="textWrapping"/>
            </w:r>
          </w:p>
          <w:p w:rsidR="00000000" w:rsidDel="00000000" w:rsidP="00000000" w:rsidRDefault="00000000" w:rsidRPr="00000000" w14:paraId="0000073D">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Accepted output formats are "hex" and "bech32", where "bech32" is the default format.</w:t>
            </w:r>
          </w:p>
        </w:tc>
        <w:tc>
          <w:tcPr/>
          <w:p w:rsidR="00000000" w:rsidDel="00000000" w:rsidP="00000000" w:rsidRDefault="00000000" w:rsidRPr="00000000" w14:paraId="0000073E">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Given that the optional --output-format flag is used, and  “bech32” is given as an argument, then the DRep Id is printed in bech32 format with the “drep” prefix.</w:t>
            </w:r>
          </w:p>
          <w:p w:rsidR="00000000" w:rsidDel="00000000" w:rsidP="00000000" w:rsidRDefault="00000000" w:rsidRPr="00000000" w14:paraId="0000073F">
            <w:pPr>
              <w:pStyle w:val="Title"/>
              <w:keepNext w:val="0"/>
              <w:keepLines w:val="0"/>
              <w:spacing w:after="0" w:line="240" w:lineRule="auto"/>
              <w:rPr>
                <w:sz w:val="22"/>
                <w:szCs w:val="22"/>
              </w:rPr>
            </w:pPr>
            <w:bookmarkStart w:colFirst="0" w:colLast="0" w:name="_t22acpvux5xt" w:id="201"/>
            <w:bookmarkEnd w:id="201"/>
            <w:r w:rsidDel="00000000" w:rsidR="00000000" w:rsidRPr="00000000">
              <w:rPr>
                <w:rtl w:val="0"/>
              </w:rPr>
            </w:r>
          </w:p>
          <w:p w:rsidR="00000000" w:rsidDel="00000000" w:rsidP="00000000" w:rsidRDefault="00000000" w:rsidRPr="00000000" w14:paraId="00000740">
            <w:pPr>
              <w:pStyle w:val="Title"/>
              <w:keepNext w:val="0"/>
              <w:keepLines w:val="0"/>
              <w:spacing w:after="0" w:line="240" w:lineRule="auto"/>
              <w:rPr>
                <w:sz w:val="22"/>
                <w:szCs w:val="22"/>
              </w:rPr>
            </w:pPr>
            <w:bookmarkStart w:colFirst="0" w:colLast="0" w:name="_4f581tmujoaj" w:id="202"/>
            <w:bookmarkEnd w:id="202"/>
            <w:r w:rsidDel="00000000" w:rsidR="00000000" w:rsidRPr="00000000">
              <w:rPr>
                <w:sz w:val="22"/>
                <w:szCs w:val="22"/>
                <w:rtl w:val="0"/>
              </w:rPr>
              <w:t xml:space="preserve">Given that the optional --output-format flag is used, and the hex is given as an argument, then the DRep Id is printed in hex format</w:t>
            </w:r>
          </w:p>
          <w:p w:rsidR="00000000" w:rsidDel="00000000" w:rsidP="00000000" w:rsidRDefault="00000000" w:rsidRPr="00000000" w14:paraId="00000741">
            <w:pPr>
              <w:pStyle w:val="Title"/>
              <w:keepNext w:val="0"/>
              <w:keepLines w:val="0"/>
              <w:spacing w:after="0" w:line="240" w:lineRule="auto"/>
              <w:rPr>
                <w:b w:val="1"/>
                <w:sz w:val="22"/>
                <w:szCs w:val="22"/>
              </w:rPr>
            </w:pPr>
            <w:bookmarkStart w:colFirst="0" w:colLast="0" w:name="_lyj8n2hcpqfw" w:id="203"/>
            <w:bookmarkEnd w:id="203"/>
            <w:r w:rsidDel="00000000" w:rsidR="00000000" w:rsidRPr="00000000">
              <w:rPr>
                <w:rtl w:val="0"/>
              </w:rPr>
            </w:r>
          </w:p>
          <w:p w:rsidR="00000000" w:rsidDel="00000000" w:rsidP="00000000" w:rsidRDefault="00000000" w:rsidRPr="00000000" w14:paraId="00000742">
            <w:pPr>
              <w:pStyle w:val="Title"/>
              <w:keepNext w:val="0"/>
              <w:keepLines w:val="0"/>
              <w:spacing w:after="0" w:line="240" w:lineRule="auto"/>
              <w:rPr>
                <w:b w:val="1"/>
                <w:sz w:val="22"/>
                <w:szCs w:val="22"/>
              </w:rPr>
            </w:pPr>
            <w:bookmarkStart w:colFirst="0" w:colLast="0" w:name="_56u96hsv35zf" w:id="204"/>
            <w:bookmarkEnd w:id="204"/>
            <w:r w:rsidDel="00000000" w:rsidR="00000000" w:rsidRPr="00000000">
              <w:rPr>
                <w:color w:val="1f2328"/>
                <w:sz w:val="21"/>
                <w:szCs w:val="21"/>
                <w:highlight w:val="white"/>
                <w:rtl w:val="0"/>
              </w:rPr>
              <w:t xml:space="preserve">If the --output-format STRING option is</w:t>
            </w:r>
            <w:r w:rsidDel="00000000" w:rsidR="00000000" w:rsidRPr="00000000">
              <w:rPr>
                <w:b w:val="1"/>
                <w:color w:val="1f2328"/>
                <w:sz w:val="21"/>
                <w:szCs w:val="21"/>
                <w:highlight w:val="white"/>
                <w:rtl w:val="0"/>
              </w:rPr>
              <w:t xml:space="preserve"> not </w:t>
            </w:r>
            <w:r w:rsidDel="00000000" w:rsidR="00000000" w:rsidRPr="00000000">
              <w:rPr>
                <w:color w:val="1f2328"/>
                <w:sz w:val="21"/>
                <w:szCs w:val="21"/>
                <w:highlight w:val="white"/>
                <w:rtl w:val="0"/>
              </w:rPr>
              <w:t xml:space="preserve">specified, the DRep ID should be displayed in "bech32" format by default.</w:t>
            </w:r>
            <w:r w:rsidDel="00000000" w:rsidR="00000000" w:rsidRPr="00000000">
              <w:rPr>
                <w:rtl w:val="0"/>
              </w:rPr>
            </w:r>
          </w:p>
        </w:tc>
        <w:tc>
          <w:tcPr/>
          <w:p w:rsidR="00000000" w:rsidDel="00000000" w:rsidP="00000000" w:rsidRDefault="00000000" w:rsidRPr="00000000" w14:paraId="00000743">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744">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745">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746">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747">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748">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749">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The command supports an optional –out-file to save the Drep Id to a file </w:t>
            </w:r>
          </w:p>
        </w:tc>
        <w:tc>
          <w:tcPr/>
          <w:p w:rsidR="00000000" w:rsidDel="00000000" w:rsidP="00000000" w:rsidRDefault="00000000" w:rsidRPr="00000000" w14:paraId="0000074A">
            <w:pPr>
              <w:pStyle w:val="Title"/>
              <w:keepNext w:val="0"/>
              <w:keepLines w:val="0"/>
              <w:spacing w:after="0" w:line="240" w:lineRule="auto"/>
              <w:rPr>
                <w:color w:val="1f2328"/>
                <w:sz w:val="21"/>
                <w:szCs w:val="21"/>
                <w:highlight w:val="white"/>
              </w:rPr>
            </w:pPr>
            <w:bookmarkStart w:colFirst="0" w:colLast="0" w:name="_gm5t8vix8oft" w:id="205"/>
            <w:bookmarkEnd w:id="205"/>
            <w:r w:rsidDel="00000000" w:rsidR="00000000" w:rsidRPr="00000000">
              <w:rPr>
                <w:color w:val="1f2328"/>
                <w:sz w:val="21"/>
                <w:szCs w:val="21"/>
                <w:highlight w:val="white"/>
                <w:rtl w:val="0"/>
              </w:rPr>
              <w:t xml:space="preserve">If the --out-file FILE option is specified, the generated DRep ID should be saved to the specified file, otherwise it is printed on stdout</w:t>
            </w:r>
          </w:p>
        </w:tc>
        <w:tc>
          <w:tcPr/>
          <w:p w:rsidR="00000000" w:rsidDel="00000000" w:rsidP="00000000" w:rsidRDefault="00000000" w:rsidRPr="00000000" w14:paraId="0000074B">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74C">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74D">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74E">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74F">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750">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751">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The feature is well-documented, providing clear usage instructions for the cardano-cli conway governance drep id command.</w:t>
            </w:r>
          </w:p>
        </w:tc>
        <w:tc>
          <w:tcPr/>
          <w:p w:rsidR="00000000" w:rsidDel="00000000" w:rsidP="00000000" w:rsidRDefault="00000000" w:rsidRPr="00000000" w14:paraId="00000752">
            <w:pPr>
              <w:pStyle w:val="Title"/>
              <w:keepNext w:val="0"/>
              <w:keepLines w:val="0"/>
              <w:spacing w:after="0" w:line="240" w:lineRule="auto"/>
              <w:rPr>
                <w:sz w:val="22"/>
                <w:szCs w:val="22"/>
              </w:rPr>
            </w:pPr>
            <w:bookmarkStart w:colFirst="0" w:colLast="0" w:name="_c1ko65i2udcj" w:id="206"/>
            <w:bookmarkEnd w:id="206"/>
            <w:r w:rsidDel="00000000" w:rsidR="00000000" w:rsidRPr="00000000">
              <w:rPr>
                <w:sz w:val="22"/>
                <w:szCs w:val="22"/>
                <w:rtl w:val="0"/>
              </w:rPr>
              <w:t xml:space="preserve">Typing </w:t>
            </w:r>
            <w:r w:rsidDel="00000000" w:rsidR="00000000" w:rsidRPr="00000000">
              <w:rPr>
                <w:sz w:val="22"/>
                <w:szCs w:val="22"/>
                <w:rtl w:val="0"/>
              </w:rPr>
              <w:t xml:space="preserve">cardano-cli conway governance drep id --help </w:t>
            </w:r>
          </w:p>
          <w:p w:rsidR="00000000" w:rsidDel="00000000" w:rsidP="00000000" w:rsidRDefault="00000000" w:rsidRPr="00000000" w14:paraId="00000753">
            <w:pPr>
              <w:pStyle w:val="Title"/>
              <w:keepNext w:val="0"/>
              <w:keepLines w:val="0"/>
              <w:spacing w:after="0" w:line="240" w:lineRule="auto"/>
              <w:rPr>
                <w:b w:val="1"/>
                <w:sz w:val="22"/>
                <w:szCs w:val="22"/>
              </w:rPr>
            </w:pPr>
            <w:bookmarkStart w:colFirst="0" w:colLast="0" w:name="_hpctlrewcg41" w:id="207"/>
            <w:bookmarkEnd w:id="207"/>
            <w:r w:rsidDel="00000000" w:rsidR="00000000" w:rsidRPr="00000000">
              <w:rPr>
                <w:sz w:val="22"/>
                <w:szCs w:val="22"/>
                <w:rtl w:val="0"/>
              </w:rPr>
              <w:t xml:space="preserve">displays the command </w:t>
            </w:r>
            <w:r w:rsidDel="00000000" w:rsidR="00000000" w:rsidRPr="00000000">
              <w:rPr>
                <w:sz w:val="22"/>
                <w:szCs w:val="22"/>
                <w:rtl w:val="0"/>
              </w:rPr>
              <w:t xml:space="preserve">usage page</w:t>
            </w:r>
            <w:r w:rsidDel="00000000" w:rsidR="00000000" w:rsidRPr="00000000">
              <w:rPr>
                <w:rtl w:val="0"/>
              </w:rPr>
            </w:r>
          </w:p>
        </w:tc>
        <w:tc>
          <w:tcPr/>
          <w:p w:rsidR="00000000" w:rsidDel="00000000" w:rsidP="00000000" w:rsidRDefault="00000000" w:rsidRPr="00000000" w14:paraId="00000754">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755">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756">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757">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758">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759">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75A">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The command handles errors gracefully and provides helpful error messages when required options are missing or invalid inputs are provided.</w:t>
            </w:r>
          </w:p>
        </w:tc>
        <w:tc>
          <w:tcPr/>
          <w:p w:rsidR="00000000" w:rsidDel="00000000" w:rsidP="00000000" w:rsidRDefault="00000000" w:rsidRPr="00000000" w14:paraId="0000075B">
            <w:pPr>
              <w:pStyle w:val="Title"/>
              <w:keepNext w:val="0"/>
              <w:keepLines w:val="0"/>
              <w:spacing w:after="0" w:line="240" w:lineRule="auto"/>
              <w:rPr>
                <w:b w:val="1"/>
                <w:sz w:val="22"/>
                <w:szCs w:val="22"/>
              </w:rPr>
            </w:pPr>
            <w:bookmarkStart w:colFirst="0" w:colLast="0" w:name="_p9ommdcgj7m9" w:id="208"/>
            <w:bookmarkEnd w:id="208"/>
            <w:r w:rsidDel="00000000" w:rsidR="00000000" w:rsidRPr="00000000">
              <w:rPr>
                <w:sz w:val="22"/>
                <w:szCs w:val="22"/>
                <w:rtl w:val="0"/>
              </w:rPr>
              <w:t xml:space="preserve">If any required input parameter is missing or incorrect, the command should raise an error indicating the missing or incorrect parameter.</w:t>
            </w:r>
            <w:r w:rsidDel="00000000" w:rsidR="00000000" w:rsidRPr="00000000">
              <w:rPr>
                <w:rtl w:val="0"/>
              </w:rPr>
            </w:r>
          </w:p>
        </w:tc>
        <w:tc>
          <w:tcPr/>
          <w:p w:rsidR="00000000" w:rsidDel="00000000" w:rsidP="00000000" w:rsidRDefault="00000000" w:rsidRPr="00000000" w14:paraId="0000075C">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75D">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75E">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75F">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restart"/>
          </w:tcPr>
          <w:p w:rsidR="00000000" w:rsidDel="00000000" w:rsidP="00000000" w:rsidRDefault="00000000" w:rsidRPr="00000000" w14:paraId="00000760">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CLI10</w:t>
            </w:r>
          </w:p>
        </w:tc>
        <w:tc>
          <w:tcPr>
            <w:vMerge w:val="restart"/>
          </w:tcPr>
          <w:p w:rsidR="00000000" w:rsidDel="00000000" w:rsidP="00000000" w:rsidRDefault="00000000" w:rsidRPr="00000000" w14:paraId="00000761">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As a DRep </w:t>
            </w:r>
          </w:p>
          <w:p w:rsidR="00000000" w:rsidDel="00000000" w:rsidP="00000000" w:rsidRDefault="00000000" w:rsidRPr="00000000" w14:paraId="00000762">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I want to generate a Drep registration certificate</w:t>
            </w:r>
          </w:p>
          <w:p w:rsidR="00000000" w:rsidDel="00000000" w:rsidP="00000000" w:rsidRDefault="00000000" w:rsidRPr="00000000" w14:paraId="00000763">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So that I can submit it on a transaction and the ada holders can delegate their votes to me.  </w:t>
            </w:r>
          </w:p>
          <w:p w:rsidR="00000000" w:rsidDel="00000000" w:rsidP="00000000" w:rsidRDefault="00000000" w:rsidRPr="00000000" w14:paraId="00000764">
            <w:pPr>
              <w:widowControl w:val="0"/>
              <w:spacing w:line="240" w:lineRule="auto"/>
              <w:rPr/>
            </w:pPr>
            <w:r w:rsidDel="00000000" w:rsidR="00000000" w:rsidRPr="00000000">
              <w:rPr>
                <w:rtl w:val="0"/>
              </w:rPr>
            </w:r>
          </w:p>
        </w:tc>
        <w:tc>
          <w:tcPr/>
          <w:p w:rsidR="00000000" w:rsidDel="00000000" w:rsidP="00000000" w:rsidRDefault="00000000" w:rsidRPr="00000000" w14:paraId="00000765">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The command is implemented as </w:t>
            </w:r>
          </w:p>
          <w:p w:rsidR="00000000" w:rsidDel="00000000" w:rsidP="00000000" w:rsidRDefault="00000000" w:rsidRPr="00000000" w14:paraId="00000766">
            <w:pPr>
              <w:widowControl w:val="0"/>
              <w:spacing w:line="240" w:lineRule="auto"/>
              <w:rPr/>
            </w:pPr>
            <w:r w:rsidDel="00000000" w:rsidR="00000000" w:rsidRPr="00000000">
              <w:rPr>
                <w:rFonts w:ascii="Courier New" w:cs="Courier New" w:eastAsia="Courier New" w:hAnsi="Courier New"/>
                <w:highlight w:val="white"/>
                <w:rtl w:val="0"/>
              </w:rPr>
              <w:t xml:space="preserve">cardano-cli conway governance drep registration-certificate</w:t>
            </w:r>
            <w:r w:rsidDel="00000000" w:rsidR="00000000" w:rsidRPr="00000000">
              <w:rPr>
                <w:rtl w:val="0"/>
              </w:rPr>
            </w:r>
          </w:p>
        </w:tc>
        <w:tc>
          <w:tcPr/>
          <w:p w:rsidR="00000000" w:rsidDel="00000000" w:rsidP="00000000" w:rsidRDefault="00000000" w:rsidRPr="00000000" w14:paraId="00000767">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Running </w:t>
            </w:r>
          </w:p>
          <w:p w:rsidR="00000000" w:rsidDel="00000000" w:rsidP="00000000" w:rsidRDefault="00000000" w:rsidRPr="00000000" w14:paraId="00000768">
            <w:pPr>
              <w:pStyle w:val="Title"/>
              <w:keepNext w:val="0"/>
              <w:keepLines w:val="0"/>
              <w:spacing w:after="0" w:line="240" w:lineRule="auto"/>
              <w:rPr>
                <w:sz w:val="22"/>
                <w:szCs w:val="22"/>
              </w:rPr>
            </w:pPr>
            <w:bookmarkStart w:colFirst="0" w:colLast="0" w:name="_mfn5g7lfw960" w:id="209"/>
            <w:bookmarkEnd w:id="209"/>
            <w:r w:rsidDel="00000000" w:rsidR="00000000" w:rsidRPr="00000000">
              <w:rPr>
                <w:sz w:val="22"/>
                <w:szCs w:val="22"/>
                <w:highlight w:val="white"/>
                <w:rtl w:val="0"/>
              </w:rPr>
              <w:t xml:space="preserve">cardano-cli conway governance drep registration-certificate </w:t>
            </w:r>
            <w:r w:rsidDel="00000000" w:rsidR="00000000" w:rsidRPr="00000000">
              <w:rPr>
                <w:sz w:val="22"/>
                <w:szCs w:val="22"/>
                <w:rtl w:val="0"/>
              </w:rPr>
              <w:t xml:space="preserve">with accepted input parameters generates a drep registration certificate.</w:t>
            </w:r>
          </w:p>
        </w:tc>
        <w:tc>
          <w:tcPr/>
          <w:p w:rsidR="00000000" w:rsidDel="00000000" w:rsidP="00000000" w:rsidRDefault="00000000" w:rsidRPr="00000000" w14:paraId="00000769">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76A">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76B">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76C">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76D">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76E">
            <w:pPr>
              <w:pStyle w:val="Title"/>
              <w:keepNext w:val="0"/>
              <w:keepLines w:val="0"/>
              <w:spacing w:after="0"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76F">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The command requires the user to provide the amount required for drep key deposit to comply with the conway cddl -&gt; “reg_drep_cert” </w:t>
            </w:r>
          </w:p>
          <w:p w:rsidR="00000000" w:rsidDel="00000000" w:rsidP="00000000" w:rsidRDefault="00000000" w:rsidRPr="00000000" w14:paraId="00000770">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771">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The flag --key-reg-deposit-amt is mandatory and takes the deposit amount in lovelace as argument.  </w:t>
            </w:r>
          </w:p>
        </w:tc>
        <w:tc>
          <w:tcPr/>
          <w:p w:rsidR="00000000" w:rsidDel="00000000" w:rsidP="00000000" w:rsidRDefault="00000000" w:rsidRPr="00000000" w14:paraId="00000772">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773">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774">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775">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776">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777">
            <w:pPr>
              <w:pStyle w:val="Title"/>
              <w:keepNext w:val="0"/>
              <w:keepLines w:val="0"/>
              <w:spacing w:after="0"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778">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The command allows the user to provide the DRep credential  in the following ways:</w:t>
            </w:r>
          </w:p>
          <w:p w:rsidR="00000000" w:rsidDel="00000000" w:rsidP="00000000" w:rsidRDefault="00000000" w:rsidRPr="00000000" w14:paraId="00000779">
            <w:pPr>
              <w:spacing w:line="240" w:lineRule="auto"/>
              <w:rPr/>
            </w:pPr>
            <w:r w:rsidDel="00000000" w:rsidR="00000000" w:rsidRPr="00000000">
              <w:rPr>
                <w:rtl w:val="0"/>
              </w:rPr>
            </w:r>
          </w:p>
          <w:p w:rsidR="00000000" w:rsidDel="00000000" w:rsidP="00000000" w:rsidRDefault="00000000" w:rsidRPr="00000000" w14:paraId="0000077A">
            <w:pPr>
              <w:spacing w:line="240" w:lineRule="auto"/>
              <w:rPr/>
            </w:pPr>
            <w:r w:rsidDel="00000000" w:rsidR="00000000" w:rsidRPr="00000000">
              <w:rPr>
                <w:rtl w:val="0"/>
              </w:rPr>
              <w:t xml:space="preserve">Drep verification key </w:t>
            </w:r>
          </w:p>
          <w:p w:rsidR="00000000" w:rsidDel="00000000" w:rsidP="00000000" w:rsidRDefault="00000000" w:rsidRPr="00000000" w14:paraId="0000077B">
            <w:pPr>
              <w:spacing w:line="240" w:lineRule="auto"/>
              <w:rPr/>
            </w:pPr>
            <w:r w:rsidDel="00000000" w:rsidR="00000000" w:rsidRPr="00000000">
              <w:rPr>
                <w:rtl w:val="0"/>
              </w:rPr>
              <w:t xml:space="preserve">Drep verification key file </w:t>
            </w:r>
          </w:p>
          <w:p w:rsidR="00000000" w:rsidDel="00000000" w:rsidP="00000000" w:rsidRDefault="00000000" w:rsidRPr="00000000" w14:paraId="0000077C">
            <w:pPr>
              <w:spacing w:line="240" w:lineRule="auto"/>
              <w:rPr/>
            </w:pPr>
            <w:r w:rsidDel="00000000" w:rsidR="00000000" w:rsidRPr="00000000">
              <w:rPr>
                <w:rtl w:val="0"/>
              </w:rPr>
              <w:t xml:space="preserve">Drep Id</w:t>
            </w:r>
          </w:p>
          <w:p w:rsidR="00000000" w:rsidDel="00000000" w:rsidP="00000000" w:rsidRDefault="00000000" w:rsidRPr="00000000" w14:paraId="0000077D">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77E">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The command presents the options to pass the Drep credential: </w:t>
              <w:br w:type="textWrapping"/>
              <w:t xml:space="preserve"> </w:t>
              <w:br w:type="textWrapping"/>
              <w:t xml:space="preserve">--drep-verification-key STRING </w:t>
            </w:r>
          </w:p>
          <w:p w:rsidR="00000000" w:rsidDel="00000000" w:rsidP="00000000" w:rsidRDefault="00000000" w:rsidRPr="00000000" w14:paraId="0000077F">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--drep-verification-key-file FILE </w:t>
            </w:r>
          </w:p>
          <w:p w:rsidR="00000000" w:rsidDel="00000000" w:rsidP="00000000" w:rsidRDefault="00000000" w:rsidRPr="00000000" w14:paraId="00000780">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--drep-id STRING </w:t>
            </w:r>
          </w:p>
          <w:p w:rsidR="00000000" w:rsidDel="00000000" w:rsidP="00000000" w:rsidRDefault="00000000" w:rsidRPr="00000000" w14:paraId="00000781">
            <w:pPr>
              <w:pStyle w:val="Title"/>
              <w:keepNext w:val="0"/>
              <w:keepLines w:val="0"/>
              <w:spacing w:after="0" w:line="240" w:lineRule="auto"/>
              <w:rPr>
                <w:sz w:val="22"/>
                <w:szCs w:val="22"/>
              </w:rPr>
            </w:pPr>
            <w:bookmarkStart w:colFirst="0" w:colLast="0" w:name="_iq50c4z54ujp" w:id="210"/>
            <w:bookmarkEnd w:id="210"/>
            <w:r w:rsidDel="00000000" w:rsidR="00000000" w:rsidRPr="00000000">
              <w:rPr>
                <w:rtl w:val="0"/>
              </w:rPr>
            </w:r>
          </w:p>
          <w:p w:rsidR="00000000" w:rsidDel="00000000" w:rsidP="00000000" w:rsidRDefault="00000000" w:rsidRPr="00000000" w14:paraId="00000782">
            <w:pPr>
              <w:pStyle w:val="Title"/>
              <w:keepNext w:val="0"/>
              <w:keepLines w:val="0"/>
              <w:spacing w:after="0" w:line="240" w:lineRule="auto"/>
              <w:rPr>
                <w:sz w:val="22"/>
                <w:szCs w:val="22"/>
              </w:rPr>
            </w:pPr>
            <w:bookmarkStart w:colFirst="0" w:colLast="0" w:name="_4vhd5st6oh7a" w:id="211"/>
            <w:bookmarkEnd w:id="211"/>
            <w:r w:rsidDel="00000000" w:rsidR="00000000" w:rsidRPr="00000000">
              <w:rPr>
                <w:sz w:val="22"/>
                <w:szCs w:val="22"/>
                <w:rtl w:val="0"/>
              </w:rPr>
              <w:t xml:space="preserve">Using one of these is mandatory but are mutually exclusive. </w:t>
            </w:r>
          </w:p>
          <w:p w:rsidR="00000000" w:rsidDel="00000000" w:rsidP="00000000" w:rsidRDefault="00000000" w:rsidRPr="00000000" w14:paraId="00000783">
            <w:pPr>
              <w:pStyle w:val="Title"/>
              <w:keepNext w:val="0"/>
              <w:keepLines w:val="0"/>
              <w:spacing w:after="0" w:line="240" w:lineRule="auto"/>
              <w:rPr>
                <w:sz w:val="22"/>
                <w:szCs w:val="22"/>
              </w:rPr>
            </w:pPr>
            <w:bookmarkStart w:colFirst="0" w:colLast="0" w:name="_e6e9ik5a3ekg" w:id="212"/>
            <w:bookmarkEnd w:id="212"/>
            <w:r w:rsidDel="00000000" w:rsidR="00000000" w:rsidRPr="00000000">
              <w:rPr>
                <w:rtl w:val="0"/>
              </w:rPr>
            </w:r>
          </w:p>
          <w:p w:rsidR="00000000" w:rsidDel="00000000" w:rsidP="00000000" w:rsidRDefault="00000000" w:rsidRPr="00000000" w14:paraId="00000784">
            <w:pPr>
              <w:spacing w:line="240" w:lineRule="auto"/>
              <w:rPr>
                <w:sz w:val="22"/>
                <w:szCs w:val="22"/>
              </w:rPr>
            </w:pPr>
            <w:r w:rsidDel="00000000" w:rsidR="00000000" w:rsidRPr="00000000">
              <w:rPr>
                <w:rtl w:val="0"/>
              </w:rPr>
              <w:t xml:space="preserve">Failing to provide the right input results in a clear error message that helps the user to identify the problem</w:t>
            </w:r>
            <w:r w:rsidDel="00000000" w:rsidR="00000000" w:rsidRPr="00000000">
              <w:rPr>
                <w:rtl w:val="0"/>
              </w:rPr>
            </w:r>
          </w:p>
        </w:tc>
        <w:tc>
          <w:tcPr/>
          <w:p w:rsidR="00000000" w:rsidDel="00000000" w:rsidP="00000000" w:rsidRDefault="00000000" w:rsidRPr="00000000" w14:paraId="00000785">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786">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787">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788">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789">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78A">
            <w:pPr>
              <w:pStyle w:val="Title"/>
              <w:keepNext w:val="0"/>
              <w:keepLines w:val="0"/>
              <w:spacing w:after="0"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78B">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The command allows adding an optional anchor (url/hash) to submit any drep metadata. </w:t>
            </w:r>
          </w:p>
        </w:tc>
        <w:tc>
          <w:tcPr/>
          <w:p w:rsidR="00000000" w:rsidDel="00000000" w:rsidP="00000000" w:rsidRDefault="00000000" w:rsidRPr="00000000" w14:paraId="0000078C">
            <w:pPr>
              <w:pStyle w:val="Title"/>
              <w:keepNext w:val="0"/>
              <w:keepLines w:val="0"/>
              <w:spacing w:after="0" w:line="240" w:lineRule="auto"/>
              <w:rPr>
                <w:color w:val="1f2328"/>
                <w:sz w:val="21"/>
                <w:szCs w:val="21"/>
                <w:highlight w:val="white"/>
              </w:rPr>
            </w:pPr>
            <w:bookmarkStart w:colFirst="0" w:colLast="0" w:name="_be8le361abc4" w:id="213"/>
            <w:bookmarkEnd w:id="213"/>
            <w:r w:rsidDel="00000000" w:rsidR="00000000" w:rsidRPr="00000000">
              <w:rPr>
                <w:color w:val="1f2328"/>
                <w:sz w:val="21"/>
                <w:szCs w:val="21"/>
                <w:highlight w:val="white"/>
                <w:rtl w:val="0"/>
              </w:rPr>
              <w:t xml:space="preserve">Given that the user wants to include an anchor with the Dreps metadata, then the command requires both the url and the hash to be provided. Only url or only hash is not allowed.</w:t>
              <w:br w:type="textWrapping"/>
              <w:br w:type="textWrapping"/>
              <w:t xml:space="preserve">--drep-metadata-url TEXT                                                                    --drep-metadata-hash HASH</w:t>
            </w:r>
          </w:p>
          <w:p w:rsidR="00000000" w:rsidDel="00000000" w:rsidP="00000000" w:rsidRDefault="00000000" w:rsidRPr="00000000" w14:paraId="0000078D">
            <w:pPr>
              <w:pStyle w:val="Title"/>
              <w:keepNext w:val="0"/>
              <w:keepLines w:val="0"/>
              <w:spacing w:after="0" w:line="240" w:lineRule="auto"/>
              <w:rPr>
                <w:b w:val="1"/>
                <w:sz w:val="22"/>
                <w:szCs w:val="22"/>
              </w:rPr>
            </w:pPr>
            <w:bookmarkStart w:colFirst="0" w:colLast="0" w:name="_oeapcytpllvn" w:id="214"/>
            <w:bookmarkEnd w:id="214"/>
            <w:r w:rsidDel="00000000" w:rsidR="00000000" w:rsidRPr="00000000">
              <w:rPr>
                <w:color w:val="1f2328"/>
                <w:sz w:val="21"/>
                <w:szCs w:val="21"/>
                <w:highlight w:val="white"/>
                <w:rtl w:val="0"/>
              </w:rPr>
              <w:br w:type="textWrapping"/>
            </w:r>
            <w:r w:rsidDel="00000000" w:rsidR="00000000" w:rsidRPr="00000000">
              <w:rPr>
                <w:sz w:val="22"/>
                <w:szCs w:val="22"/>
                <w:rtl w:val="0"/>
              </w:rPr>
              <w:t xml:space="preserve">Failing to provide the right input results in a clear error message that helps the user to identify the problem</w:t>
            </w:r>
            <w:r w:rsidDel="00000000" w:rsidR="00000000" w:rsidRPr="00000000">
              <w:rPr>
                <w:rtl w:val="0"/>
              </w:rPr>
            </w:r>
          </w:p>
        </w:tc>
        <w:tc>
          <w:tcPr/>
          <w:p w:rsidR="00000000" w:rsidDel="00000000" w:rsidP="00000000" w:rsidRDefault="00000000" w:rsidRPr="00000000" w14:paraId="0000078E">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78F">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790">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791">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792">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793">
            <w:pPr>
              <w:pStyle w:val="Title"/>
              <w:keepNext w:val="0"/>
              <w:keepLines w:val="0"/>
              <w:spacing w:after="0"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794">
            <w:pPr>
              <w:pStyle w:val="Title"/>
              <w:keepNext w:val="0"/>
              <w:keepLines w:val="0"/>
              <w:spacing w:after="0" w:line="240" w:lineRule="auto"/>
              <w:rPr>
                <w:rFonts w:ascii="Courier New" w:cs="Courier New" w:eastAsia="Courier New" w:hAnsi="Courier New"/>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When the </w:t>
            </w:r>
            <w:r w:rsidDel="00000000" w:rsidR="00000000" w:rsidRPr="00000000">
              <w:rPr>
                <w:rFonts w:ascii="Courier New" w:cs="Courier New" w:eastAsia="Courier New" w:hAnsi="Courier New"/>
                <w:color w:val="1f2328"/>
                <w:sz w:val="21"/>
                <w:szCs w:val="21"/>
                <w:highlight w:val="white"/>
                <w:rtl w:val="0"/>
              </w:rPr>
              <w:t xml:space="preserve">--drep-metadata-url and --drep-metadata-hash</w:t>
            </w:r>
          </w:p>
          <w:p w:rsidR="00000000" w:rsidDel="00000000" w:rsidP="00000000" w:rsidRDefault="00000000" w:rsidRPr="00000000" w14:paraId="00000795">
            <w:pPr>
              <w:pStyle w:val="Title"/>
              <w:keepNext w:val="0"/>
              <w:keepLines w:val="0"/>
              <w:spacing w:after="0" w:line="240" w:lineRule="auto"/>
              <w:rPr>
                <w:rFonts w:ascii="Courier New" w:cs="Courier New" w:eastAsia="Courier New" w:hAnsi="Courier New"/>
                <w:color w:val="1f2328"/>
                <w:sz w:val="21"/>
                <w:szCs w:val="21"/>
                <w:highlight w:val="white"/>
              </w:rPr>
            </w:pPr>
            <w:bookmarkStart w:colFirst="0" w:colLast="0" w:name="_47d8i1x83w3t" w:id="0"/>
            <w:bookmarkEnd w:id="0"/>
            <w:r w:rsidDel="00000000" w:rsidR="00000000" w:rsidRPr="00000000">
              <w:rPr>
                <w:rtl w:val="0"/>
              </w:rPr>
            </w:r>
          </w:p>
          <w:p w:rsidR="00000000" w:rsidDel="00000000" w:rsidP="00000000" w:rsidRDefault="00000000" w:rsidRPr="00000000" w14:paraId="00000796">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are provided, the resulting certificate should include the url and hash on the anchor position, otherwise the field is null. </w:t>
            </w:r>
          </w:p>
        </w:tc>
        <w:tc>
          <w:tcPr/>
          <w:p w:rsidR="00000000" w:rsidDel="00000000" w:rsidP="00000000" w:rsidRDefault="00000000" w:rsidRPr="00000000" w14:paraId="00000797">
            <w:pPr>
              <w:pStyle w:val="Title"/>
              <w:keepNext w:val="0"/>
              <w:keepLines w:val="0"/>
              <w:spacing w:after="0" w:line="240" w:lineRule="auto"/>
              <w:rPr>
                <w:color w:val="1f2328"/>
                <w:sz w:val="21"/>
                <w:szCs w:val="21"/>
                <w:highlight w:val="white"/>
              </w:rPr>
            </w:pPr>
            <w:bookmarkStart w:colFirst="0" w:colLast="0" w:name="_w1sjius14wjg" w:id="215"/>
            <w:bookmarkEnd w:id="215"/>
            <w:r w:rsidDel="00000000" w:rsidR="00000000" w:rsidRPr="00000000">
              <w:rPr>
                <w:color w:val="1f2328"/>
                <w:sz w:val="21"/>
                <w:szCs w:val="21"/>
                <w:highlight w:val="white"/>
                <w:rtl w:val="0"/>
              </w:rPr>
              <w:t xml:space="preserve">The anchor is included in the certificate on the last position: </w:t>
            </w:r>
          </w:p>
          <w:p w:rsidR="00000000" w:rsidDel="00000000" w:rsidP="00000000" w:rsidRDefault="00000000" w:rsidRPr="00000000" w14:paraId="00000798">
            <w:pPr>
              <w:spacing w:line="240" w:lineRule="auto"/>
              <w:rPr/>
            </w:pPr>
            <w:r w:rsidDel="00000000" w:rsidR="00000000" w:rsidRPr="00000000">
              <w:rPr>
                <w:rtl w:val="0"/>
              </w:rPr>
            </w:r>
          </w:p>
          <w:p w:rsidR="00000000" w:rsidDel="00000000" w:rsidP="00000000" w:rsidRDefault="00000000" w:rsidRPr="00000000" w14:paraId="00000799">
            <w:pPr>
              <w:pStyle w:val="Title"/>
              <w:keepNext w:val="0"/>
              <w:keepLines w:val="0"/>
              <w:spacing w:after="0" w:line="240" w:lineRule="auto"/>
              <w:rPr>
                <w:b w:val="1"/>
                <w:sz w:val="22"/>
                <w:szCs w:val="22"/>
              </w:rPr>
            </w:pPr>
            <w:bookmarkStart w:colFirst="0" w:colLast="0" w:name="_6dg956m5dpif" w:id="216"/>
            <w:bookmarkEnd w:id="216"/>
            <w:r w:rsidDel="00000000" w:rsidR="00000000" w:rsidRPr="00000000">
              <w:rPr>
                <w:color w:val="1f2328"/>
                <w:sz w:val="21"/>
                <w:szCs w:val="21"/>
                <w:highlight w:val="white"/>
                <w:rtl w:val="0"/>
              </w:rPr>
              <w:t xml:space="preserve">reg_drep_cert = (16, drep_credential, coin, anchor / null)</w:t>
            </w:r>
            <w:r w:rsidDel="00000000" w:rsidR="00000000" w:rsidRPr="00000000">
              <w:rPr>
                <w:rtl w:val="0"/>
              </w:rPr>
            </w:r>
          </w:p>
        </w:tc>
        <w:tc>
          <w:tcPr/>
          <w:p w:rsidR="00000000" w:rsidDel="00000000" w:rsidP="00000000" w:rsidRDefault="00000000" w:rsidRPr="00000000" w14:paraId="0000079A">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79B">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79C">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79D">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79E">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79F">
            <w:pPr>
              <w:pStyle w:val="Title"/>
              <w:keepNext w:val="0"/>
              <w:keepLines w:val="0"/>
              <w:spacing w:after="0"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7A0">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The --out-file FILE option is  mandatory and used to specify the file where the generated DRep registration certificate will be saved.</w:t>
            </w:r>
          </w:p>
        </w:tc>
        <w:tc>
          <w:tcPr/>
          <w:p w:rsidR="00000000" w:rsidDel="00000000" w:rsidP="00000000" w:rsidRDefault="00000000" w:rsidRPr="00000000" w14:paraId="000007A1">
            <w:pPr>
              <w:pStyle w:val="Title"/>
              <w:keepNext w:val="0"/>
              <w:keepLines w:val="0"/>
              <w:spacing w:after="0" w:line="240" w:lineRule="auto"/>
              <w:rPr>
                <w:sz w:val="22"/>
                <w:szCs w:val="22"/>
              </w:rPr>
            </w:pPr>
            <w:bookmarkStart w:colFirst="0" w:colLast="0" w:name="_1664dhqmzm3d" w:id="217"/>
            <w:bookmarkEnd w:id="217"/>
            <w:r w:rsidDel="00000000" w:rsidR="00000000" w:rsidRPr="00000000">
              <w:rPr>
                <w:sz w:val="22"/>
                <w:szCs w:val="22"/>
                <w:rtl w:val="0"/>
              </w:rPr>
              <w:t xml:space="preserve">The flag </w:t>
            </w:r>
            <w:r w:rsidDel="00000000" w:rsidR="00000000" w:rsidRPr="00000000">
              <w:rPr>
                <w:color w:val="1f2328"/>
                <w:sz w:val="21"/>
                <w:szCs w:val="21"/>
                <w:highlight w:val="white"/>
                <w:rtl w:val="0"/>
              </w:rPr>
              <w:t xml:space="preserve">--out-file </w:t>
            </w:r>
            <w:r w:rsidDel="00000000" w:rsidR="00000000" w:rsidRPr="00000000">
              <w:rPr>
                <w:sz w:val="22"/>
                <w:szCs w:val="22"/>
                <w:rtl w:val="0"/>
              </w:rPr>
              <w:t xml:space="preserve"> is mandatory and takes the file path and name as an argument. </w:t>
            </w:r>
          </w:p>
          <w:p w:rsidR="00000000" w:rsidDel="00000000" w:rsidP="00000000" w:rsidRDefault="00000000" w:rsidRPr="00000000" w14:paraId="000007A2">
            <w:pPr>
              <w:pStyle w:val="Title"/>
              <w:keepNext w:val="0"/>
              <w:keepLines w:val="0"/>
              <w:spacing w:after="0" w:line="240" w:lineRule="auto"/>
              <w:rPr>
                <w:b w:val="1"/>
                <w:sz w:val="22"/>
                <w:szCs w:val="22"/>
              </w:rPr>
            </w:pPr>
            <w:bookmarkStart w:colFirst="0" w:colLast="0" w:name="_u78ioo672ug" w:id="218"/>
            <w:bookmarkEnd w:id="218"/>
            <w:r w:rsidDel="00000000" w:rsidR="00000000" w:rsidRPr="00000000">
              <w:rPr>
                <w:sz w:val="22"/>
                <w:szCs w:val="22"/>
                <w:rtl w:val="0"/>
              </w:rPr>
              <w:t xml:space="preserve">Failure to provide the flag and its argument generates an exception.</w:t>
            </w:r>
            <w:r w:rsidDel="00000000" w:rsidR="00000000" w:rsidRPr="00000000">
              <w:rPr>
                <w:rtl w:val="0"/>
              </w:rPr>
            </w:r>
          </w:p>
        </w:tc>
        <w:tc>
          <w:tcPr/>
          <w:p w:rsidR="00000000" w:rsidDel="00000000" w:rsidP="00000000" w:rsidRDefault="00000000" w:rsidRPr="00000000" w14:paraId="000007A3">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7A4">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7A5">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7A6">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7A7">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7A8">
            <w:pPr>
              <w:pStyle w:val="Title"/>
              <w:keepNext w:val="0"/>
              <w:keepLines w:val="0"/>
              <w:spacing w:after="0"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7A9">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The command generates a registration certificate compliant with the conway cddl </w:t>
            </w:r>
          </w:p>
          <w:p w:rsidR="00000000" w:rsidDel="00000000" w:rsidP="00000000" w:rsidRDefault="00000000" w:rsidRPr="00000000" w14:paraId="000007AA">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br w:type="textWrapping"/>
            </w:r>
          </w:p>
        </w:tc>
        <w:tc>
          <w:tcPr/>
          <w:p w:rsidR="00000000" w:rsidDel="00000000" w:rsidP="00000000" w:rsidRDefault="00000000" w:rsidRPr="00000000" w14:paraId="000007AB">
            <w:pPr>
              <w:pStyle w:val="Title"/>
              <w:keepNext w:val="0"/>
              <w:keepLines w:val="0"/>
              <w:spacing w:after="0" w:line="240" w:lineRule="auto"/>
              <w:rPr>
                <w:b w:val="1"/>
                <w:sz w:val="22"/>
                <w:szCs w:val="22"/>
              </w:rPr>
            </w:pPr>
            <w:bookmarkStart w:colFirst="0" w:colLast="0" w:name="_9wkpeq5c91m0" w:id="219"/>
            <w:bookmarkEnd w:id="219"/>
            <w:r w:rsidDel="00000000" w:rsidR="00000000" w:rsidRPr="00000000">
              <w:rPr>
                <w:color w:val="1f2328"/>
                <w:sz w:val="21"/>
                <w:szCs w:val="21"/>
                <w:highlight w:val="white"/>
                <w:rtl w:val="0"/>
              </w:rPr>
              <w:t xml:space="preserve">reg_drep_cert = (16, drep_credential, coin, anchor / null)</w:t>
            </w:r>
            <w:r w:rsidDel="00000000" w:rsidR="00000000" w:rsidRPr="00000000">
              <w:rPr>
                <w:rtl w:val="0"/>
              </w:rPr>
            </w:r>
          </w:p>
        </w:tc>
        <w:tc>
          <w:tcPr/>
          <w:p w:rsidR="00000000" w:rsidDel="00000000" w:rsidP="00000000" w:rsidRDefault="00000000" w:rsidRPr="00000000" w14:paraId="000007AC">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7AD">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7AE">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7AF">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7B0">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7B1">
            <w:pPr>
              <w:pStyle w:val="Title"/>
              <w:keepNext w:val="0"/>
              <w:keepLines w:val="0"/>
              <w:spacing w:after="0"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7B2">
            <w:pPr>
              <w:pStyle w:val="Title"/>
              <w:keepNext w:val="0"/>
              <w:keepLines w:val="0"/>
              <w:shd w:fill="ffffff" w:val="clear"/>
              <w:spacing w:after="240" w:before="6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The certificate should be on a text envelope format, similar to what we have for stake pools registration certificates</w:t>
            </w:r>
          </w:p>
        </w:tc>
        <w:tc>
          <w:tcPr/>
          <w:p w:rsidR="00000000" w:rsidDel="00000000" w:rsidP="00000000" w:rsidRDefault="00000000" w:rsidRPr="00000000" w14:paraId="000007B3">
            <w:pPr>
              <w:pStyle w:val="Title"/>
              <w:keepNext w:val="0"/>
              <w:keepLines w:val="0"/>
              <w:spacing w:after="0" w:line="240" w:lineRule="auto"/>
              <w:rPr>
                <w:color w:val="1f2328"/>
                <w:sz w:val="21"/>
                <w:szCs w:val="21"/>
                <w:highlight w:val="white"/>
              </w:rPr>
            </w:pPr>
            <w:bookmarkStart w:colFirst="0" w:colLast="0" w:name="_8b2t1b1ncoq1" w:id="220"/>
            <w:bookmarkEnd w:id="220"/>
            <w:r w:rsidDel="00000000" w:rsidR="00000000" w:rsidRPr="00000000">
              <w:rPr>
                <w:sz w:val="22"/>
                <w:szCs w:val="22"/>
                <w:rtl w:val="0"/>
              </w:rPr>
              <w:t xml:space="preserve">Given that the certificate is saved, then it is in a text envelope format consisting of a json object with type, description and cbor hex fields, where: </w:t>
            </w:r>
            <w:r w:rsidDel="00000000" w:rsidR="00000000" w:rsidRPr="00000000">
              <w:rPr>
                <w:rtl w:val="0"/>
              </w:rPr>
            </w:r>
          </w:p>
          <w:p w:rsidR="00000000" w:rsidDel="00000000" w:rsidP="00000000" w:rsidRDefault="00000000" w:rsidRPr="00000000" w14:paraId="000007B4">
            <w:pPr>
              <w:pStyle w:val="Title"/>
              <w:keepNext w:val="0"/>
              <w:keepLines w:val="0"/>
              <w:spacing w:after="0" w:line="240" w:lineRule="auto"/>
              <w:rPr>
                <w:rFonts w:ascii="Courier New" w:cs="Courier New" w:eastAsia="Courier New" w:hAnsi="Courier New"/>
                <w:color w:val="1f2328"/>
                <w:sz w:val="18"/>
                <w:szCs w:val="18"/>
                <w:highlight w:val="white"/>
              </w:rPr>
            </w:pPr>
            <w:bookmarkStart w:colFirst="0" w:colLast="0" w:name="_47d8i1x83w3t" w:id="0"/>
            <w:bookmarkEnd w:id="0"/>
            <w:r w:rsidDel="00000000" w:rsidR="00000000" w:rsidRPr="00000000">
              <w:rPr>
                <w:color w:val="1f2328"/>
                <w:sz w:val="21"/>
                <w:szCs w:val="21"/>
                <w:highlight w:val="white"/>
                <w:rtl w:val="0"/>
              </w:rPr>
              <w:t xml:space="preserve"></w:t>
            </w:r>
            <w:r w:rsidDel="00000000" w:rsidR="00000000" w:rsidRPr="00000000">
              <w:rPr>
                <w:rFonts w:ascii="Roboto Mono" w:cs="Roboto Mono" w:eastAsia="Roboto Mono" w:hAnsi="Roboto Mono"/>
                <w:color w:val="188038"/>
                <w:sz w:val="18"/>
                <w:szCs w:val="18"/>
                <w:highlight w:val="white"/>
                <w:rtl w:val="0"/>
              </w:rPr>
              <w:t xml:space="preserve">{</w:t>
            </w:r>
            <w:r w:rsidDel="00000000" w:rsidR="00000000" w:rsidRPr="00000000">
              <w:rPr>
                <w:rtl w:val="0"/>
              </w:rPr>
            </w:r>
          </w:p>
          <w:p w:rsidR="00000000" w:rsidDel="00000000" w:rsidP="00000000" w:rsidRDefault="00000000" w:rsidRPr="00000000" w14:paraId="000007B5">
            <w:pPr>
              <w:pStyle w:val="Title"/>
              <w:keepNext w:val="0"/>
              <w:keepLines w:val="0"/>
              <w:spacing w:after="0" w:line="240" w:lineRule="auto"/>
              <w:rPr>
                <w:rFonts w:ascii="Courier New" w:cs="Courier New" w:eastAsia="Courier New" w:hAnsi="Courier New"/>
                <w:color w:val="1f2328"/>
                <w:sz w:val="18"/>
                <w:szCs w:val="18"/>
                <w:highlight w:val="white"/>
              </w:rPr>
            </w:pPr>
            <w:bookmarkStart w:colFirst="0" w:colLast="0" w:name="_47d8i1x83w3t" w:id="0"/>
            <w:bookmarkEnd w:id="0"/>
            <w:r w:rsidDel="00000000" w:rsidR="00000000" w:rsidRPr="00000000">
              <w:rPr>
                <w:rFonts w:ascii="Courier New" w:cs="Courier New" w:eastAsia="Courier New" w:hAnsi="Courier New"/>
                <w:color w:val="1f2328"/>
                <w:sz w:val="18"/>
                <w:szCs w:val="18"/>
                <w:highlight w:val="white"/>
                <w:rtl w:val="0"/>
              </w:rPr>
              <w:t xml:space="preserve">    </w:t>
            </w:r>
            <w:r w:rsidDel="00000000" w:rsidR="00000000" w:rsidRPr="00000000">
              <w:rPr>
                <w:rFonts w:ascii="Roboto Mono" w:cs="Roboto Mono" w:eastAsia="Roboto Mono" w:hAnsi="Roboto Mono"/>
                <w:color w:val="188038"/>
                <w:sz w:val="18"/>
                <w:szCs w:val="18"/>
                <w:highlight w:val="white"/>
                <w:rtl w:val="0"/>
              </w:rPr>
              <w:t xml:space="preserve">"type":</w:t>
            </w:r>
            <w:r w:rsidDel="00000000" w:rsidR="00000000" w:rsidRPr="00000000">
              <w:rPr>
                <w:rFonts w:ascii="Courier New" w:cs="Courier New" w:eastAsia="Courier New" w:hAnsi="Courier New"/>
                <w:color w:val="1f2328"/>
                <w:sz w:val="18"/>
                <w:szCs w:val="18"/>
                <w:highlight w:val="white"/>
                <w:rtl w:val="0"/>
              </w:rPr>
              <w:t xml:space="preserve"> </w:t>
            </w:r>
            <w:r w:rsidDel="00000000" w:rsidR="00000000" w:rsidRPr="00000000">
              <w:rPr>
                <w:rFonts w:ascii="Roboto Mono" w:cs="Roboto Mono" w:eastAsia="Roboto Mono" w:hAnsi="Roboto Mono"/>
                <w:color w:val="188038"/>
                <w:sz w:val="18"/>
                <w:szCs w:val="18"/>
                <w:highlight w:val="white"/>
                <w:rtl w:val="0"/>
              </w:rPr>
              <w:t xml:space="preserve">"CertificateConway",</w:t>
            </w:r>
            <w:r w:rsidDel="00000000" w:rsidR="00000000" w:rsidRPr="00000000">
              <w:rPr>
                <w:rtl w:val="0"/>
              </w:rPr>
            </w:r>
          </w:p>
          <w:p w:rsidR="00000000" w:rsidDel="00000000" w:rsidP="00000000" w:rsidRDefault="00000000" w:rsidRPr="00000000" w14:paraId="000007B6">
            <w:pPr>
              <w:pStyle w:val="Title"/>
              <w:keepNext w:val="0"/>
              <w:keepLines w:val="0"/>
              <w:spacing w:after="0" w:line="240" w:lineRule="auto"/>
              <w:rPr>
                <w:rFonts w:ascii="Courier New" w:cs="Courier New" w:eastAsia="Courier New" w:hAnsi="Courier New"/>
                <w:color w:val="1f2328"/>
                <w:sz w:val="18"/>
                <w:szCs w:val="18"/>
                <w:highlight w:val="white"/>
              </w:rPr>
            </w:pPr>
            <w:bookmarkStart w:colFirst="0" w:colLast="0" w:name="_47d8i1x83w3t" w:id="0"/>
            <w:bookmarkEnd w:id="0"/>
            <w:r w:rsidDel="00000000" w:rsidR="00000000" w:rsidRPr="00000000">
              <w:rPr>
                <w:rFonts w:ascii="Courier New" w:cs="Courier New" w:eastAsia="Courier New" w:hAnsi="Courier New"/>
                <w:color w:val="1f2328"/>
                <w:sz w:val="18"/>
                <w:szCs w:val="18"/>
                <w:highlight w:val="white"/>
                <w:rtl w:val="0"/>
              </w:rPr>
              <w:t xml:space="preserve">    </w:t>
            </w:r>
            <w:r w:rsidDel="00000000" w:rsidR="00000000" w:rsidRPr="00000000">
              <w:rPr>
                <w:rFonts w:ascii="Roboto Mono" w:cs="Roboto Mono" w:eastAsia="Roboto Mono" w:hAnsi="Roboto Mono"/>
                <w:color w:val="188038"/>
                <w:sz w:val="18"/>
                <w:szCs w:val="18"/>
                <w:highlight w:val="white"/>
                <w:rtl w:val="0"/>
              </w:rPr>
              <w:t xml:space="preserve">"description":</w:t>
            </w:r>
            <w:r w:rsidDel="00000000" w:rsidR="00000000" w:rsidRPr="00000000">
              <w:rPr>
                <w:rFonts w:ascii="Courier New" w:cs="Courier New" w:eastAsia="Courier New" w:hAnsi="Courier New"/>
                <w:color w:val="1f2328"/>
                <w:sz w:val="18"/>
                <w:szCs w:val="18"/>
                <w:highlight w:val="white"/>
                <w:rtl w:val="0"/>
              </w:rPr>
              <w:t xml:space="preserve"> </w:t>
            </w:r>
            <w:r w:rsidDel="00000000" w:rsidR="00000000" w:rsidRPr="00000000">
              <w:rPr>
                <w:rFonts w:ascii="Roboto Mono" w:cs="Roboto Mono" w:eastAsia="Roboto Mono" w:hAnsi="Roboto Mono"/>
                <w:color w:val="188038"/>
                <w:sz w:val="18"/>
                <w:szCs w:val="18"/>
                <w:highlight w:val="white"/>
                <w:rtl w:val="0"/>
              </w:rPr>
              <w:t xml:space="preserve">"DRep</w:t>
            </w:r>
            <w:r w:rsidDel="00000000" w:rsidR="00000000" w:rsidRPr="00000000">
              <w:rPr>
                <w:rFonts w:ascii="Courier New" w:cs="Courier New" w:eastAsia="Courier New" w:hAnsi="Courier New"/>
                <w:color w:val="1f2328"/>
                <w:sz w:val="18"/>
                <w:szCs w:val="18"/>
                <w:highlight w:val="white"/>
                <w:rtl w:val="0"/>
              </w:rPr>
              <w:t xml:space="preserve"> </w:t>
            </w:r>
            <w:r w:rsidDel="00000000" w:rsidR="00000000" w:rsidRPr="00000000">
              <w:rPr>
                <w:rFonts w:ascii="Roboto Mono" w:cs="Roboto Mono" w:eastAsia="Roboto Mono" w:hAnsi="Roboto Mono"/>
                <w:color w:val="188038"/>
                <w:sz w:val="18"/>
                <w:szCs w:val="18"/>
                <w:highlight w:val="white"/>
                <w:rtl w:val="0"/>
              </w:rPr>
              <w:t xml:space="preserve">Registration</w:t>
            </w:r>
            <w:r w:rsidDel="00000000" w:rsidR="00000000" w:rsidRPr="00000000">
              <w:rPr>
                <w:rFonts w:ascii="Courier New" w:cs="Courier New" w:eastAsia="Courier New" w:hAnsi="Courier New"/>
                <w:color w:val="1f2328"/>
                <w:sz w:val="18"/>
                <w:szCs w:val="18"/>
                <w:highlight w:val="white"/>
                <w:rtl w:val="0"/>
              </w:rPr>
              <w:t xml:space="preserve"> </w:t>
            </w:r>
            <w:r w:rsidDel="00000000" w:rsidR="00000000" w:rsidRPr="00000000">
              <w:rPr>
                <w:rFonts w:ascii="Roboto Mono" w:cs="Roboto Mono" w:eastAsia="Roboto Mono" w:hAnsi="Roboto Mono"/>
                <w:color w:val="188038"/>
                <w:sz w:val="18"/>
                <w:szCs w:val="18"/>
                <w:highlight w:val="white"/>
                <w:rtl w:val="0"/>
              </w:rPr>
              <w:t xml:space="preserve">Certificate",</w:t>
            </w:r>
            <w:r w:rsidDel="00000000" w:rsidR="00000000" w:rsidRPr="00000000">
              <w:rPr>
                <w:rtl w:val="0"/>
              </w:rPr>
            </w:r>
          </w:p>
          <w:p w:rsidR="00000000" w:rsidDel="00000000" w:rsidP="00000000" w:rsidRDefault="00000000" w:rsidRPr="00000000" w14:paraId="000007B7">
            <w:pPr>
              <w:pStyle w:val="Title"/>
              <w:keepNext w:val="0"/>
              <w:keepLines w:val="0"/>
              <w:spacing w:after="0" w:line="240" w:lineRule="auto"/>
              <w:rPr>
                <w:rFonts w:ascii="Courier New" w:cs="Courier New" w:eastAsia="Courier New" w:hAnsi="Courier New"/>
                <w:color w:val="1f2328"/>
                <w:sz w:val="18"/>
                <w:szCs w:val="18"/>
                <w:highlight w:val="white"/>
              </w:rPr>
            </w:pPr>
            <w:bookmarkStart w:colFirst="0" w:colLast="0" w:name="_47d8i1x83w3t" w:id="0"/>
            <w:bookmarkEnd w:id="0"/>
            <w:r w:rsidDel="00000000" w:rsidR="00000000" w:rsidRPr="00000000">
              <w:rPr>
                <w:rFonts w:ascii="Courier New" w:cs="Courier New" w:eastAsia="Courier New" w:hAnsi="Courier New"/>
                <w:color w:val="1f2328"/>
                <w:sz w:val="18"/>
                <w:szCs w:val="18"/>
                <w:highlight w:val="white"/>
                <w:rtl w:val="0"/>
              </w:rPr>
              <w:t xml:space="preserve">    </w:t>
            </w:r>
            <w:r w:rsidDel="00000000" w:rsidR="00000000" w:rsidRPr="00000000">
              <w:rPr>
                <w:rFonts w:ascii="Roboto Mono" w:cs="Roboto Mono" w:eastAsia="Roboto Mono" w:hAnsi="Roboto Mono"/>
                <w:color w:val="188038"/>
                <w:sz w:val="18"/>
                <w:szCs w:val="18"/>
                <w:highlight w:val="white"/>
                <w:rtl w:val="0"/>
              </w:rPr>
              <w:t xml:space="preserve">"cborHex":</w:t>
            </w:r>
            <w:r w:rsidDel="00000000" w:rsidR="00000000" w:rsidRPr="00000000">
              <w:rPr>
                <w:rFonts w:ascii="Courier New" w:cs="Courier New" w:eastAsia="Courier New" w:hAnsi="Courier New"/>
                <w:color w:val="1f2328"/>
                <w:sz w:val="18"/>
                <w:szCs w:val="18"/>
                <w:highlight w:val="white"/>
                <w:rtl w:val="0"/>
              </w:rPr>
              <w:t xml:space="preserve"> </w:t>
            </w:r>
            <w:r w:rsidDel="00000000" w:rsidR="00000000" w:rsidRPr="00000000">
              <w:rPr>
                <w:rFonts w:ascii="Roboto Mono" w:cs="Roboto Mono" w:eastAsia="Roboto Mono" w:hAnsi="Roboto Mono"/>
                <w:color w:val="188038"/>
                <w:sz w:val="18"/>
                <w:szCs w:val="18"/>
                <w:highlight w:val="white"/>
                <w:rtl w:val="0"/>
              </w:rPr>
              <w:t xml:space="preserve">"00000000"</w:t>
            </w:r>
            <w:r w:rsidDel="00000000" w:rsidR="00000000" w:rsidRPr="00000000">
              <w:rPr>
                <w:rtl w:val="0"/>
              </w:rPr>
            </w:r>
          </w:p>
          <w:p w:rsidR="00000000" w:rsidDel="00000000" w:rsidP="00000000" w:rsidRDefault="00000000" w:rsidRPr="00000000" w14:paraId="000007B8">
            <w:pPr>
              <w:pStyle w:val="Title"/>
              <w:keepNext w:val="0"/>
              <w:keepLines w:val="0"/>
              <w:spacing w:after="0" w:line="240" w:lineRule="auto"/>
              <w:rPr>
                <w:rFonts w:ascii="Roboto Mono" w:cs="Roboto Mono" w:eastAsia="Roboto Mono" w:hAnsi="Roboto Mono"/>
                <w:color w:val="188038"/>
                <w:sz w:val="18"/>
                <w:szCs w:val="18"/>
                <w:highlight w:val="white"/>
              </w:rPr>
            </w:pPr>
            <w:bookmarkStart w:colFirst="0" w:colLast="0" w:name="_47d8i1x83w3t" w:id="0"/>
            <w:bookmarkEnd w:id="0"/>
            <w:r w:rsidDel="00000000" w:rsidR="00000000" w:rsidRPr="00000000">
              <w:rPr>
                <w:rFonts w:ascii="Roboto Mono" w:cs="Roboto Mono" w:eastAsia="Roboto Mono" w:hAnsi="Roboto Mono"/>
                <w:color w:val="188038"/>
                <w:sz w:val="18"/>
                <w:szCs w:val="18"/>
                <w:highlight w:val="white"/>
                <w:rtl w:val="0"/>
              </w:rPr>
              <w:t xml:space="preserve">}</w:t>
            </w:r>
          </w:p>
          <w:p w:rsidR="00000000" w:rsidDel="00000000" w:rsidP="00000000" w:rsidRDefault="00000000" w:rsidRPr="00000000" w14:paraId="000007B9">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Fonts w:ascii="Roboto Mono" w:cs="Roboto Mono" w:eastAsia="Roboto Mono" w:hAnsi="Roboto Mono"/>
                <w:color w:val="188038"/>
                <w:sz w:val="18"/>
                <w:szCs w:val="18"/>
                <w:highlight w:val="white"/>
                <w:rtl w:val="0"/>
              </w:rPr>
              <w:t xml:space="preserve"></w:t>
            </w:r>
            <w:r w:rsidDel="00000000" w:rsidR="00000000" w:rsidRPr="00000000">
              <w:rPr>
                <w:rtl w:val="0"/>
              </w:rPr>
            </w:r>
          </w:p>
        </w:tc>
        <w:tc>
          <w:tcPr/>
          <w:p w:rsidR="00000000" w:rsidDel="00000000" w:rsidP="00000000" w:rsidRDefault="00000000" w:rsidRPr="00000000" w14:paraId="000007BA">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7BB">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7BC">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7BD">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7BE">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7BF">
            <w:pPr>
              <w:pStyle w:val="Title"/>
              <w:keepNext w:val="0"/>
              <w:keepLines w:val="0"/>
              <w:spacing w:after="0"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7C0">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The feature implementation should be well-documented, providing clear usage instructions for the cardano-cli conway governance drep registration-certificate command.</w:t>
            </w:r>
          </w:p>
        </w:tc>
        <w:tc>
          <w:tcPr/>
          <w:p w:rsidR="00000000" w:rsidDel="00000000" w:rsidP="00000000" w:rsidRDefault="00000000" w:rsidRPr="00000000" w14:paraId="000007C1">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Detail Pending</w:t>
            </w:r>
          </w:p>
        </w:tc>
        <w:tc>
          <w:tcPr/>
          <w:p w:rsidR="00000000" w:rsidDel="00000000" w:rsidP="00000000" w:rsidRDefault="00000000" w:rsidRPr="00000000" w14:paraId="000007C2">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7C3">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7C4">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7C5">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7C6">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7C7">
            <w:pPr>
              <w:pStyle w:val="Title"/>
              <w:keepNext w:val="0"/>
              <w:keepLines w:val="0"/>
              <w:spacing w:after="0"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7C8">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The command should handle errors gracefully and provide helpful error messages when required options are missing or invalid inputs are provided.</w:t>
            </w:r>
          </w:p>
        </w:tc>
        <w:tc>
          <w:tcPr/>
          <w:p w:rsidR="00000000" w:rsidDel="00000000" w:rsidP="00000000" w:rsidRDefault="00000000" w:rsidRPr="00000000" w14:paraId="000007C9">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Detail Pending</w:t>
            </w:r>
          </w:p>
        </w:tc>
        <w:tc>
          <w:tcPr/>
          <w:p w:rsidR="00000000" w:rsidDel="00000000" w:rsidP="00000000" w:rsidRDefault="00000000" w:rsidRPr="00000000" w14:paraId="000007CA">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7CB">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7CC">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7CD">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restart"/>
          </w:tcPr>
          <w:p w:rsidR="00000000" w:rsidDel="00000000" w:rsidP="00000000" w:rsidRDefault="00000000" w:rsidRPr="00000000" w14:paraId="000007CE">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CLI11</w:t>
            </w:r>
          </w:p>
        </w:tc>
        <w:tc>
          <w:tcPr>
            <w:vMerge w:val="restart"/>
          </w:tcPr>
          <w:p w:rsidR="00000000" w:rsidDel="00000000" w:rsidP="00000000" w:rsidRDefault="00000000" w:rsidRPr="00000000" w14:paraId="000007CF">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As a DRep </w:t>
            </w:r>
          </w:p>
          <w:p w:rsidR="00000000" w:rsidDel="00000000" w:rsidP="00000000" w:rsidRDefault="00000000" w:rsidRPr="00000000" w14:paraId="000007D0">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I want to generate a Drep retirement (unregistration) certificate</w:t>
            </w:r>
          </w:p>
          <w:p w:rsidR="00000000" w:rsidDel="00000000" w:rsidP="00000000" w:rsidRDefault="00000000" w:rsidRPr="00000000" w14:paraId="000007D1">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So that I can submit it on a transaction and can get my DRep deposit back.  </w:t>
            </w:r>
          </w:p>
          <w:p w:rsidR="00000000" w:rsidDel="00000000" w:rsidP="00000000" w:rsidRDefault="00000000" w:rsidRPr="00000000" w14:paraId="000007D2">
            <w:pPr>
              <w:widowControl w:val="0"/>
              <w:spacing w:line="240" w:lineRule="auto"/>
              <w:rPr/>
            </w:pPr>
            <w:r w:rsidDel="00000000" w:rsidR="00000000" w:rsidRPr="00000000">
              <w:rPr>
                <w:rtl w:val="0"/>
              </w:rPr>
            </w:r>
          </w:p>
        </w:tc>
        <w:tc>
          <w:tcPr/>
          <w:p w:rsidR="00000000" w:rsidDel="00000000" w:rsidP="00000000" w:rsidRDefault="00000000" w:rsidRPr="00000000" w14:paraId="000007D3">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The command allows the user to provide the DRep credentials in the following ways:</w:t>
            </w:r>
          </w:p>
          <w:p w:rsidR="00000000" w:rsidDel="00000000" w:rsidP="00000000" w:rsidRDefault="00000000" w:rsidRPr="00000000" w14:paraId="000007D4">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b w:val="1"/>
                <w:color w:val="1f2328"/>
                <w:sz w:val="21"/>
                <w:szCs w:val="21"/>
                <w:highlight w:val="white"/>
                <w:rtl w:val="0"/>
              </w:rPr>
              <w:t xml:space="preserve">Using </w:t>
            </w:r>
            <w:r w:rsidDel="00000000" w:rsidR="00000000" w:rsidRPr="00000000">
              <w:rPr>
                <w:color w:val="1f2328"/>
                <w:sz w:val="21"/>
                <w:szCs w:val="21"/>
                <w:highlight w:val="white"/>
                <w:rtl w:val="0"/>
              </w:rPr>
              <w:t xml:space="preserve">the --drep-verification-key STRING option to specify the DRep verification key directly as a string.</w:t>
            </w:r>
          </w:p>
          <w:p w:rsidR="00000000" w:rsidDel="00000000" w:rsidP="00000000" w:rsidRDefault="00000000" w:rsidRPr="00000000" w14:paraId="000007D5">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b w:val="1"/>
                <w:color w:val="1f2328"/>
                <w:sz w:val="21"/>
                <w:szCs w:val="21"/>
                <w:highlight w:val="white"/>
                <w:rtl w:val="0"/>
              </w:rPr>
              <w:t xml:space="preserve">Using </w:t>
            </w:r>
            <w:r w:rsidDel="00000000" w:rsidR="00000000" w:rsidRPr="00000000">
              <w:rPr>
                <w:color w:val="1f2328"/>
                <w:sz w:val="21"/>
                <w:szCs w:val="21"/>
                <w:highlight w:val="white"/>
                <w:rtl w:val="0"/>
              </w:rPr>
              <w:t xml:space="preserve">the --drep-verification-key-file FILE option to specify the file containing the DRep verification key.</w:t>
            </w:r>
          </w:p>
          <w:p w:rsidR="00000000" w:rsidDel="00000000" w:rsidP="00000000" w:rsidRDefault="00000000" w:rsidRPr="00000000" w14:paraId="000007D6">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b w:val="1"/>
                <w:color w:val="1f2328"/>
                <w:sz w:val="21"/>
                <w:szCs w:val="21"/>
                <w:highlight w:val="white"/>
                <w:rtl w:val="0"/>
              </w:rPr>
              <w:t xml:space="preserve">Using </w:t>
            </w:r>
            <w:r w:rsidDel="00000000" w:rsidR="00000000" w:rsidRPr="00000000">
              <w:rPr>
                <w:color w:val="1f2328"/>
                <w:sz w:val="21"/>
                <w:szCs w:val="21"/>
                <w:highlight w:val="white"/>
                <w:rtl w:val="0"/>
              </w:rPr>
              <w:t xml:space="preserve">the --drep-id STRING option to specify the DRep </w:t>
            </w:r>
            <w:r w:rsidDel="00000000" w:rsidR="00000000" w:rsidRPr="00000000">
              <w:rPr>
                <w:color w:val="1f2328"/>
                <w:sz w:val="21"/>
                <w:szCs w:val="21"/>
                <w:highlight w:val="white"/>
                <w:rtl w:val="0"/>
              </w:rPr>
              <w:t xml:space="preserve">ID directly</w:t>
            </w:r>
            <w:r w:rsidDel="00000000" w:rsidR="00000000" w:rsidRPr="00000000">
              <w:rPr>
                <w:color w:val="1f2328"/>
                <w:sz w:val="21"/>
                <w:szCs w:val="21"/>
                <w:highlight w:val="white"/>
                <w:rtl w:val="0"/>
              </w:rPr>
              <w:t xml:space="preserve"> as a string. </w:t>
            </w:r>
          </w:p>
          <w:p w:rsidR="00000000" w:rsidDel="00000000" w:rsidP="00000000" w:rsidRDefault="00000000" w:rsidRPr="00000000" w14:paraId="000007D7">
            <w:pPr>
              <w:widowControl w:val="0"/>
              <w:spacing w:line="240" w:lineRule="auto"/>
              <w:rPr/>
            </w:pPr>
            <w:r w:rsidDel="00000000" w:rsidR="00000000" w:rsidRPr="00000000">
              <w:rPr>
                <w:rFonts w:ascii="Courier New" w:cs="Courier New" w:eastAsia="Courier New" w:hAnsi="Courier New"/>
                <w:rtl w:val="0"/>
              </w:rPr>
              <w:t xml:space="preserve">cardano-cli conway governance drep retirement-certificate</w:t>
            </w:r>
            <w:r w:rsidDel="00000000" w:rsidR="00000000" w:rsidRPr="00000000">
              <w:rPr>
                <w:rtl w:val="0"/>
              </w:rPr>
            </w:r>
          </w:p>
        </w:tc>
        <w:tc>
          <w:tcPr/>
          <w:p w:rsidR="00000000" w:rsidDel="00000000" w:rsidP="00000000" w:rsidRDefault="00000000" w:rsidRPr="00000000" w14:paraId="000007D8">
            <w:pPr>
              <w:pStyle w:val="Title"/>
              <w:keepNext w:val="0"/>
              <w:keepLines w:val="0"/>
              <w:spacing w:after="0" w:line="240" w:lineRule="auto"/>
              <w:rPr>
                <w:sz w:val="22"/>
                <w:szCs w:val="22"/>
              </w:rPr>
            </w:pPr>
            <w:bookmarkStart w:colFirst="0" w:colLast="0" w:name="_l3ux88gcb0wq" w:id="221"/>
            <w:bookmarkEnd w:id="221"/>
            <w:r w:rsidDel="00000000" w:rsidR="00000000" w:rsidRPr="00000000">
              <w:rPr>
                <w:sz w:val="22"/>
                <w:szCs w:val="22"/>
                <w:rtl w:val="0"/>
              </w:rPr>
              <w:t xml:space="preserve">Typing </w:t>
            </w:r>
            <w:r w:rsidDel="00000000" w:rsidR="00000000" w:rsidRPr="00000000">
              <w:rPr>
                <w:rFonts w:ascii="Courier New" w:cs="Courier New" w:eastAsia="Courier New" w:hAnsi="Courier New"/>
                <w:sz w:val="22"/>
                <w:szCs w:val="22"/>
                <w:rtl w:val="0"/>
              </w:rPr>
              <w:t xml:space="preserve">cardano-cli conway governance drep retirement-certificate</w:t>
            </w:r>
            <w:r w:rsidDel="00000000" w:rsidR="00000000" w:rsidRPr="00000000">
              <w:rPr>
                <w:rtl w:val="0"/>
              </w:rPr>
            </w:r>
          </w:p>
          <w:p w:rsidR="00000000" w:rsidDel="00000000" w:rsidP="00000000" w:rsidRDefault="00000000" w:rsidRPr="00000000" w14:paraId="000007D9">
            <w:pPr>
              <w:pStyle w:val="Title"/>
              <w:keepNext w:val="0"/>
              <w:keepLines w:val="0"/>
              <w:spacing w:after="0" w:line="240" w:lineRule="auto"/>
              <w:rPr>
                <w:b w:val="1"/>
                <w:sz w:val="22"/>
                <w:szCs w:val="22"/>
              </w:rPr>
            </w:pPr>
            <w:bookmarkStart w:colFirst="0" w:colLast="0" w:name="_gvstnhr1ro3j" w:id="222"/>
            <w:bookmarkEnd w:id="222"/>
            <w:r w:rsidDel="00000000" w:rsidR="00000000" w:rsidRPr="00000000">
              <w:rPr>
                <w:sz w:val="22"/>
                <w:szCs w:val="22"/>
                <w:rtl w:val="0"/>
              </w:rPr>
              <w:t xml:space="preserve">with accepted input parameters will generate a DRep retirement certificate.</w:t>
            </w:r>
            <w:r w:rsidDel="00000000" w:rsidR="00000000" w:rsidRPr="00000000">
              <w:rPr>
                <w:rtl w:val="0"/>
              </w:rPr>
            </w:r>
          </w:p>
        </w:tc>
        <w:tc>
          <w:tcPr/>
          <w:p w:rsidR="00000000" w:rsidDel="00000000" w:rsidP="00000000" w:rsidRDefault="00000000" w:rsidRPr="00000000" w14:paraId="000007DA">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7DB">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7DC">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7DD">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7DE">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7DF">
            <w:pPr>
              <w:pStyle w:val="Title"/>
              <w:keepNext w:val="0"/>
              <w:keepLines w:val="0"/>
              <w:spacing w:after="0"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7E0">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The command has the mandatory flag --deposit-amt to require the user to provide the drep deposited amount  that is to be returned. </w:t>
              <w:br w:type="textWrapping"/>
              <w:br w:type="textWrapping"/>
              <w:t xml:space="preserve">Must match the deposit originally paid when registering as DRep but is only checked when submitting the transaction. </w:t>
            </w:r>
          </w:p>
        </w:tc>
        <w:tc>
          <w:tcPr/>
          <w:p w:rsidR="00000000" w:rsidDel="00000000" w:rsidP="00000000" w:rsidRDefault="00000000" w:rsidRPr="00000000" w14:paraId="000007E1">
            <w:pPr>
              <w:pStyle w:val="Title"/>
              <w:keepNext w:val="0"/>
              <w:keepLines w:val="0"/>
              <w:spacing w:after="0" w:line="240" w:lineRule="auto"/>
              <w:rPr>
                <w:sz w:val="22"/>
                <w:szCs w:val="22"/>
              </w:rPr>
            </w:pPr>
            <w:bookmarkStart w:colFirst="0" w:colLast="0" w:name="_20gjq3r35s2j" w:id="223"/>
            <w:bookmarkEnd w:id="223"/>
            <w:r w:rsidDel="00000000" w:rsidR="00000000" w:rsidRPr="00000000">
              <w:rPr>
                <w:sz w:val="22"/>
                <w:szCs w:val="22"/>
                <w:rtl w:val="0"/>
              </w:rPr>
              <w:t xml:space="preserve">The flag </w:t>
            </w:r>
            <w:r w:rsidDel="00000000" w:rsidR="00000000" w:rsidRPr="00000000">
              <w:rPr>
                <w:color w:val="1f2328"/>
                <w:sz w:val="21"/>
                <w:szCs w:val="21"/>
                <w:highlight w:val="white"/>
                <w:rtl w:val="0"/>
              </w:rPr>
              <w:t xml:space="preserve">--deposit-amt </w:t>
            </w:r>
            <w:r w:rsidDel="00000000" w:rsidR="00000000" w:rsidRPr="00000000">
              <w:rPr>
                <w:sz w:val="22"/>
                <w:szCs w:val="22"/>
                <w:rtl w:val="0"/>
              </w:rPr>
              <w:t xml:space="preserve"> is mandatory and takes the deposit amount in lovelace as an argument. The argument is a decimal, providing any other type of input will result in an exception (no implicit conversion)</w:t>
            </w:r>
          </w:p>
          <w:p w:rsidR="00000000" w:rsidDel="00000000" w:rsidP="00000000" w:rsidRDefault="00000000" w:rsidRPr="00000000" w14:paraId="000007E2">
            <w:pPr>
              <w:pStyle w:val="Title"/>
              <w:keepNext w:val="0"/>
              <w:keepLines w:val="0"/>
              <w:spacing w:after="0" w:line="240" w:lineRule="auto"/>
              <w:rPr>
                <w:b w:val="1"/>
                <w:sz w:val="22"/>
                <w:szCs w:val="22"/>
              </w:rPr>
            </w:pPr>
            <w:bookmarkStart w:colFirst="0" w:colLast="0" w:name="_8mguc950raf" w:id="224"/>
            <w:bookmarkEnd w:id="224"/>
            <w:r w:rsidDel="00000000" w:rsidR="00000000" w:rsidRPr="00000000">
              <w:rPr>
                <w:sz w:val="22"/>
                <w:szCs w:val="22"/>
                <w:rtl w:val="0"/>
              </w:rPr>
              <w:t xml:space="preserve">Not providing the flag and its argument generates an exception.</w:t>
            </w:r>
            <w:r w:rsidDel="00000000" w:rsidR="00000000" w:rsidRPr="00000000">
              <w:rPr>
                <w:rtl w:val="0"/>
              </w:rPr>
            </w:r>
          </w:p>
        </w:tc>
        <w:tc>
          <w:tcPr/>
          <w:p w:rsidR="00000000" w:rsidDel="00000000" w:rsidP="00000000" w:rsidRDefault="00000000" w:rsidRPr="00000000" w14:paraId="000007E3">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7E4">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7E5">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7E6">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7E7">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7E8">
            <w:pPr>
              <w:pStyle w:val="Title"/>
              <w:keepNext w:val="0"/>
              <w:keepLines w:val="0"/>
              <w:spacing w:after="0"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7E9">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The --out-file FILE option should be mandatory and used to specify the file where the generated DRep retirement certificate will be saved</w:t>
            </w:r>
          </w:p>
        </w:tc>
        <w:tc>
          <w:tcPr/>
          <w:p w:rsidR="00000000" w:rsidDel="00000000" w:rsidP="00000000" w:rsidRDefault="00000000" w:rsidRPr="00000000" w14:paraId="000007EA">
            <w:pPr>
              <w:pStyle w:val="Title"/>
              <w:keepNext w:val="0"/>
              <w:keepLines w:val="0"/>
              <w:spacing w:after="0" w:line="240" w:lineRule="auto"/>
              <w:rPr>
                <w:sz w:val="22"/>
                <w:szCs w:val="22"/>
              </w:rPr>
            </w:pPr>
            <w:bookmarkStart w:colFirst="0" w:colLast="0" w:name="_nfrqqq4bo1vk" w:id="225"/>
            <w:bookmarkEnd w:id="225"/>
            <w:r w:rsidDel="00000000" w:rsidR="00000000" w:rsidRPr="00000000">
              <w:rPr>
                <w:sz w:val="22"/>
                <w:szCs w:val="22"/>
                <w:rtl w:val="0"/>
              </w:rPr>
              <w:t xml:space="preserve">The flag </w:t>
            </w:r>
            <w:r w:rsidDel="00000000" w:rsidR="00000000" w:rsidRPr="00000000">
              <w:rPr>
                <w:color w:val="1f2328"/>
                <w:sz w:val="21"/>
                <w:szCs w:val="21"/>
                <w:highlight w:val="white"/>
                <w:rtl w:val="0"/>
              </w:rPr>
              <w:t xml:space="preserve">--out-file </w:t>
            </w:r>
            <w:r w:rsidDel="00000000" w:rsidR="00000000" w:rsidRPr="00000000">
              <w:rPr>
                <w:sz w:val="22"/>
                <w:szCs w:val="22"/>
                <w:rtl w:val="0"/>
              </w:rPr>
              <w:t xml:space="preserve"> is mandatory and takes the file path and name as an argument. </w:t>
            </w:r>
          </w:p>
          <w:p w:rsidR="00000000" w:rsidDel="00000000" w:rsidP="00000000" w:rsidRDefault="00000000" w:rsidRPr="00000000" w14:paraId="000007EB">
            <w:pPr>
              <w:pStyle w:val="Title"/>
              <w:keepNext w:val="0"/>
              <w:keepLines w:val="0"/>
              <w:spacing w:after="0" w:line="240" w:lineRule="auto"/>
              <w:rPr>
                <w:b w:val="1"/>
                <w:sz w:val="22"/>
                <w:szCs w:val="22"/>
              </w:rPr>
            </w:pPr>
            <w:bookmarkStart w:colFirst="0" w:colLast="0" w:name="_5dkg7smekols" w:id="226"/>
            <w:bookmarkEnd w:id="226"/>
            <w:r w:rsidDel="00000000" w:rsidR="00000000" w:rsidRPr="00000000">
              <w:rPr>
                <w:sz w:val="22"/>
                <w:szCs w:val="22"/>
                <w:rtl w:val="0"/>
              </w:rPr>
              <w:t xml:space="preserve">Failure to provide the flag and its argument generates an exception.</w:t>
            </w:r>
            <w:r w:rsidDel="00000000" w:rsidR="00000000" w:rsidRPr="00000000">
              <w:rPr>
                <w:rtl w:val="0"/>
              </w:rPr>
            </w:r>
          </w:p>
        </w:tc>
        <w:tc>
          <w:tcPr/>
          <w:p w:rsidR="00000000" w:rsidDel="00000000" w:rsidP="00000000" w:rsidRDefault="00000000" w:rsidRPr="00000000" w14:paraId="000007EC">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7ED">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7EE">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7EF">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7F0">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7F1">
            <w:pPr>
              <w:pStyle w:val="Title"/>
              <w:keepNext w:val="0"/>
              <w:keepLines w:val="0"/>
              <w:spacing w:after="0"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7F2">
            <w:pPr>
              <w:pStyle w:val="Title"/>
              <w:keepNext w:val="0"/>
              <w:keepLines w:val="0"/>
              <w:shd w:fill="ffffff" w:val="clear"/>
              <w:spacing w:after="240" w:before="6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The certificate should be on a text envelope format, similar to what we have for stake pools deregistration certificates</w:t>
            </w:r>
          </w:p>
        </w:tc>
        <w:tc>
          <w:tcPr/>
          <w:p w:rsidR="00000000" w:rsidDel="00000000" w:rsidP="00000000" w:rsidRDefault="00000000" w:rsidRPr="00000000" w14:paraId="000007F3">
            <w:pPr>
              <w:pStyle w:val="Title"/>
              <w:keepNext w:val="0"/>
              <w:keepLines w:val="0"/>
              <w:spacing w:after="0" w:line="240" w:lineRule="auto"/>
              <w:rPr>
                <w:color w:val="1f2328"/>
                <w:sz w:val="21"/>
                <w:szCs w:val="21"/>
                <w:highlight w:val="white"/>
              </w:rPr>
            </w:pPr>
            <w:bookmarkStart w:colFirst="0" w:colLast="0" w:name="_wt3ehgo8mjqj" w:id="227"/>
            <w:bookmarkEnd w:id="227"/>
            <w:r w:rsidDel="00000000" w:rsidR="00000000" w:rsidRPr="00000000">
              <w:rPr>
                <w:sz w:val="22"/>
                <w:szCs w:val="22"/>
                <w:rtl w:val="0"/>
              </w:rPr>
              <w:t xml:space="preserve">Given that the certificate is saved, then it is in a text envelope format consisting of a json object with type, description and cbor hex fields, where: </w:t>
            </w:r>
            <w:r w:rsidDel="00000000" w:rsidR="00000000" w:rsidRPr="00000000">
              <w:rPr>
                <w:rtl w:val="0"/>
              </w:rPr>
            </w:r>
          </w:p>
          <w:p w:rsidR="00000000" w:rsidDel="00000000" w:rsidP="00000000" w:rsidRDefault="00000000" w:rsidRPr="00000000" w14:paraId="000007F4">
            <w:pPr>
              <w:pStyle w:val="Title"/>
              <w:keepNext w:val="0"/>
              <w:keepLines w:val="0"/>
              <w:spacing w:after="0" w:line="240" w:lineRule="auto"/>
              <w:rPr>
                <w:rFonts w:ascii="Courier New" w:cs="Courier New" w:eastAsia="Courier New" w:hAnsi="Courier New"/>
                <w:color w:val="1f2328"/>
                <w:sz w:val="18"/>
                <w:szCs w:val="18"/>
                <w:highlight w:val="white"/>
              </w:rPr>
            </w:pPr>
            <w:bookmarkStart w:colFirst="0" w:colLast="0" w:name="_47d8i1x83w3t" w:id="0"/>
            <w:bookmarkEnd w:id="0"/>
            <w:r w:rsidDel="00000000" w:rsidR="00000000" w:rsidRPr="00000000">
              <w:rPr>
                <w:color w:val="1f2328"/>
                <w:sz w:val="21"/>
                <w:szCs w:val="21"/>
                <w:highlight w:val="white"/>
                <w:rtl w:val="0"/>
              </w:rPr>
              <w:t xml:space="preserve"></w:t>
            </w:r>
            <w:r w:rsidDel="00000000" w:rsidR="00000000" w:rsidRPr="00000000">
              <w:rPr>
                <w:rFonts w:ascii="Roboto Mono" w:cs="Roboto Mono" w:eastAsia="Roboto Mono" w:hAnsi="Roboto Mono"/>
                <w:color w:val="188038"/>
                <w:sz w:val="18"/>
                <w:szCs w:val="18"/>
                <w:highlight w:val="white"/>
                <w:rtl w:val="0"/>
              </w:rPr>
              <w:t xml:space="preserve">{</w:t>
            </w:r>
            <w:r w:rsidDel="00000000" w:rsidR="00000000" w:rsidRPr="00000000">
              <w:rPr>
                <w:rtl w:val="0"/>
              </w:rPr>
            </w:r>
          </w:p>
          <w:p w:rsidR="00000000" w:rsidDel="00000000" w:rsidP="00000000" w:rsidRDefault="00000000" w:rsidRPr="00000000" w14:paraId="000007F5">
            <w:pPr>
              <w:pStyle w:val="Title"/>
              <w:keepNext w:val="0"/>
              <w:keepLines w:val="0"/>
              <w:spacing w:after="0" w:line="240" w:lineRule="auto"/>
              <w:rPr>
                <w:rFonts w:ascii="Courier New" w:cs="Courier New" w:eastAsia="Courier New" w:hAnsi="Courier New"/>
                <w:color w:val="1f2328"/>
                <w:sz w:val="18"/>
                <w:szCs w:val="18"/>
                <w:highlight w:val="white"/>
              </w:rPr>
            </w:pPr>
            <w:bookmarkStart w:colFirst="0" w:colLast="0" w:name="_47d8i1x83w3t" w:id="0"/>
            <w:bookmarkEnd w:id="0"/>
            <w:r w:rsidDel="00000000" w:rsidR="00000000" w:rsidRPr="00000000">
              <w:rPr>
                <w:rFonts w:ascii="Courier New" w:cs="Courier New" w:eastAsia="Courier New" w:hAnsi="Courier New"/>
                <w:color w:val="1f2328"/>
                <w:sz w:val="18"/>
                <w:szCs w:val="18"/>
                <w:highlight w:val="white"/>
                <w:rtl w:val="0"/>
              </w:rPr>
              <w:t xml:space="preserve">    </w:t>
            </w:r>
            <w:r w:rsidDel="00000000" w:rsidR="00000000" w:rsidRPr="00000000">
              <w:rPr>
                <w:rFonts w:ascii="Roboto Mono" w:cs="Roboto Mono" w:eastAsia="Roboto Mono" w:hAnsi="Roboto Mono"/>
                <w:color w:val="188038"/>
                <w:sz w:val="18"/>
                <w:szCs w:val="18"/>
                <w:highlight w:val="white"/>
                <w:rtl w:val="0"/>
              </w:rPr>
              <w:t xml:space="preserve">"type":</w:t>
            </w:r>
            <w:r w:rsidDel="00000000" w:rsidR="00000000" w:rsidRPr="00000000">
              <w:rPr>
                <w:rFonts w:ascii="Courier New" w:cs="Courier New" w:eastAsia="Courier New" w:hAnsi="Courier New"/>
                <w:color w:val="1f2328"/>
                <w:sz w:val="18"/>
                <w:szCs w:val="18"/>
                <w:highlight w:val="white"/>
                <w:rtl w:val="0"/>
              </w:rPr>
              <w:t xml:space="preserve"> </w:t>
            </w:r>
            <w:r w:rsidDel="00000000" w:rsidR="00000000" w:rsidRPr="00000000">
              <w:rPr>
                <w:rFonts w:ascii="Roboto Mono" w:cs="Roboto Mono" w:eastAsia="Roboto Mono" w:hAnsi="Roboto Mono"/>
                <w:color w:val="188038"/>
                <w:sz w:val="18"/>
                <w:szCs w:val="18"/>
                <w:highlight w:val="white"/>
                <w:rtl w:val="0"/>
              </w:rPr>
              <w:t xml:space="preserve">"CertificateConway",</w:t>
            </w:r>
            <w:r w:rsidDel="00000000" w:rsidR="00000000" w:rsidRPr="00000000">
              <w:rPr>
                <w:rtl w:val="0"/>
              </w:rPr>
            </w:r>
          </w:p>
          <w:p w:rsidR="00000000" w:rsidDel="00000000" w:rsidP="00000000" w:rsidRDefault="00000000" w:rsidRPr="00000000" w14:paraId="000007F6">
            <w:pPr>
              <w:pStyle w:val="Title"/>
              <w:keepNext w:val="0"/>
              <w:keepLines w:val="0"/>
              <w:spacing w:after="0" w:line="240" w:lineRule="auto"/>
              <w:rPr>
                <w:rFonts w:ascii="Courier New" w:cs="Courier New" w:eastAsia="Courier New" w:hAnsi="Courier New"/>
                <w:color w:val="1f2328"/>
                <w:sz w:val="18"/>
                <w:szCs w:val="18"/>
                <w:highlight w:val="white"/>
              </w:rPr>
            </w:pPr>
            <w:bookmarkStart w:colFirst="0" w:colLast="0" w:name="_47d8i1x83w3t" w:id="0"/>
            <w:bookmarkEnd w:id="0"/>
            <w:r w:rsidDel="00000000" w:rsidR="00000000" w:rsidRPr="00000000">
              <w:rPr>
                <w:rFonts w:ascii="Courier New" w:cs="Courier New" w:eastAsia="Courier New" w:hAnsi="Courier New"/>
                <w:color w:val="1f2328"/>
                <w:sz w:val="18"/>
                <w:szCs w:val="18"/>
                <w:highlight w:val="white"/>
                <w:rtl w:val="0"/>
              </w:rPr>
              <w:t xml:space="preserve">    </w:t>
            </w:r>
            <w:r w:rsidDel="00000000" w:rsidR="00000000" w:rsidRPr="00000000">
              <w:rPr>
                <w:rFonts w:ascii="Roboto Mono" w:cs="Roboto Mono" w:eastAsia="Roboto Mono" w:hAnsi="Roboto Mono"/>
                <w:color w:val="188038"/>
                <w:sz w:val="18"/>
                <w:szCs w:val="18"/>
                <w:highlight w:val="white"/>
                <w:rtl w:val="0"/>
              </w:rPr>
              <w:t xml:space="preserve">"description":</w:t>
            </w:r>
            <w:r w:rsidDel="00000000" w:rsidR="00000000" w:rsidRPr="00000000">
              <w:rPr>
                <w:rFonts w:ascii="Courier New" w:cs="Courier New" w:eastAsia="Courier New" w:hAnsi="Courier New"/>
                <w:color w:val="1f2328"/>
                <w:sz w:val="18"/>
                <w:szCs w:val="18"/>
                <w:highlight w:val="white"/>
                <w:rtl w:val="0"/>
              </w:rPr>
              <w:t xml:space="preserve"> </w:t>
            </w:r>
            <w:r w:rsidDel="00000000" w:rsidR="00000000" w:rsidRPr="00000000">
              <w:rPr>
                <w:rFonts w:ascii="Roboto Mono" w:cs="Roboto Mono" w:eastAsia="Roboto Mono" w:hAnsi="Roboto Mono"/>
                <w:color w:val="188038"/>
                <w:sz w:val="18"/>
                <w:szCs w:val="18"/>
                <w:highlight w:val="white"/>
                <w:rtl w:val="0"/>
              </w:rPr>
              <w:t xml:space="preserve">"DRep Retirement Certificate",</w:t>
            </w:r>
            <w:r w:rsidDel="00000000" w:rsidR="00000000" w:rsidRPr="00000000">
              <w:rPr>
                <w:rtl w:val="0"/>
              </w:rPr>
            </w:r>
          </w:p>
          <w:p w:rsidR="00000000" w:rsidDel="00000000" w:rsidP="00000000" w:rsidRDefault="00000000" w:rsidRPr="00000000" w14:paraId="000007F7">
            <w:pPr>
              <w:pStyle w:val="Title"/>
              <w:keepNext w:val="0"/>
              <w:keepLines w:val="0"/>
              <w:spacing w:after="0" w:line="240" w:lineRule="auto"/>
              <w:rPr>
                <w:rFonts w:ascii="Courier New" w:cs="Courier New" w:eastAsia="Courier New" w:hAnsi="Courier New"/>
                <w:color w:val="1f2328"/>
                <w:sz w:val="18"/>
                <w:szCs w:val="18"/>
                <w:highlight w:val="white"/>
              </w:rPr>
            </w:pPr>
            <w:bookmarkStart w:colFirst="0" w:colLast="0" w:name="_47d8i1x83w3t" w:id="0"/>
            <w:bookmarkEnd w:id="0"/>
            <w:r w:rsidDel="00000000" w:rsidR="00000000" w:rsidRPr="00000000">
              <w:rPr>
                <w:rFonts w:ascii="Courier New" w:cs="Courier New" w:eastAsia="Courier New" w:hAnsi="Courier New"/>
                <w:color w:val="1f2328"/>
                <w:sz w:val="18"/>
                <w:szCs w:val="18"/>
                <w:highlight w:val="white"/>
                <w:rtl w:val="0"/>
              </w:rPr>
              <w:t xml:space="preserve">    </w:t>
            </w:r>
            <w:r w:rsidDel="00000000" w:rsidR="00000000" w:rsidRPr="00000000">
              <w:rPr>
                <w:rFonts w:ascii="Roboto Mono" w:cs="Roboto Mono" w:eastAsia="Roboto Mono" w:hAnsi="Roboto Mono"/>
                <w:color w:val="188038"/>
                <w:sz w:val="18"/>
                <w:szCs w:val="18"/>
                <w:highlight w:val="white"/>
                <w:rtl w:val="0"/>
              </w:rPr>
              <w:t xml:space="preserve">"cborHex":</w:t>
            </w:r>
            <w:r w:rsidDel="00000000" w:rsidR="00000000" w:rsidRPr="00000000">
              <w:rPr>
                <w:rFonts w:ascii="Courier New" w:cs="Courier New" w:eastAsia="Courier New" w:hAnsi="Courier New"/>
                <w:color w:val="1f2328"/>
                <w:sz w:val="18"/>
                <w:szCs w:val="18"/>
                <w:highlight w:val="white"/>
                <w:rtl w:val="0"/>
              </w:rPr>
              <w:t xml:space="preserve"> </w:t>
            </w:r>
            <w:r w:rsidDel="00000000" w:rsidR="00000000" w:rsidRPr="00000000">
              <w:rPr>
                <w:rFonts w:ascii="Roboto Mono" w:cs="Roboto Mono" w:eastAsia="Roboto Mono" w:hAnsi="Roboto Mono"/>
                <w:color w:val="188038"/>
                <w:sz w:val="18"/>
                <w:szCs w:val="18"/>
                <w:highlight w:val="white"/>
                <w:rtl w:val="0"/>
              </w:rPr>
              <w:t xml:space="preserve">"00000000"</w:t>
            </w:r>
            <w:r w:rsidDel="00000000" w:rsidR="00000000" w:rsidRPr="00000000">
              <w:rPr>
                <w:rtl w:val="0"/>
              </w:rPr>
            </w:r>
          </w:p>
          <w:p w:rsidR="00000000" w:rsidDel="00000000" w:rsidP="00000000" w:rsidRDefault="00000000" w:rsidRPr="00000000" w14:paraId="000007F8">
            <w:pPr>
              <w:pStyle w:val="Title"/>
              <w:keepNext w:val="0"/>
              <w:keepLines w:val="0"/>
              <w:shd w:fill="ffffff" w:val="clear"/>
              <w:spacing w:after="0" w:line="240" w:lineRule="auto"/>
              <w:rPr>
                <w:rFonts w:ascii="Courier New" w:cs="Courier New" w:eastAsia="Courier New" w:hAnsi="Courier New"/>
                <w:color w:val="1f2328"/>
                <w:sz w:val="18"/>
                <w:szCs w:val="18"/>
                <w:highlight w:val="white"/>
              </w:rPr>
            </w:pPr>
            <w:bookmarkStart w:colFirst="0" w:colLast="0" w:name="_47d8i1x83w3t" w:id="0"/>
            <w:bookmarkEnd w:id="0"/>
            <w:r w:rsidDel="00000000" w:rsidR="00000000" w:rsidRPr="00000000">
              <w:rPr>
                <w:rFonts w:ascii="Roboto Mono" w:cs="Roboto Mono" w:eastAsia="Roboto Mono" w:hAnsi="Roboto Mono"/>
                <w:color w:val="188038"/>
                <w:sz w:val="18"/>
                <w:szCs w:val="18"/>
                <w:highlight w:val="white"/>
                <w:rtl w:val="0"/>
              </w:rPr>
              <w:t xml:space="preserve">}</w:t>
            </w:r>
            <w:r w:rsidDel="00000000" w:rsidR="00000000" w:rsidRPr="00000000">
              <w:rPr>
                <w:rtl w:val="0"/>
              </w:rPr>
            </w:r>
          </w:p>
          <w:p w:rsidR="00000000" w:rsidDel="00000000" w:rsidP="00000000" w:rsidRDefault="00000000" w:rsidRPr="00000000" w14:paraId="000007F9">
            <w:pPr>
              <w:pStyle w:val="Title"/>
              <w:keepNext w:val="0"/>
              <w:keepLines w:val="0"/>
              <w:spacing w:after="0" w:line="240" w:lineRule="auto"/>
              <w:rPr>
                <w:color w:val="1f2328"/>
                <w:sz w:val="21"/>
                <w:szCs w:val="21"/>
                <w:highlight w:val="white"/>
              </w:rPr>
            </w:pPr>
            <w:bookmarkStart w:colFirst="0" w:colLast="0" w:name="_puk2wnrggsb" w:id="228"/>
            <w:bookmarkEnd w:id="228"/>
            <w:r w:rsidDel="00000000" w:rsidR="00000000" w:rsidRPr="00000000">
              <w:rPr>
                <w:rFonts w:ascii="Courier New" w:cs="Courier New" w:eastAsia="Courier New" w:hAnsi="Courier New"/>
                <w:color w:val="1f2328"/>
                <w:sz w:val="18"/>
                <w:szCs w:val="18"/>
                <w:highlight w:val="white"/>
                <w:rtl w:val="0"/>
              </w:rPr>
              <w:t xml:space="preserve"></w:t>
            </w:r>
            <w:r w:rsidDel="00000000" w:rsidR="00000000" w:rsidRPr="00000000">
              <w:rPr>
                <w:rtl w:val="0"/>
              </w:rPr>
            </w:r>
          </w:p>
          <w:p w:rsidR="00000000" w:rsidDel="00000000" w:rsidP="00000000" w:rsidRDefault="00000000" w:rsidRPr="00000000" w14:paraId="000007FA">
            <w:pPr>
              <w:spacing w:line="240" w:lineRule="auto"/>
              <w:rPr/>
            </w:pPr>
            <w:r w:rsidDel="00000000" w:rsidR="00000000" w:rsidRPr="00000000">
              <w:rPr>
                <w:rtl w:val="0"/>
              </w:rPr>
            </w:r>
          </w:p>
        </w:tc>
        <w:tc>
          <w:tcPr/>
          <w:p w:rsidR="00000000" w:rsidDel="00000000" w:rsidP="00000000" w:rsidRDefault="00000000" w:rsidRPr="00000000" w14:paraId="000007FB">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7FC">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7FD">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7FE">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7FF">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800">
            <w:pPr>
              <w:pStyle w:val="Title"/>
              <w:keepNext w:val="0"/>
              <w:keepLines w:val="0"/>
              <w:spacing w:after="0"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801">
            <w:pPr>
              <w:pStyle w:val="Title"/>
              <w:keepNext w:val="0"/>
              <w:keepLines w:val="0"/>
              <w:shd w:fill="ffffff" w:val="clear"/>
              <w:spacing w:after="240" w:before="6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The output certificate complies with the conway cddl </w:t>
              <w:br w:type="textWrapping"/>
              <w:br w:type="textWrapping"/>
              <w:t xml:space="preserve">unreg_drep_cert = (17, drep_credential, coin)</w:t>
            </w:r>
          </w:p>
        </w:tc>
        <w:tc>
          <w:tcPr/>
          <w:p w:rsidR="00000000" w:rsidDel="00000000" w:rsidP="00000000" w:rsidRDefault="00000000" w:rsidRPr="00000000" w14:paraId="00000802">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Detail Pending</w:t>
            </w:r>
          </w:p>
        </w:tc>
        <w:tc>
          <w:tcPr/>
          <w:p w:rsidR="00000000" w:rsidDel="00000000" w:rsidP="00000000" w:rsidRDefault="00000000" w:rsidRPr="00000000" w14:paraId="00000803">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804">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805">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806">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807">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808">
            <w:pPr>
              <w:pStyle w:val="Title"/>
              <w:keepNext w:val="0"/>
              <w:keepLines w:val="0"/>
              <w:spacing w:after="0"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809">
            <w:pPr>
              <w:pStyle w:val="Title"/>
              <w:keepNext w:val="0"/>
              <w:keepLines w:val="0"/>
              <w:shd w:fill="ffffff" w:val="clear"/>
              <w:spacing w:after="240" w:before="6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The feature implementation should be well-documented, providing clear usage instructions</w:t>
            </w:r>
          </w:p>
        </w:tc>
        <w:tc>
          <w:tcPr/>
          <w:p w:rsidR="00000000" w:rsidDel="00000000" w:rsidP="00000000" w:rsidRDefault="00000000" w:rsidRPr="00000000" w14:paraId="0000080A">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Detail Pending</w:t>
            </w:r>
          </w:p>
        </w:tc>
        <w:tc>
          <w:tcPr/>
          <w:p w:rsidR="00000000" w:rsidDel="00000000" w:rsidP="00000000" w:rsidRDefault="00000000" w:rsidRPr="00000000" w14:paraId="0000080B">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80C">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80D">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80E">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80F">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810">
            <w:pPr>
              <w:pStyle w:val="Title"/>
              <w:keepNext w:val="0"/>
              <w:keepLines w:val="0"/>
              <w:spacing w:after="0"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811">
            <w:pPr>
              <w:pStyle w:val="Title"/>
              <w:keepNext w:val="0"/>
              <w:keepLines w:val="0"/>
              <w:shd w:fill="ffffff" w:val="clear"/>
              <w:spacing w:after="240" w:before="6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The command handles errors gracefully and provides helpful error messages when required options are missing or invalid inputs are provided.</w:t>
            </w:r>
          </w:p>
        </w:tc>
        <w:tc>
          <w:tcPr/>
          <w:p w:rsidR="00000000" w:rsidDel="00000000" w:rsidP="00000000" w:rsidRDefault="00000000" w:rsidRPr="00000000" w14:paraId="00000812">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Detail Pending</w:t>
            </w:r>
          </w:p>
        </w:tc>
        <w:tc>
          <w:tcPr/>
          <w:p w:rsidR="00000000" w:rsidDel="00000000" w:rsidP="00000000" w:rsidRDefault="00000000" w:rsidRPr="00000000" w14:paraId="00000813">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814">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815">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816">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restart"/>
          </w:tcPr>
          <w:p w:rsidR="00000000" w:rsidDel="00000000" w:rsidP="00000000" w:rsidRDefault="00000000" w:rsidRPr="00000000" w14:paraId="00000817">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CLI12</w:t>
            </w:r>
          </w:p>
        </w:tc>
        <w:tc>
          <w:tcPr>
            <w:vMerge w:val="restart"/>
          </w:tcPr>
          <w:p w:rsidR="00000000" w:rsidDel="00000000" w:rsidP="00000000" w:rsidRDefault="00000000" w:rsidRPr="00000000" w14:paraId="00000818">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As a Drep </w:t>
            </w:r>
          </w:p>
          <w:p w:rsidR="00000000" w:rsidDel="00000000" w:rsidP="00000000" w:rsidRDefault="00000000" w:rsidRPr="00000000" w14:paraId="00000819">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I want to generate the hash of my DRep metadata</w:t>
            </w:r>
          </w:p>
          <w:p w:rsidR="00000000" w:rsidDel="00000000" w:rsidP="00000000" w:rsidRDefault="00000000" w:rsidRPr="00000000" w14:paraId="0000081A">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So that I can supply it when registering as DRep</w:t>
            </w:r>
          </w:p>
        </w:tc>
        <w:tc>
          <w:tcPr/>
          <w:p w:rsidR="00000000" w:rsidDel="00000000" w:rsidP="00000000" w:rsidRDefault="00000000" w:rsidRPr="00000000" w14:paraId="0000081B">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The command calculates the blake2b 256 hash of the file supplied by the user. </w:t>
            </w:r>
          </w:p>
          <w:p w:rsidR="00000000" w:rsidDel="00000000" w:rsidP="00000000" w:rsidRDefault="00000000" w:rsidRPr="00000000" w14:paraId="0000081C">
            <w:pPr>
              <w:widowControl w:val="0"/>
              <w:spacing w:line="240" w:lineRule="auto"/>
              <w:rPr/>
            </w:pPr>
            <w:r w:rsidDel="00000000" w:rsidR="00000000" w:rsidRPr="00000000">
              <w:rPr>
                <w:rFonts w:ascii="Courier New" w:cs="Courier New" w:eastAsia="Courier New" w:hAnsi="Courier New"/>
                <w:rtl w:val="0"/>
              </w:rPr>
              <w:t xml:space="preserve">cardano-cli conway governance drep metadata-hash</w:t>
            </w:r>
            <w:r w:rsidDel="00000000" w:rsidR="00000000" w:rsidRPr="00000000">
              <w:rPr>
                <w:rtl w:val="0"/>
              </w:rPr>
            </w:r>
          </w:p>
        </w:tc>
        <w:tc>
          <w:tcPr/>
          <w:p w:rsidR="00000000" w:rsidDel="00000000" w:rsidP="00000000" w:rsidRDefault="00000000" w:rsidRPr="00000000" w14:paraId="0000081D">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Detail Pending</w:t>
            </w:r>
          </w:p>
        </w:tc>
        <w:tc>
          <w:tcPr/>
          <w:p w:rsidR="00000000" w:rsidDel="00000000" w:rsidP="00000000" w:rsidRDefault="00000000" w:rsidRPr="00000000" w14:paraId="0000081E">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81F">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820">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821">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822">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823">
            <w:pPr>
              <w:pStyle w:val="Title"/>
              <w:keepNext w:val="0"/>
              <w:keepLines w:val="0"/>
              <w:spacing w:after="0"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824">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The command requires the --drep-metadata-file FILE option to specify the file containing the DRep metadata.</w:t>
            </w:r>
          </w:p>
        </w:tc>
        <w:tc>
          <w:tcPr/>
          <w:p w:rsidR="00000000" w:rsidDel="00000000" w:rsidP="00000000" w:rsidRDefault="00000000" w:rsidRPr="00000000" w14:paraId="00000825">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Detail Pending</w:t>
            </w:r>
          </w:p>
        </w:tc>
        <w:tc>
          <w:tcPr/>
          <w:p w:rsidR="00000000" w:rsidDel="00000000" w:rsidP="00000000" w:rsidRDefault="00000000" w:rsidRPr="00000000" w14:paraId="00000826">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827">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828">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829">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82A">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82B">
            <w:pPr>
              <w:pStyle w:val="Title"/>
              <w:keepNext w:val="0"/>
              <w:keepLines w:val="0"/>
              <w:spacing w:after="0"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82C">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The command supports the --out-file FILE option (optional) to enable users to save the calculated metadata hash to the specified file. If the flag is not used, the hash is printed to stdout</w:t>
            </w:r>
          </w:p>
        </w:tc>
        <w:tc>
          <w:tcPr/>
          <w:p w:rsidR="00000000" w:rsidDel="00000000" w:rsidP="00000000" w:rsidRDefault="00000000" w:rsidRPr="00000000" w14:paraId="0000082D">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Detail Pending</w:t>
            </w:r>
          </w:p>
        </w:tc>
        <w:tc>
          <w:tcPr/>
          <w:p w:rsidR="00000000" w:rsidDel="00000000" w:rsidP="00000000" w:rsidRDefault="00000000" w:rsidRPr="00000000" w14:paraId="0000082E">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82F">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830">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831">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832">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833">
            <w:pPr>
              <w:pStyle w:val="Title"/>
              <w:keepNext w:val="0"/>
              <w:keepLines w:val="0"/>
              <w:spacing w:after="0"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834">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The command handles errors gracefully and provides helpful error messages when required options are missing or invalid inputs are provided.</w:t>
            </w:r>
          </w:p>
        </w:tc>
        <w:tc>
          <w:tcPr/>
          <w:p w:rsidR="00000000" w:rsidDel="00000000" w:rsidP="00000000" w:rsidRDefault="00000000" w:rsidRPr="00000000" w14:paraId="00000835">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Detail Pending</w:t>
            </w:r>
          </w:p>
        </w:tc>
        <w:tc>
          <w:tcPr/>
          <w:p w:rsidR="00000000" w:rsidDel="00000000" w:rsidP="00000000" w:rsidRDefault="00000000" w:rsidRPr="00000000" w14:paraId="00000836">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837">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838">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839">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restart"/>
          </w:tcPr>
          <w:p w:rsidR="00000000" w:rsidDel="00000000" w:rsidP="00000000" w:rsidRDefault="00000000" w:rsidRPr="00000000" w14:paraId="0000083A">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CLI13</w:t>
            </w:r>
          </w:p>
        </w:tc>
        <w:tc>
          <w:tcPr>
            <w:vMerge w:val="restart"/>
          </w:tcPr>
          <w:p w:rsidR="00000000" w:rsidDel="00000000" w:rsidP="00000000" w:rsidRDefault="00000000" w:rsidRPr="00000000" w14:paraId="0000083B">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As an ada holder</w:t>
            </w:r>
          </w:p>
          <w:p w:rsidR="00000000" w:rsidDel="00000000" w:rsidP="00000000" w:rsidRDefault="00000000" w:rsidRPr="00000000" w14:paraId="0000083C">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I want to create a governance action that updates the constitution </w:t>
            </w:r>
          </w:p>
          <w:p w:rsidR="00000000" w:rsidDel="00000000" w:rsidP="00000000" w:rsidRDefault="00000000" w:rsidRPr="00000000" w14:paraId="0000083D">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So that it can be submitted to the chain and be voted by the governance bodies</w:t>
            </w:r>
          </w:p>
        </w:tc>
        <w:tc>
          <w:tcPr/>
          <w:p w:rsidR="00000000" w:rsidDel="00000000" w:rsidP="00000000" w:rsidRDefault="00000000" w:rsidRPr="00000000" w14:paraId="0000083E">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The command requires either --mainnet or --testnet-magic NATURAL option to specify the target network for which the governance action is generated </w:t>
            </w:r>
          </w:p>
          <w:p w:rsidR="00000000" w:rsidDel="00000000" w:rsidP="00000000" w:rsidRDefault="00000000" w:rsidRPr="00000000" w14:paraId="0000083F">
            <w:pPr>
              <w:widowControl w:val="0"/>
              <w:spacing w:line="240" w:lineRule="auto"/>
              <w:rPr/>
            </w:pPr>
            <w:r w:rsidDel="00000000" w:rsidR="00000000" w:rsidRPr="00000000">
              <w:rPr>
                <w:rFonts w:ascii="Courier New" w:cs="Courier New" w:eastAsia="Courier New" w:hAnsi="Courier New"/>
                <w:rtl w:val="0"/>
              </w:rPr>
              <w:t xml:space="preserve">cardano-cli conway governance action create-constitution</w:t>
            </w:r>
            <w:r w:rsidDel="00000000" w:rsidR="00000000" w:rsidRPr="00000000">
              <w:rPr>
                <w:rtl w:val="0"/>
              </w:rPr>
            </w:r>
          </w:p>
        </w:tc>
        <w:tc>
          <w:tcPr/>
          <w:p w:rsidR="00000000" w:rsidDel="00000000" w:rsidP="00000000" w:rsidRDefault="00000000" w:rsidRPr="00000000" w14:paraId="00000840">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Detail Pending</w:t>
            </w:r>
          </w:p>
        </w:tc>
        <w:tc>
          <w:tcPr/>
          <w:p w:rsidR="00000000" w:rsidDel="00000000" w:rsidP="00000000" w:rsidRDefault="00000000" w:rsidRPr="00000000" w14:paraId="00000841">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842">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843">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844">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845">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846">
            <w:pPr>
              <w:pStyle w:val="Title"/>
              <w:keepNext w:val="0"/>
              <w:keepLines w:val="0"/>
              <w:spacing w:after="0"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847">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The command requires the user to provide the the deposit amount for submitting governance actions via the flag </w:t>
            </w:r>
            <w:r w:rsidDel="00000000" w:rsidR="00000000" w:rsidRPr="00000000">
              <w:rPr>
                <w:i w:val="1"/>
                <w:color w:val="1f2328"/>
                <w:sz w:val="21"/>
                <w:szCs w:val="21"/>
                <w:highlight w:val="white"/>
                <w:rtl w:val="0"/>
              </w:rPr>
              <w:t xml:space="preserve">--governance-action-deposit</w:t>
            </w:r>
            <w:r w:rsidDel="00000000" w:rsidR="00000000" w:rsidRPr="00000000">
              <w:rPr>
                <w:rtl w:val="0"/>
              </w:rPr>
            </w:r>
          </w:p>
        </w:tc>
        <w:tc>
          <w:tcPr/>
          <w:p w:rsidR="00000000" w:rsidDel="00000000" w:rsidP="00000000" w:rsidRDefault="00000000" w:rsidRPr="00000000" w14:paraId="00000848">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Detail Pending</w:t>
            </w:r>
          </w:p>
        </w:tc>
        <w:tc>
          <w:tcPr/>
          <w:p w:rsidR="00000000" w:rsidDel="00000000" w:rsidP="00000000" w:rsidRDefault="00000000" w:rsidRPr="00000000" w14:paraId="00000849">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84A">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84B">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84C">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84D">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84E">
            <w:pPr>
              <w:pStyle w:val="Title"/>
              <w:keepNext w:val="0"/>
              <w:keepLines w:val="0"/>
              <w:spacing w:after="0"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84F">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The command requires the user to provide the stake credential that will receive the deposit return when the action is enacted/expired. It accepts: </w:t>
              <w:br w:type="textWrapping"/>
            </w:r>
          </w:p>
          <w:p w:rsidR="00000000" w:rsidDel="00000000" w:rsidP="00000000" w:rsidRDefault="00000000" w:rsidRPr="00000000" w14:paraId="00000850">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--stake-verification-key-file</w:t>
            </w:r>
          </w:p>
          <w:p w:rsidR="00000000" w:rsidDel="00000000" w:rsidP="00000000" w:rsidRDefault="00000000" w:rsidRPr="00000000" w14:paraId="00000851">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--stake-verification-key</w:t>
            </w:r>
          </w:p>
          <w:p w:rsidR="00000000" w:rsidDel="00000000" w:rsidP="00000000" w:rsidRDefault="00000000" w:rsidRPr="00000000" w14:paraId="00000852">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--stake-key-hash </w:t>
            </w:r>
          </w:p>
        </w:tc>
        <w:tc>
          <w:tcPr/>
          <w:p w:rsidR="00000000" w:rsidDel="00000000" w:rsidP="00000000" w:rsidRDefault="00000000" w:rsidRPr="00000000" w14:paraId="00000853">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Detail Pending</w:t>
            </w:r>
          </w:p>
        </w:tc>
        <w:tc>
          <w:tcPr/>
          <w:p w:rsidR="00000000" w:rsidDel="00000000" w:rsidP="00000000" w:rsidRDefault="00000000" w:rsidRPr="00000000" w14:paraId="00000854">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855">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856">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857">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858">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859">
            <w:pPr>
              <w:pStyle w:val="Title"/>
              <w:keepNext w:val="0"/>
              <w:keepLines w:val="0"/>
              <w:spacing w:after="0"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85A">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The command allows the user to provide the transaction id and index of the previously enacted action of this type. These flags are optional (but if one is used the other one must be used too)  to support the very first action of this type on the system which does not require information about previously enacted actions. The flags are:</w:t>
            </w:r>
          </w:p>
          <w:p w:rsidR="00000000" w:rsidDel="00000000" w:rsidP="00000000" w:rsidRDefault="00000000" w:rsidRPr="00000000" w14:paraId="0000085B">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--governance-action-tx-id </w:t>
            </w:r>
          </w:p>
          <w:p w:rsidR="00000000" w:rsidDel="00000000" w:rsidP="00000000" w:rsidRDefault="00000000" w:rsidRPr="00000000" w14:paraId="0000085C">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--governance-action-index</w:t>
            </w:r>
          </w:p>
        </w:tc>
        <w:tc>
          <w:tcPr/>
          <w:p w:rsidR="00000000" w:rsidDel="00000000" w:rsidP="00000000" w:rsidRDefault="00000000" w:rsidRPr="00000000" w14:paraId="0000085D">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Detail Pending</w:t>
            </w:r>
          </w:p>
        </w:tc>
        <w:tc>
          <w:tcPr/>
          <w:p w:rsidR="00000000" w:rsidDel="00000000" w:rsidP="00000000" w:rsidRDefault="00000000" w:rsidRPr="00000000" w14:paraId="0000085E">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85F">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860">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861">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862">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863">
            <w:pPr>
              <w:pStyle w:val="Title"/>
              <w:keepNext w:val="0"/>
              <w:keepLines w:val="0"/>
              <w:spacing w:after="0"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864">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The command requires the user to provide an anchor (url / hash) of the proposal. A document where the proposer exposes the reasoning behind the proposed change. </w:t>
              <w:br w:type="textWrapping"/>
            </w:r>
          </w:p>
          <w:p w:rsidR="00000000" w:rsidDel="00000000" w:rsidP="00000000" w:rsidRDefault="00000000" w:rsidRPr="00000000" w14:paraId="00000865">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--anchor-url</w:t>
            </w:r>
          </w:p>
          <w:p w:rsidR="00000000" w:rsidDel="00000000" w:rsidP="00000000" w:rsidRDefault="00000000" w:rsidRPr="00000000" w14:paraId="00000866">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--anchor-data-hash </w:t>
            </w:r>
          </w:p>
        </w:tc>
        <w:tc>
          <w:tcPr/>
          <w:p w:rsidR="00000000" w:rsidDel="00000000" w:rsidP="00000000" w:rsidRDefault="00000000" w:rsidRPr="00000000" w14:paraId="00000867">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Detail Pending</w:t>
            </w:r>
          </w:p>
        </w:tc>
        <w:tc>
          <w:tcPr/>
          <w:p w:rsidR="00000000" w:rsidDel="00000000" w:rsidP="00000000" w:rsidRDefault="00000000" w:rsidRPr="00000000" w14:paraId="00000868">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869">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86A">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86B">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86C">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86D">
            <w:pPr>
              <w:pStyle w:val="Title"/>
              <w:keepNext w:val="0"/>
              <w:keepLines w:val="0"/>
              <w:spacing w:after="0"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86E">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The command requires the user to provide an anchor (url / hash) of the new constitution. </w:t>
              <w:br w:type="textWrapping"/>
            </w:r>
          </w:p>
          <w:p w:rsidR="00000000" w:rsidDel="00000000" w:rsidP="00000000" w:rsidRDefault="00000000" w:rsidRPr="00000000" w14:paraId="0000086F">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--constitution-url</w:t>
            </w:r>
          </w:p>
          <w:p w:rsidR="00000000" w:rsidDel="00000000" w:rsidP="00000000" w:rsidRDefault="00000000" w:rsidRPr="00000000" w14:paraId="00000870">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--constitution-hash</w:t>
            </w:r>
          </w:p>
          <w:p w:rsidR="00000000" w:rsidDel="00000000" w:rsidP="00000000" w:rsidRDefault="00000000" w:rsidRPr="00000000" w14:paraId="00000871">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872">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Detail Pending</w:t>
            </w:r>
          </w:p>
        </w:tc>
        <w:tc>
          <w:tcPr/>
          <w:p w:rsidR="00000000" w:rsidDel="00000000" w:rsidP="00000000" w:rsidRDefault="00000000" w:rsidRPr="00000000" w14:paraId="00000873">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874">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875">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876">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877">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878">
            <w:pPr>
              <w:pStyle w:val="Title"/>
              <w:keepNext w:val="0"/>
              <w:keepLines w:val="0"/>
              <w:spacing w:after="0"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879">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The command has the mandatory flag –out-file to specify the file here the governance action (the proposal) will be saved. </w:t>
            </w:r>
          </w:p>
        </w:tc>
        <w:tc>
          <w:tcPr/>
          <w:p w:rsidR="00000000" w:rsidDel="00000000" w:rsidP="00000000" w:rsidRDefault="00000000" w:rsidRPr="00000000" w14:paraId="0000087A">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Detail Pending</w:t>
            </w:r>
          </w:p>
        </w:tc>
        <w:tc>
          <w:tcPr/>
          <w:p w:rsidR="00000000" w:rsidDel="00000000" w:rsidP="00000000" w:rsidRDefault="00000000" w:rsidRPr="00000000" w14:paraId="0000087B">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87C">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87D">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87E">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87F">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880">
            <w:pPr>
              <w:pStyle w:val="Title"/>
              <w:keepNext w:val="0"/>
              <w:keepLines w:val="0"/>
              <w:spacing w:after="0"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881">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The generated governance action complies with the conway cddl, where: </w:t>
              <w:br w:type="textWrapping"/>
            </w:r>
          </w:p>
          <w:p w:rsidR="00000000" w:rsidDel="00000000" w:rsidP="00000000" w:rsidRDefault="00000000" w:rsidRPr="00000000" w14:paraId="00000882">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proposal_procedure =</w:t>
            </w:r>
          </w:p>
          <w:p w:rsidR="00000000" w:rsidDel="00000000" w:rsidP="00000000" w:rsidRDefault="00000000" w:rsidRPr="00000000" w14:paraId="00000883">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  [ deposit : coin</w:t>
            </w:r>
          </w:p>
          <w:p w:rsidR="00000000" w:rsidDel="00000000" w:rsidP="00000000" w:rsidRDefault="00000000" w:rsidRPr="00000000" w14:paraId="00000884">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  , reward_account</w:t>
            </w:r>
          </w:p>
          <w:p w:rsidR="00000000" w:rsidDel="00000000" w:rsidP="00000000" w:rsidRDefault="00000000" w:rsidRPr="00000000" w14:paraId="00000885">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  , gov_action</w:t>
            </w:r>
          </w:p>
          <w:p w:rsidR="00000000" w:rsidDel="00000000" w:rsidP="00000000" w:rsidRDefault="00000000" w:rsidRPr="00000000" w14:paraId="00000886">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  , anchor</w:t>
            </w:r>
          </w:p>
          <w:p w:rsidR="00000000" w:rsidDel="00000000" w:rsidP="00000000" w:rsidRDefault="00000000" w:rsidRPr="00000000" w14:paraId="00000887">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  ]</w:t>
            </w:r>
          </w:p>
          <w:p w:rsidR="00000000" w:rsidDel="00000000" w:rsidP="00000000" w:rsidRDefault="00000000" w:rsidRPr="00000000" w14:paraId="00000888">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rtl w:val="0"/>
              </w:rPr>
            </w:r>
          </w:p>
          <w:p w:rsidR="00000000" w:rsidDel="00000000" w:rsidP="00000000" w:rsidRDefault="00000000" w:rsidRPr="00000000" w14:paraId="00000889">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new_constitution = (5, gov_action_id / null, constitution)</w:t>
            </w:r>
          </w:p>
          <w:p w:rsidR="00000000" w:rsidDel="00000000" w:rsidP="00000000" w:rsidRDefault="00000000" w:rsidRPr="00000000" w14:paraId="0000088A">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rtl w:val="0"/>
              </w:rPr>
            </w:r>
          </w:p>
          <w:p w:rsidR="00000000" w:rsidDel="00000000" w:rsidP="00000000" w:rsidRDefault="00000000" w:rsidRPr="00000000" w14:paraId="0000088B">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constitution =</w:t>
            </w:r>
          </w:p>
          <w:p w:rsidR="00000000" w:rsidDel="00000000" w:rsidP="00000000" w:rsidRDefault="00000000" w:rsidRPr="00000000" w14:paraId="0000088C">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  [ anchor</w:t>
            </w:r>
          </w:p>
          <w:p w:rsidR="00000000" w:rsidDel="00000000" w:rsidP="00000000" w:rsidRDefault="00000000" w:rsidRPr="00000000" w14:paraId="0000088D">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  , scripthash / null</w:t>
            </w:r>
          </w:p>
          <w:p w:rsidR="00000000" w:rsidDel="00000000" w:rsidP="00000000" w:rsidRDefault="00000000" w:rsidRPr="00000000" w14:paraId="0000088E">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  ]</w:t>
            </w:r>
          </w:p>
        </w:tc>
        <w:tc>
          <w:tcPr/>
          <w:p w:rsidR="00000000" w:rsidDel="00000000" w:rsidP="00000000" w:rsidRDefault="00000000" w:rsidRPr="00000000" w14:paraId="0000088F">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Detail Pending</w:t>
            </w:r>
          </w:p>
        </w:tc>
        <w:tc>
          <w:tcPr/>
          <w:p w:rsidR="00000000" w:rsidDel="00000000" w:rsidP="00000000" w:rsidRDefault="00000000" w:rsidRPr="00000000" w14:paraId="00000890">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891">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892">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893">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restart"/>
          </w:tcPr>
          <w:p w:rsidR="00000000" w:rsidDel="00000000" w:rsidP="00000000" w:rsidRDefault="00000000" w:rsidRPr="00000000" w14:paraId="00000894">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CLI14</w:t>
            </w:r>
          </w:p>
        </w:tc>
        <w:tc>
          <w:tcPr>
            <w:vMerge w:val="restart"/>
          </w:tcPr>
          <w:p w:rsidR="00000000" w:rsidDel="00000000" w:rsidP="00000000" w:rsidRDefault="00000000" w:rsidRPr="00000000" w14:paraId="00000895">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As an ada holder</w:t>
            </w:r>
          </w:p>
          <w:p w:rsidR="00000000" w:rsidDel="00000000" w:rsidP="00000000" w:rsidRDefault="00000000" w:rsidRPr="00000000" w14:paraId="00000896">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I want to create a governance action that updates the constitutional committee</w:t>
            </w:r>
          </w:p>
          <w:p w:rsidR="00000000" w:rsidDel="00000000" w:rsidP="00000000" w:rsidRDefault="00000000" w:rsidRPr="00000000" w14:paraId="00000897">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So that it can be submitted to the chain and be voted by the governance bodies</w:t>
            </w:r>
          </w:p>
        </w:tc>
        <w:tc>
          <w:tcPr/>
          <w:p w:rsidR="00000000" w:rsidDel="00000000" w:rsidP="00000000" w:rsidRDefault="00000000" w:rsidRPr="00000000" w14:paraId="00000898">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The command requires either --mainnet or --testnet-magic NATURAL option to specify the target network for which the action is generated</w:t>
            </w:r>
          </w:p>
          <w:p w:rsidR="00000000" w:rsidDel="00000000" w:rsidP="00000000" w:rsidRDefault="00000000" w:rsidRPr="00000000" w14:paraId="00000899">
            <w:pPr>
              <w:spacing w:line="240" w:lineRule="auto"/>
              <w:rPr/>
            </w:pPr>
            <w:r w:rsidDel="00000000" w:rsidR="00000000" w:rsidRPr="00000000">
              <w:rPr>
                <w:rtl w:val="0"/>
              </w:rPr>
            </w:r>
          </w:p>
        </w:tc>
        <w:tc>
          <w:tcPr/>
          <w:p w:rsidR="00000000" w:rsidDel="00000000" w:rsidP="00000000" w:rsidRDefault="00000000" w:rsidRPr="00000000" w14:paraId="0000089A">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Detail Pending</w:t>
            </w:r>
          </w:p>
        </w:tc>
        <w:tc>
          <w:tcPr/>
          <w:p w:rsidR="00000000" w:rsidDel="00000000" w:rsidP="00000000" w:rsidRDefault="00000000" w:rsidRPr="00000000" w14:paraId="0000089B">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89C">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89D">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89E">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89F">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8A0">
            <w:pPr>
              <w:pStyle w:val="Title"/>
              <w:keepNext w:val="0"/>
              <w:keepLines w:val="0"/>
              <w:spacing w:after="0"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8A1">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The command requires the user to provide the the deposit amount for submitting governance actions via the flag </w:t>
            </w:r>
            <w:r w:rsidDel="00000000" w:rsidR="00000000" w:rsidRPr="00000000">
              <w:rPr>
                <w:i w:val="1"/>
                <w:color w:val="1f2328"/>
                <w:sz w:val="21"/>
                <w:szCs w:val="21"/>
                <w:highlight w:val="white"/>
                <w:rtl w:val="0"/>
              </w:rPr>
              <w:t xml:space="preserve">--governance-action-deposit</w:t>
            </w:r>
            <w:r w:rsidDel="00000000" w:rsidR="00000000" w:rsidRPr="00000000">
              <w:rPr>
                <w:rtl w:val="0"/>
              </w:rPr>
            </w:r>
          </w:p>
        </w:tc>
        <w:tc>
          <w:tcPr/>
          <w:p w:rsidR="00000000" w:rsidDel="00000000" w:rsidP="00000000" w:rsidRDefault="00000000" w:rsidRPr="00000000" w14:paraId="000008A2">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Detail Pending</w:t>
            </w:r>
          </w:p>
        </w:tc>
        <w:tc>
          <w:tcPr/>
          <w:p w:rsidR="00000000" w:rsidDel="00000000" w:rsidP="00000000" w:rsidRDefault="00000000" w:rsidRPr="00000000" w14:paraId="000008A3">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8A4">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8A5">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8A6">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8A7">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8A8">
            <w:pPr>
              <w:pStyle w:val="Title"/>
              <w:keepNext w:val="0"/>
              <w:keepLines w:val="0"/>
              <w:spacing w:after="0"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8A9">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The command requires the user to provide the stake credential that will receive the deposit return when the action is enacted/expired. It accepts: </w:t>
              <w:br w:type="textWrapping"/>
            </w:r>
          </w:p>
          <w:p w:rsidR="00000000" w:rsidDel="00000000" w:rsidP="00000000" w:rsidRDefault="00000000" w:rsidRPr="00000000" w14:paraId="000008AA">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--stake-verification-key-file</w:t>
            </w:r>
          </w:p>
          <w:p w:rsidR="00000000" w:rsidDel="00000000" w:rsidP="00000000" w:rsidRDefault="00000000" w:rsidRPr="00000000" w14:paraId="000008AB">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--stake-verification-key</w:t>
            </w:r>
          </w:p>
          <w:p w:rsidR="00000000" w:rsidDel="00000000" w:rsidP="00000000" w:rsidRDefault="00000000" w:rsidRPr="00000000" w14:paraId="000008AC">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--stake-key-hash </w:t>
            </w:r>
          </w:p>
        </w:tc>
        <w:tc>
          <w:tcPr/>
          <w:p w:rsidR="00000000" w:rsidDel="00000000" w:rsidP="00000000" w:rsidRDefault="00000000" w:rsidRPr="00000000" w14:paraId="000008AD">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Detail Pending</w:t>
            </w:r>
          </w:p>
        </w:tc>
        <w:tc>
          <w:tcPr/>
          <w:p w:rsidR="00000000" w:rsidDel="00000000" w:rsidP="00000000" w:rsidRDefault="00000000" w:rsidRPr="00000000" w14:paraId="000008AE">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8AF">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8B0">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8B1">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8B2">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8B3">
            <w:pPr>
              <w:pStyle w:val="Title"/>
              <w:keepNext w:val="0"/>
              <w:keepLines w:val="0"/>
              <w:spacing w:after="0"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8B4">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The command requires the user to provide an anchor (url / hash) of the proposal. A document where the proposer exposes the reasoning behind the proposed change. </w:t>
              <w:br w:type="textWrapping"/>
            </w:r>
          </w:p>
          <w:p w:rsidR="00000000" w:rsidDel="00000000" w:rsidP="00000000" w:rsidRDefault="00000000" w:rsidRPr="00000000" w14:paraId="000008B5">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--anchor-url</w:t>
            </w:r>
          </w:p>
          <w:p w:rsidR="00000000" w:rsidDel="00000000" w:rsidP="00000000" w:rsidRDefault="00000000" w:rsidRPr="00000000" w14:paraId="000008B6">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--anchor-data-hash </w:t>
            </w:r>
          </w:p>
        </w:tc>
        <w:tc>
          <w:tcPr/>
          <w:p w:rsidR="00000000" w:rsidDel="00000000" w:rsidP="00000000" w:rsidRDefault="00000000" w:rsidRPr="00000000" w14:paraId="000008B7">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Detail Pending</w:t>
            </w:r>
          </w:p>
        </w:tc>
        <w:tc>
          <w:tcPr/>
          <w:p w:rsidR="00000000" w:rsidDel="00000000" w:rsidP="00000000" w:rsidRDefault="00000000" w:rsidRPr="00000000" w14:paraId="000008B8">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8B9">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8BA">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8BB">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8BC">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8BD">
            <w:pPr>
              <w:pStyle w:val="Title"/>
              <w:keepNext w:val="0"/>
              <w:keepLines w:val="0"/>
              <w:spacing w:after="0"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8BE">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The command offers the option to remove many CC members, it accepts:</w:t>
              <w:br w:type="textWrapping"/>
            </w:r>
          </w:p>
          <w:p w:rsidR="00000000" w:rsidDel="00000000" w:rsidP="00000000" w:rsidRDefault="00000000" w:rsidRPr="00000000" w14:paraId="000008BF">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--remove-cc-cold-verification-key-hash</w:t>
            </w:r>
          </w:p>
          <w:p w:rsidR="00000000" w:rsidDel="00000000" w:rsidP="00000000" w:rsidRDefault="00000000" w:rsidRPr="00000000" w14:paraId="000008C0">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--remove-cc-cold-verification-key</w:t>
            </w:r>
          </w:p>
          <w:p w:rsidR="00000000" w:rsidDel="00000000" w:rsidP="00000000" w:rsidRDefault="00000000" w:rsidRPr="00000000" w14:paraId="000008C1">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--remove-cc-cold-verification-key-file</w:t>
            </w:r>
          </w:p>
        </w:tc>
        <w:tc>
          <w:tcPr/>
          <w:p w:rsidR="00000000" w:rsidDel="00000000" w:rsidP="00000000" w:rsidRDefault="00000000" w:rsidRPr="00000000" w14:paraId="000008C2">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Detail Pending</w:t>
            </w:r>
          </w:p>
        </w:tc>
        <w:tc>
          <w:tcPr/>
          <w:p w:rsidR="00000000" w:rsidDel="00000000" w:rsidP="00000000" w:rsidRDefault="00000000" w:rsidRPr="00000000" w14:paraId="000008C3">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8C4">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8C5">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8C6">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8C7">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8C8">
            <w:pPr>
              <w:pStyle w:val="Title"/>
              <w:keepNext w:val="0"/>
              <w:keepLines w:val="0"/>
              <w:spacing w:after="0"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8C9">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The command offers the option to add many CC members.  </w:t>
              <w:br w:type="textWrapping"/>
            </w:r>
          </w:p>
          <w:p w:rsidR="00000000" w:rsidDel="00000000" w:rsidP="00000000" w:rsidRDefault="00000000" w:rsidRPr="00000000" w14:paraId="000008CA">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--add-cc-cold-verification-key</w:t>
            </w:r>
          </w:p>
          <w:p w:rsidR="00000000" w:rsidDel="00000000" w:rsidP="00000000" w:rsidRDefault="00000000" w:rsidRPr="00000000" w14:paraId="000008CB">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--add-cc-cold-verification-key-file</w:t>
            </w:r>
          </w:p>
          <w:p w:rsidR="00000000" w:rsidDel="00000000" w:rsidP="00000000" w:rsidRDefault="00000000" w:rsidRPr="00000000" w14:paraId="000008CC">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--add-cc-cold-verification-key-hash</w:t>
            </w:r>
          </w:p>
        </w:tc>
        <w:tc>
          <w:tcPr/>
          <w:p w:rsidR="00000000" w:rsidDel="00000000" w:rsidP="00000000" w:rsidRDefault="00000000" w:rsidRPr="00000000" w14:paraId="000008CD">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Detail Pending</w:t>
            </w:r>
          </w:p>
        </w:tc>
        <w:tc>
          <w:tcPr/>
          <w:p w:rsidR="00000000" w:rsidDel="00000000" w:rsidP="00000000" w:rsidRDefault="00000000" w:rsidRPr="00000000" w14:paraId="000008CE">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8CF">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8D0">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8D1">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8D2">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8D3">
            <w:pPr>
              <w:pStyle w:val="Title"/>
              <w:keepNext w:val="0"/>
              <w:keepLines w:val="0"/>
              <w:spacing w:after="0"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8D4">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When adding a new member, the command requires the user to also provide a </w:t>
            </w:r>
            <w:r w:rsidDel="00000000" w:rsidR="00000000" w:rsidRPr="00000000">
              <w:rPr>
                <w:b w:val="1"/>
                <w:color w:val="1f2328"/>
                <w:sz w:val="21"/>
                <w:szCs w:val="21"/>
                <w:highlight w:val="white"/>
                <w:rtl w:val="0"/>
              </w:rPr>
              <w:t xml:space="preserve">term</w:t>
            </w:r>
            <w:r w:rsidDel="00000000" w:rsidR="00000000" w:rsidRPr="00000000">
              <w:rPr>
                <w:color w:val="1f2328"/>
                <w:sz w:val="21"/>
                <w:szCs w:val="21"/>
                <w:highlight w:val="white"/>
                <w:rtl w:val="0"/>
              </w:rPr>
              <w:t xml:space="preserve"> for each new member using the flag</w:t>
            </w:r>
            <w:r w:rsidDel="00000000" w:rsidR="00000000" w:rsidRPr="00000000">
              <w:rPr>
                <w:b w:val="1"/>
                <w:color w:val="1f2328"/>
                <w:sz w:val="21"/>
                <w:szCs w:val="21"/>
                <w:highlight w:val="white"/>
                <w:rtl w:val="0"/>
              </w:rPr>
              <w:t xml:space="preserve"> –epoch</w:t>
            </w:r>
            <w:r w:rsidDel="00000000" w:rsidR="00000000" w:rsidRPr="00000000">
              <w:rPr>
                <w:color w:val="1f2328"/>
                <w:sz w:val="21"/>
                <w:szCs w:val="21"/>
                <w:highlight w:val="white"/>
                <w:rtl w:val="0"/>
              </w:rPr>
              <w:t xml:space="preserve"> </w:t>
            </w:r>
          </w:p>
        </w:tc>
        <w:tc>
          <w:tcPr/>
          <w:p w:rsidR="00000000" w:rsidDel="00000000" w:rsidP="00000000" w:rsidRDefault="00000000" w:rsidRPr="00000000" w14:paraId="000008D5">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Detail Pending</w:t>
            </w:r>
          </w:p>
        </w:tc>
        <w:tc>
          <w:tcPr/>
          <w:p w:rsidR="00000000" w:rsidDel="00000000" w:rsidP="00000000" w:rsidRDefault="00000000" w:rsidRPr="00000000" w14:paraId="000008D6">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8D7">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8D8">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8D9">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8DA">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8DB">
            <w:pPr>
              <w:pStyle w:val="Title"/>
              <w:keepNext w:val="0"/>
              <w:keepLines w:val="0"/>
              <w:spacing w:after="0"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8DC">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The command allows proposing a new quorum threshold:</w:t>
            </w:r>
          </w:p>
          <w:p w:rsidR="00000000" w:rsidDel="00000000" w:rsidP="00000000" w:rsidRDefault="00000000" w:rsidRPr="00000000" w14:paraId="000008DD">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rtl w:val="0"/>
              </w:rPr>
            </w:r>
          </w:p>
          <w:p w:rsidR="00000000" w:rsidDel="00000000" w:rsidP="00000000" w:rsidRDefault="00000000" w:rsidRPr="00000000" w14:paraId="000008DE">
            <w:pPr>
              <w:pStyle w:val="Title"/>
              <w:keepNext w:val="0"/>
              <w:keepLines w:val="0"/>
              <w:spacing w:after="0" w:line="240" w:lineRule="auto"/>
              <w:ind w:left="720" w:firstLine="0"/>
              <w:rPr>
                <w:color w:val="1f2328"/>
                <w:sz w:val="21"/>
                <w:szCs w:val="21"/>
                <w:highlight w:val="white"/>
              </w:rPr>
            </w:pPr>
            <w:bookmarkStart w:colFirst="0" w:colLast="0" w:name="_47d8i1x83w3t" w:id="0"/>
            <w:bookmarkEnd w:id="0"/>
            <w:r w:rsidDel="00000000" w:rsidR="00000000" w:rsidRPr="00000000">
              <w:rPr>
                <w:b w:val="1"/>
                <w:color w:val="1f2328"/>
                <w:sz w:val="21"/>
                <w:szCs w:val="21"/>
                <w:highlight w:val="white"/>
                <w:rtl w:val="0"/>
              </w:rPr>
              <w:t xml:space="preserve">When </w:t>
            </w:r>
            <w:r w:rsidDel="00000000" w:rsidR="00000000" w:rsidRPr="00000000">
              <w:rPr>
                <w:color w:val="1f2328"/>
                <w:sz w:val="21"/>
                <w:szCs w:val="21"/>
                <w:highlight w:val="white"/>
                <w:rtl w:val="0"/>
              </w:rPr>
              <w:t xml:space="preserve">adding members</w:t>
            </w:r>
          </w:p>
          <w:p w:rsidR="00000000" w:rsidDel="00000000" w:rsidP="00000000" w:rsidRDefault="00000000" w:rsidRPr="00000000" w14:paraId="000008DF">
            <w:pPr>
              <w:pStyle w:val="Title"/>
              <w:keepNext w:val="0"/>
              <w:keepLines w:val="0"/>
              <w:spacing w:after="0" w:line="240" w:lineRule="auto"/>
              <w:ind w:left="720" w:firstLine="0"/>
              <w:rPr>
                <w:color w:val="1f2328"/>
                <w:sz w:val="21"/>
                <w:szCs w:val="21"/>
                <w:highlight w:val="white"/>
              </w:rPr>
            </w:pPr>
            <w:bookmarkStart w:colFirst="0" w:colLast="0" w:name="_47d8i1x83w3t" w:id="0"/>
            <w:bookmarkEnd w:id="0"/>
            <w:r w:rsidDel="00000000" w:rsidR="00000000" w:rsidRPr="00000000">
              <w:rPr>
                <w:b w:val="1"/>
                <w:color w:val="1f2328"/>
                <w:sz w:val="21"/>
                <w:szCs w:val="21"/>
                <w:highlight w:val="white"/>
                <w:rtl w:val="0"/>
              </w:rPr>
              <w:t xml:space="preserve">When </w:t>
            </w:r>
            <w:r w:rsidDel="00000000" w:rsidR="00000000" w:rsidRPr="00000000">
              <w:rPr>
                <w:color w:val="1f2328"/>
                <w:sz w:val="21"/>
                <w:szCs w:val="21"/>
                <w:highlight w:val="white"/>
                <w:rtl w:val="0"/>
              </w:rPr>
              <w:t xml:space="preserve">removing members</w:t>
            </w:r>
          </w:p>
          <w:p w:rsidR="00000000" w:rsidDel="00000000" w:rsidP="00000000" w:rsidRDefault="00000000" w:rsidRPr="00000000" w14:paraId="000008E0">
            <w:pPr>
              <w:pStyle w:val="Title"/>
              <w:keepNext w:val="0"/>
              <w:keepLines w:val="0"/>
              <w:spacing w:after="0" w:line="240" w:lineRule="auto"/>
              <w:ind w:left="720" w:firstLine="0"/>
              <w:rPr>
                <w:color w:val="1f2328"/>
                <w:sz w:val="21"/>
                <w:szCs w:val="21"/>
                <w:highlight w:val="white"/>
              </w:rPr>
            </w:pPr>
            <w:bookmarkStart w:colFirst="0" w:colLast="0" w:name="_47d8i1x83w3t" w:id="0"/>
            <w:bookmarkEnd w:id="0"/>
            <w:r w:rsidDel="00000000" w:rsidR="00000000" w:rsidRPr="00000000">
              <w:rPr>
                <w:b w:val="1"/>
                <w:color w:val="1f2328"/>
                <w:sz w:val="21"/>
                <w:szCs w:val="21"/>
                <w:highlight w:val="white"/>
                <w:rtl w:val="0"/>
              </w:rPr>
              <w:t xml:space="preserve">As </w:t>
            </w:r>
            <w:r w:rsidDel="00000000" w:rsidR="00000000" w:rsidRPr="00000000">
              <w:rPr>
                <w:color w:val="1f2328"/>
                <w:sz w:val="21"/>
                <w:szCs w:val="21"/>
                <w:highlight w:val="white"/>
                <w:rtl w:val="0"/>
              </w:rPr>
              <w:t xml:space="preserve">standalone action (no adds or removals) </w:t>
            </w:r>
          </w:p>
        </w:tc>
        <w:tc>
          <w:tcPr/>
          <w:p w:rsidR="00000000" w:rsidDel="00000000" w:rsidP="00000000" w:rsidRDefault="00000000" w:rsidRPr="00000000" w14:paraId="000008E1">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Detail Pending</w:t>
            </w:r>
          </w:p>
        </w:tc>
        <w:tc>
          <w:tcPr/>
          <w:p w:rsidR="00000000" w:rsidDel="00000000" w:rsidP="00000000" w:rsidRDefault="00000000" w:rsidRPr="00000000" w14:paraId="000008E2">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8E3">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8E4">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8E5">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8E6">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8E7">
            <w:pPr>
              <w:pStyle w:val="Title"/>
              <w:keepNext w:val="0"/>
              <w:keepLines w:val="0"/>
              <w:spacing w:after="0"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8E8">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The command has the flag –out-file to specify the file where the governance action (the proposal) will be saved. </w:t>
            </w:r>
          </w:p>
          <w:p w:rsidR="00000000" w:rsidDel="00000000" w:rsidP="00000000" w:rsidRDefault="00000000" w:rsidRPr="00000000" w14:paraId="000008E9">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rtl w:val="0"/>
              </w:rPr>
            </w:r>
          </w:p>
          <w:p w:rsidR="00000000" w:rsidDel="00000000" w:rsidP="00000000" w:rsidRDefault="00000000" w:rsidRPr="00000000" w14:paraId="000008EA">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rtl w:val="0"/>
              </w:rPr>
            </w:r>
          </w:p>
          <w:p w:rsidR="00000000" w:rsidDel="00000000" w:rsidP="00000000" w:rsidRDefault="00000000" w:rsidRPr="00000000" w14:paraId="000008EB">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8EC">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Detail Pending</w:t>
            </w:r>
          </w:p>
        </w:tc>
        <w:tc>
          <w:tcPr/>
          <w:p w:rsidR="00000000" w:rsidDel="00000000" w:rsidP="00000000" w:rsidRDefault="00000000" w:rsidRPr="00000000" w14:paraId="000008ED">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8EE">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8EF">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8F0">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8F1">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8F2">
            <w:pPr>
              <w:pStyle w:val="Title"/>
              <w:keepNext w:val="0"/>
              <w:keepLines w:val="0"/>
              <w:spacing w:after="0"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8F3">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The generated governance action complies with the conway cddl, where: </w:t>
              <w:br w:type="textWrapping"/>
            </w:r>
          </w:p>
          <w:p w:rsidR="00000000" w:rsidDel="00000000" w:rsidP="00000000" w:rsidRDefault="00000000" w:rsidRPr="00000000" w14:paraId="000008F4">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rtl w:val="0"/>
              </w:rPr>
            </w:r>
          </w:p>
          <w:p w:rsidR="00000000" w:rsidDel="00000000" w:rsidP="00000000" w:rsidRDefault="00000000" w:rsidRPr="00000000" w14:paraId="000008F5">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proposal_procedure =</w:t>
            </w:r>
          </w:p>
          <w:p w:rsidR="00000000" w:rsidDel="00000000" w:rsidP="00000000" w:rsidRDefault="00000000" w:rsidRPr="00000000" w14:paraId="000008F6">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  [ deposit : coin</w:t>
            </w:r>
          </w:p>
          <w:p w:rsidR="00000000" w:rsidDel="00000000" w:rsidP="00000000" w:rsidRDefault="00000000" w:rsidRPr="00000000" w14:paraId="000008F7">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  , reward_account</w:t>
            </w:r>
          </w:p>
          <w:p w:rsidR="00000000" w:rsidDel="00000000" w:rsidP="00000000" w:rsidRDefault="00000000" w:rsidRPr="00000000" w14:paraId="000008F8">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  , gov_action</w:t>
            </w:r>
          </w:p>
          <w:p w:rsidR="00000000" w:rsidDel="00000000" w:rsidP="00000000" w:rsidRDefault="00000000" w:rsidRPr="00000000" w14:paraId="000008F9">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  , anchor</w:t>
            </w:r>
          </w:p>
          <w:p w:rsidR="00000000" w:rsidDel="00000000" w:rsidP="00000000" w:rsidRDefault="00000000" w:rsidRPr="00000000" w14:paraId="000008FA">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  ]</w:t>
            </w:r>
          </w:p>
          <w:p w:rsidR="00000000" w:rsidDel="00000000" w:rsidP="00000000" w:rsidRDefault="00000000" w:rsidRPr="00000000" w14:paraId="000008FB">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rtl w:val="0"/>
              </w:rPr>
            </w:r>
          </w:p>
          <w:p w:rsidR="00000000" w:rsidDel="00000000" w:rsidP="00000000" w:rsidRDefault="00000000" w:rsidRPr="00000000" w14:paraId="000008FC">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rtl w:val="0"/>
              </w:rPr>
            </w:r>
          </w:p>
          <w:p w:rsidR="00000000" w:rsidDel="00000000" w:rsidP="00000000" w:rsidRDefault="00000000" w:rsidRPr="00000000" w14:paraId="000008FD">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update_committee = (4, gov_action_id / null, set&lt;committee_cold_credential&gt;, { committee_cold_credential =&gt; epoch }, unit_interval)</w:t>
            </w:r>
          </w:p>
        </w:tc>
        <w:tc>
          <w:tcPr/>
          <w:p w:rsidR="00000000" w:rsidDel="00000000" w:rsidP="00000000" w:rsidRDefault="00000000" w:rsidRPr="00000000" w14:paraId="000008FE">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Detail Pending</w:t>
            </w:r>
          </w:p>
        </w:tc>
        <w:tc>
          <w:tcPr/>
          <w:p w:rsidR="00000000" w:rsidDel="00000000" w:rsidP="00000000" w:rsidRDefault="00000000" w:rsidRPr="00000000" w14:paraId="000008FF">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900">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901">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902">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restart"/>
          </w:tcPr>
          <w:p w:rsidR="00000000" w:rsidDel="00000000" w:rsidP="00000000" w:rsidRDefault="00000000" w:rsidRPr="00000000" w14:paraId="00000903">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CLI15</w:t>
            </w:r>
          </w:p>
        </w:tc>
        <w:tc>
          <w:tcPr>
            <w:vMerge w:val="restart"/>
          </w:tcPr>
          <w:p w:rsidR="00000000" w:rsidDel="00000000" w:rsidP="00000000" w:rsidRDefault="00000000" w:rsidRPr="00000000" w14:paraId="00000904">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As an ada holder</w:t>
            </w:r>
          </w:p>
          <w:p w:rsidR="00000000" w:rsidDel="00000000" w:rsidP="00000000" w:rsidRDefault="00000000" w:rsidRPr="00000000" w14:paraId="00000905">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I want to create a governance action to withdraw funds from the treasury </w:t>
            </w:r>
          </w:p>
          <w:p w:rsidR="00000000" w:rsidDel="00000000" w:rsidP="00000000" w:rsidRDefault="00000000" w:rsidRPr="00000000" w14:paraId="00000906">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So that it can be submitted to the chain and be voted by the governance bodies</w:t>
            </w:r>
          </w:p>
          <w:p w:rsidR="00000000" w:rsidDel="00000000" w:rsidP="00000000" w:rsidRDefault="00000000" w:rsidRPr="00000000" w14:paraId="00000907">
            <w:pPr>
              <w:widowControl w:val="0"/>
              <w:spacing w:line="240" w:lineRule="auto"/>
              <w:rPr/>
            </w:pPr>
            <w:r w:rsidDel="00000000" w:rsidR="00000000" w:rsidRPr="00000000">
              <w:rPr>
                <w:rFonts w:ascii="Courier New" w:cs="Courier New" w:eastAsia="Courier New" w:hAnsi="Courier New"/>
                <w:rtl w:val="0"/>
              </w:rPr>
              <w:t xml:space="preserve">cardano-cli conway governance action create-treasury-withdrawal</w:t>
            </w:r>
            <w:r w:rsidDel="00000000" w:rsidR="00000000" w:rsidRPr="00000000">
              <w:rPr>
                <w:rtl w:val="0"/>
              </w:rPr>
            </w:r>
          </w:p>
        </w:tc>
        <w:tc>
          <w:tcPr/>
          <w:p w:rsidR="00000000" w:rsidDel="00000000" w:rsidP="00000000" w:rsidRDefault="00000000" w:rsidRPr="00000000" w14:paraId="00000908">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The command requires either --mainnet or --testnet-magic NATURAL option to specify the target network for which the action is generated</w:t>
            </w:r>
          </w:p>
          <w:p w:rsidR="00000000" w:rsidDel="00000000" w:rsidP="00000000" w:rsidRDefault="00000000" w:rsidRPr="00000000" w14:paraId="00000909">
            <w:pPr>
              <w:spacing w:line="240" w:lineRule="auto"/>
              <w:rPr/>
            </w:pPr>
            <w:r w:rsidDel="00000000" w:rsidR="00000000" w:rsidRPr="00000000">
              <w:rPr>
                <w:rtl w:val="0"/>
              </w:rPr>
            </w:r>
          </w:p>
        </w:tc>
        <w:tc>
          <w:tcPr/>
          <w:p w:rsidR="00000000" w:rsidDel="00000000" w:rsidP="00000000" w:rsidRDefault="00000000" w:rsidRPr="00000000" w14:paraId="0000090A">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Detail Pending</w:t>
            </w:r>
          </w:p>
        </w:tc>
        <w:tc>
          <w:tcPr/>
          <w:p w:rsidR="00000000" w:rsidDel="00000000" w:rsidP="00000000" w:rsidRDefault="00000000" w:rsidRPr="00000000" w14:paraId="0000090B">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90C">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90D">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90E">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90F">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910">
            <w:pPr>
              <w:pStyle w:val="Title"/>
              <w:keepNext w:val="0"/>
              <w:keepLines w:val="0"/>
              <w:spacing w:after="0"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911">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The command requires the user to provide the the deposit amount for submitting governance actions via the flag </w:t>
            </w:r>
            <w:r w:rsidDel="00000000" w:rsidR="00000000" w:rsidRPr="00000000">
              <w:rPr>
                <w:i w:val="1"/>
                <w:color w:val="1f2328"/>
                <w:sz w:val="21"/>
                <w:szCs w:val="21"/>
                <w:highlight w:val="white"/>
                <w:rtl w:val="0"/>
              </w:rPr>
              <w:t xml:space="preserve">--governance-action-deposit</w:t>
            </w:r>
            <w:r w:rsidDel="00000000" w:rsidR="00000000" w:rsidRPr="00000000">
              <w:rPr>
                <w:rtl w:val="0"/>
              </w:rPr>
            </w:r>
          </w:p>
        </w:tc>
        <w:tc>
          <w:tcPr/>
          <w:p w:rsidR="00000000" w:rsidDel="00000000" w:rsidP="00000000" w:rsidRDefault="00000000" w:rsidRPr="00000000" w14:paraId="00000912">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Detail Pending</w:t>
            </w:r>
          </w:p>
        </w:tc>
        <w:tc>
          <w:tcPr/>
          <w:p w:rsidR="00000000" w:rsidDel="00000000" w:rsidP="00000000" w:rsidRDefault="00000000" w:rsidRPr="00000000" w14:paraId="00000913">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914">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915">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916">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917">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918">
            <w:pPr>
              <w:pStyle w:val="Title"/>
              <w:keepNext w:val="0"/>
              <w:keepLines w:val="0"/>
              <w:spacing w:after="0"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919">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The command requires the user to provide the stake credential that will receive the deposit return when the action is enacted/expired. It accepts: </w:t>
              <w:br w:type="textWrapping"/>
            </w:r>
          </w:p>
          <w:p w:rsidR="00000000" w:rsidDel="00000000" w:rsidP="00000000" w:rsidRDefault="00000000" w:rsidRPr="00000000" w14:paraId="0000091A">
            <w:pPr>
              <w:pStyle w:val="Title"/>
              <w:keepNext w:val="0"/>
              <w:keepLines w:val="0"/>
              <w:spacing w:after="0" w:line="240" w:lineRule="auto"/>
              <w:ind w:left="720" w:firstLine="0"/>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--stake-verification-key-file</w:t>
            </w:r>
          </w:p>
          <w:p w:rsidR="00000000" w:rsidDel="00000000" w:rsidP="00000000" w:rsidRDefault="00000000" w:rsidRPr="00000000" w14:paraId="0000091B">
            <w:pPr>
              <w:pStyle w:val="Title"/>
              <w:keepNext w:val="0"/>
              <w:keepLines w:val="0"/>
              <w:spacing w:after="0" w:line="240" w:lineRule="auto"/>
              <w:ind w:left="720" w:firstLine="0"/>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--stake-verification-key</w:t>
            </w:r>
          </w:p>
          <w:p w:rsidR="00000000" w:rsidDel="00000000" w:rsidP="00000000" w:rsidRDefault="00000000" w:rsidRPr="00000000" w14:paraId="0000091C">
            <w:pPr>
              <w:pStyle w:val="Title"/>
              <w:keepNext w:val="0"/>
              <w:keepLines w:val="0"/>
              <w:spacing w:after="0" w:line="240" w:lineRule="auto"/>
              <w:ind w:left="720" w:firstLine="0"/>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--stake-key-hash </w:t>
            </w:r>
          </w:p>
        </w:tc>
        <w:tc>
          <w:tcPr/>
          <w:p w:rsidR="00000000" w:rsidDel="00000000" w:rsidP="00000000" w:rsidRDefault="00000000" w:rsidRPr="00000000" w14:paraId="0000091D">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Detail Pending</w:t>
            </w:r>
          </w:p>
        </w:tc>
        <w:tc>
          <w:tcPr/>
          <w:p w:rsidR="00000000" w:rsidDel="00000000" w:rsidP="00000000" w:rsidRDefault="00000000" w:rsidRPr="00000000" w14:paraId="0000091E">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91F">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920">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921">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922">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923">
            <w:pPr>
              <w:pStyle w:val="Title"/>
              <w:keepNext w:val="0"/>
              <w:keepLines w:val="0"/>
              <w:spacing w:after="0"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924">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The command requires the user to provide an anchor (url / hash) of the proposal. A document where the proposer exposes the reasoning behind the proposed change. </w:t>
              <w:br w:type="textWrapping"/>
            </w:r>
          </w:p>
          <w:p w:rsidR="00000000" w:rsidDel="00000000" w:rsidP="00000000" w:rsidRDefault="00000000" w:rsidRPr="00000000" w14:paraId="00000925">
            <w:pPr>
              <w:pStyle w:val="Title"/>
              <w:keepNext w:val="0"/>
              <w:keepLines w:val="0"/>
              <w:spacing w:after="0" w:line="240" w:lineRule="auto"/>
              <w:ind w:left="720" w:firstLine="0"/>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--anchor-url</w:t>
            </w:r>
          </w:p>
          <w:p w:rsidR="00000000" w:rsidDel="00000000" w:rsidP="00000000" w:rsidRDefault="00000000" w:rsidRPr="00000000" w14:paraId="00000926">
            <w:pPr>
              <w:pStyle w:val="Title"/>
              <w:keepNext w:val="0"/>
              <w:keepLines w:val="0"/>
              <w:spacing w:after="0" w:line="240" w:lineRule="auto"/>
              <w:ind w:left="720" w:firstLine="0"/>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--anchor-data-hash </w:t>
            </w:r>
          </w:p>
        </w:tc>
        <w:tc>
          <w:tcPr/>
          <w:p w:rsidR="00000000" w:rsidDel="00000000" w:rsidP="00000000" w:rsidRDefault="00000000" w:rsidRPr="00000000" w14:paraId="00000927">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Detail Pending</w:t>
            </w:r>
          </w:p>
        </w:tc>
        <w:tc>
          <w:tcPr/>
          <w:p w:rsidR="00000000" w:rsidDel="00000000" w:rsidP="00000000" w:rsidRDefault="00000000" w:rsidRPr="00000000" w14:paraId="00000928">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929">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92A">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92B">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92C">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92D">
            <w:pPr>
              <w:pStyle w:val="Title"/>
              <w:keepNext w:val="0"/>
              <w:keepLines w:val="0"/>
              <w:spacing w:after="0"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92E">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The command requires the user to provide the stake credential that will receive the funds if the governance action is ratified.  It accepts: </w:t>
              <w:br w:type="textWrapping"/>
            </w:r>
          </w:p>
          <w:p w:rsidR="00000000" w:rsidDel="00000000" w:rsidP="00000000" w:rsidRDefault="00000000" w:rsidRPr="00000000" w14:paraId="0000092F">
            <w:pPr>
              <w:pStyle w:val="Title"/>
              <w:keepNext w:val="0"/>
              <w:keepLines w:val="0"/>
              <w:spacing w:after="0" w:line="240" w:lineRule="auto"/>
              <w:ind w:left="720" w:firstLine="0"/>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--stake-verification-key-file</w:t>
            </w:r>
          </w:p>
          <w:p w:rsidR="00000000" w:rsidDel="00000000" w:rsidP="00000000" w:rsidRDefault="00000000" w:rsidRPr="00000000" w14:paraId="00000930">
            <w:pPr>
              <w:pStyle w:val="Title"/>
              <w:keepNext w:val="0"/>
              <w:keepLines w:val="0"/>
              <w:spacing w:after="0" w:line="240" w:lineRule="auto"/>
              <w:ind w:left="720" w:firstLine="0"/>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--stake-verification-key</w:t>
            </w:r>
          </w:p>
          <w:p w:rsidR="00000000" w:rsidDel="00000000" w:rsidP="00000000" w:rsidRDefault="00000000" w:rsidRPr="00000000" w14:paraId="00000931">
            <w:pPr>
              <w:pStyle w:val="Title"/>
              <w:keepNext w:val="0"/>
              <w:keepLines w:val="0"/>
              <w:spacing w:after="0" w:line="240" w:lineRule="auto"/>
              <w:ind w:left="720" w:firstLine="0"/>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--stake-key-hash </w:t>
              <w:br w:type="textWrapping"/>
            </w:r>
          </w:p>
        </w:tc>
        <w:tc>
          <w:tcPr/>
          <w:p w:rsidR="00000000" w:rsidDel="00000000" w:rsidP="00000000" w:rsidRDefault="00000000" w:rsidRPr="00000000" w14:paraId="00000932">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Detail Pending</w:t>
            </w:r>
          </w:p>
        </w:tc>
        <w:tc>
          <w:tcPr/>
          <w:p w:rsidR="00000000" w:rsidDel="00000000" w:rsidP="00000000" w:rsidRDefault="00000000" w:rsidRPr="00000000" w14:paraId="00000933">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934">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935">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936">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937">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938">
            <w:pPr>
              <w:pStyle w:val="Title"/>
              <w:keepNext w:val="0"/>
              <w:keepLines w:val="0"/>
              <w:spacing w:after="0"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939">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Requires the user to provide the </w:t>
            </w:r>
            <w:r w:rsidDel="00000000" w:rsidR="00000000" w:rsidRPr="00000000">
              <w:rPr>
                <w:b w:val="1"/>
                <w:color w:val="1f2328"/>
                <w:sz w:val="21"/>
                <w:szCs w:val="21"/>
                <w:highlight w:val="white"/>
                <w:rtl w:val="0"/>
              </w:rPr>
              <w:t xml:space="preserve">amount</w:t>
            </w:r>
            <w:r w:rsidDel="00000000" w:rsidR="00000000" w:rsidRPr="00000000">
              <w:rPr>
                <w:color w:val="1f2328"/>
                <w:sz w:val="21"/>
                <w:szCs w:val="21"/>
                <w:highlight w:val="white"/>
                <w:rtl w:val="0"/>
              </w:rPr>
              <w:t xml:space="preserve"> in lovelace that will be transferred from the treasury to the stake credential if the action is ratified. </w:t>
            </w:r>
          </w:p>
        </w:tc>
        <w:tc>
          <w:tcPr/>
          <w:p w:rsidR="00000000" w:rsidDel="00000000" w:rsidP="00000000" w:rsidRDefault="00000000" w:rsidRPr="00000000" w14:paraId="0000093A">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Detail Pending</w:t>
            </w:r>
          </w:p>
        </w:tc>
        <w:tc>
          <w:tcPr/>
          <w:p w:rsidR="00000000" w:rsidDel="00000000" w:rsidP="00000000" w:rsidRDefault="00000000" w:rsidRPr="00000000" w14:paraId="0000093B">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93C">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93D">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93E">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93F">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940">
            <w:pPr>
              <w:pStyle w:val="Title"/>
              <w:keepNext w:val="0"/>
              <w:keepLines w:val="0"/>
              <w:spacing w:after="0"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941">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The command has the flag –out-file to specify the file where the governance action (the proposal) will be saved. </w:t>
            </w:r>
          </w:p>
        </w:tc>
        <w:tc>
          <w:tcPr/>
          <w:p w:rsidR="00000000" w:rsidDel="00000000" w:rsidP="00000000" w:rsidRDefault="00000000" w:rsidRPr="00000000" w14:paraId="00000942">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Detail Pending</w:t>
            </w:r>
          </w:p>
        </w:tc>
        <w:tc>
          <w:tcPr/>
          <w:p w:rsidR="00000000" w:rsidDel="00000000" w:rsidP="00000000" w:rsidRDefault="00000000" w:rsidRPr="00000000" w14:paraId="00000943">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944">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945">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946">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947">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948">
            <w:pPr>
              <w:pStyle w:val="Title"/>
              <w:keepNext w:val="0"/>
              <w:keepLines w:val="0"/>
              <w:spacing w:after="0"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949">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The generated governance action complies with the conway cddl, where: </w:t>
            </w:r>
          </w:p>
          <w:p w:rsidR="00000000" w:rsidDel="00000000" w:rsidP="00000000" w:rsidRDefault="00000000" w:rsidRPr="00000000" w14:paraId="0000094A">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rtl w:val="0"/>
              </w:rPr>
            </w:r>
          </w:p>
          <w:p w:rsidR="00000000" w:rsidDel="00000000" w:rsidP="00000000" w:rsidRDefault="00000000" w:rsidRPr="00000000" w14:paraId="0000094B">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proposal_procedure =</w:t>
            </w:r>
          </w:p>
          <w:p w:rsidR="00000000" w:rsidDel="00000000" w:rsidP="00000000" w:rsidRDefault="00000000" w:rsidRPr="00000000" w14:paraId="0000094C">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  [ deposit : coin</w:t>
            </w:r>
          </w:p>
          <w:p w:rsidR="00000000" w:rsidDel="00000000" w:rsidP="00000000" w:rsidRDefault="00000000" w:rsidRPr="00000000" w14:paraId="0000094D">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  , reward_account</w:t>
            </w:r>
          </w:p>
          <w:p w:rsidR="00000000" w:rsidDel="00000000" w:rsidP="00000000" w:rsidRDefault="00000000" w:rsidRPr="00000000" w14:paraId="0000094E">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  , gov_action</w:t>
            </w:r>
          </w:p>
          <w:p w:rsidR="00000000" w:rsidDel="00000000" w:rsidP="00000000" w:rsidRDefault="00000000" w:rsidRPr="00000000" w14:paraId="0000094F">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  , anchor</w:t>
            </w:r>
          </w:p>
          <w:p w:rsidR="00000000" w:rsidDel="00000000" w:rsidP="00000000" w:rsidRDefault="00000000" w:rsidRPr="00000000" w14:paraId="00000950">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  ]</w:t>
            </w:r>
          </w:p>
          <w:p w:rsidR="00000000" w:rsidDel="00000000" w:rsidP="00000000" w:rsidRDefault="00000000" w:rsidRPr="00000000" w14:paraId="00000951">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rtl w:val="0"/>
              </w:rPr>
            </w:r>
          </w:p>
          <w:p w:rsidR="00000000" w:rsidDel="00000000" w:rsidP="00000000" w:rsidRDefault="00000000" w:rsidRPr="00000000" w14:paraId="00000952">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treasury_withdrawals_action = (2, { reward_account =&gt; coin })</w:t>
            </w:r>
          </w:p>
          <w:p w:rsidR="00000000" w:rsidDel="00000000" w:rsidP="00000000" w:rsidRDefault="00000000" w:rsidRPr="00000000" w14:paraId="00000953">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954">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Detail Pending</w:t>
            </w:r>
          </w:p>
        </w:tc>
        <w:tc>
          <w:tcPr/>
          <w:p w:rsidR="00000000" w:rsidDel="00000000" w:rsidP="00000000" w:rsidRDefault="00000000" w:rsidRPr="00000000" w14:paraId="00000955">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956">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957">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958">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restart"/>
          </w:tcPr>
          <w:p w:rsidR="00000000" w:rsidDel="00000000" w:rsidP="00000000" w:rsidRDefault="00000000" w:rsidRPr="00000000" w14:paraId="00000959">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CLI16</w:t>
            </w:r>
          </w:p>
        </w:tc>
        <w:tc>
          <w:tcPr>
            <w:vMerge w:val="restart"/>
          </w:tcPr>
          <w:p w:rsidR="00000000" w:rsidDel="00000000" w:rsidP="00000000" w:rsidRDefault="00000000" w:rsidRPr="00000000" w14:paraId="0000095A">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As an ada holder</w:t>
            </w:r>
          </w:p>
          <w:p w:rsidR="00000000" w:rsidDel="00000000" w:rsidP="00000000" w:rsidRDefault="00000000" w:rsidRPr="00000000" w14:paraId="0000095B">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I want to create an info governance action</w:t>
            </w:r>
          </w:p>
          <w:p w:rsidR="00000000" w:rsidDel="00000000" w:rsidP="00000000" w:rsidRDefault="00000000" w:rsidRPr="00000000" w14:paraId="0000095C">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So that it can be submitted to the chain and be voted by the governance bodies</w:t>
            </w:r>
          </w:p>
          <w:p w:rsidR="00000000" w:rsidDel="00000000" w:rsidP="00000000" w:rsidRDefault="00000000" w:rsidRPr="00000000" w14:paraId="0000095D">
            <w:pPr>
              <w:widowControl w:val="0"/>
              <w:spacing w:line="240" w:lineRule="auto"/>
              <w:rPr/>
            </w:pPr>
            <w:r w:rsidDel="00000000" w:rsidR="00000000" w:rsidRPr="00000000">
              <w:rPr>
                <w:rFonts w:ascii="Courier New" w:cs="Courier New" w:eastAsia="Courier New" w:hAnsi="Courier New"/>
                <w:rtl w:val="0"/>
              </w:rPr>
              <w:t xml:space="preserve">cardano-cli conway governance action create-info</w:t>
            </w:r>
            <w:r w:rsidDel="00000000" w:rsidR="00000000" w:rsidRPr="00000000">
              <w:rPr>
                <w:rtl w:val="0"/>
              </w:rPr>
            </w:r>
          </w:p>
        </w:tc>
        <w:tc>
          <w:tcPr/>
          <w:p w:rsidR="00000000" w:rsidDel="00000000" w:rsidP="00000000" w:rsidRDefault="00000000" w:rsidRPr="00000000" w14:paraId="0000095E">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The command requires either --mainnet or --testnet-magic NATURAL option to specify the target network for which the action is generated.</w:t>
            </w:r>
          </w:p>
        </w:tc>
        <w:tc>
          <w:tcPr/>
          <w:p w:rsidR="00000000" w:rsidDel="00000000" w:rsidP="00000000" w:rsidRDefault="00000000" w:rsidRPr="00000000" w14:paraId="0000095F">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Detail Pending</w:t>
            </w:r>
          </w:p>
        </w:tc>
        <w:tc>
          <w:tcPr/>
          <w:p w:rsidR="00000000" w:rsidDel="00000000" w:rsidP="00000000" w:rsidRDefault="00000000" w:rsidRPr="00000000" w14:paraId="00000960">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961">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962">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963">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964">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965">
            <w:pPr>
              <w:pStyle w:val="Title"/>
              <w:keepNext w:val="0"/>
              <w:keepLines w:val="0"/>
              <w:spacing w:after="0"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966">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The command requires the user to provide the the deposit amount for submitting governance actions via the mandatory flag </w:t>
            </w:r>
            <w:r w:rsidDel="00000000" w:rsidR="00000000" w:rsidRPr="00000000">
              <w:rPr>
                <w:i w:val="1"/>
                <w:color w:val="1f2328"/>
                <w:sz w:val="21"/>
                <w:szCs w:val="21"/>
                <w:highlight w:val="white"/>
                <w:rtl w:val="0"/>
              </w:rPr>
              <w:t xml:space="preserve">--governance-action-deposit</w:t>
            </w:r>
            <w:r w:rsidDel="00000000" w:rsidR="00000000" w:rsidRPr="00000000">
              <w:rPr>
                <w:rtl w:val="0"/>
              </w:rPr>
            </w:r>
          </w:p>
        </w:tc>
        <w:tc>
          <w:tcPr/>
          <w:p w:rsidR="00000000" w:rsidDel="00000000" w:rsidP="00000000" w:rsidRDefault="00000000" w:rsidRPr="00000000" w14:paraId="00000967">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Detail Pending</w:t>
            </w:r>
          </w:p>
        </w:tc>
        <w:tc>
          <w:tcPr/>
          <w:p w:rsidR="00000000" w:rsidDel="00000000" w:rsidP="00000000" w:rsidRDefault="00000000" w:rsidRPr="00000000" w14:paraId="00000968">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969">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96A">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96B">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96C">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96D">
            <w:pPr>
              <w:pStyle w:val="Title"/>
              <w:keepNext w:val="0"/>
              <w:keepLines w:val="0"/>
              <w:spacing w:after="0"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96E">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The command requires the user to provide the stake credential that will receive the deposit return when the action is enacted/expired. It accepts: </w:t>
              <w:br w:type="textWrapping"/>
            </w:r>
          </w:p>
          <w:p w:rsidR="00000000" w:rsidDel="00000000" w:rsidP="00000000" w:rsidRDefault="00000000" w:rsidRPr="00000000" w14:paraId="0000096F">
            <w:pPr>
              <w:pStyle w:val="Title"/>
              <w:keepNext w:val="0"/>
              <w:keepLines w:val="0"/>
              <w:spacing w:after="0" w:line="240" w:lineRule="auto"/>
              <w:ind w:left="720" w:firstLine="0"/>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--stake-verification-key-file</w:t>
            </w:r>
          </w:p>
          <w:p w:rsidR="00000000" w:rsidDel="00000000" w:rsidP="00000000" w:rsidRDefault="00000000" w:rsidRPr="00000000" w14:paraId="00000970">
            <w:pPr>
              <w:pStyle w:val="Title"/>
              <w:keepNext w:val="0"/>
              <w:keepLines w:val="0"/>
              <w:spacing w:after="0" w:line="240" w:lineRule="auto"/>
              <w:ind w:left="720" w:firstLine="0"/>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--stake-verification-key</w:t>
            </w:r>
          </w:p>
          <w:p w:rsidR="00000000" w:rsidDel="00000000" w:rsidP="00000000" w:rsidRDefault="00000000" w:rsidRPr="00000000" w14:paraId="00000971">
            <w:pPr>
              <w:pStyle w:val="Title"/>
              <w:keepNext w:val="0"/>
              <w:keepLines w:val="0"/>
              <w:spacing w:after="0" w:line="240" w:lineRule="auto"/>
              <w:ind w:left="720" w:firstLine="0"/>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--stake-key-hash </w:t>
            </w:r>
          </w:p>
        </w:tc>
        <w:tc>
          <w:tcPr/>
          <w:p w:rsidR="00000000" w:rsidDel="00000000" w:rsidP="00000000" w:rsidRDefault="00000000" w:rsidRPr="00000000" w14:paraId="00000972">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Detail Pending</w:t>
            </w:r>
          </w:p>
        </w:tc>
        <w:tc>
          <w:tcPr/>
          <w:p w:rsidR="00000000" w:rsidDel="00000000" w:rsidP="00000000" w:rsidRDefault="00000000" w:rsidRPr="00000000" w14:paraId="00000973">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974">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975">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976">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977">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978">
            <w:pPr>
              <w:pStyle w:val="Title"/>
              <w:keepNext w:val="0"/>
              <w:keepLines w:val="0"/>
              <w:spacing w:after="0"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979">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The command requires the user to provide an anchor (url / hash) of the proposal. A document where the proposer exposes the reasoning behind the proposed change. </w:t>
              <w:br w:type="textWrapping"/>
            </w:r>
          </w:p>
          <w:p w:rsidR="00000000" w:rsidDel="00000000" w:rsidP="00000000" w:rsidRDefault="00000000" w:rsidRPr="00000000" w14:paraId="0000097A">
            <w:pPr>
              <w:pStyle w:val="Title"/>
              <w:keepNext w:val="0"/>
              <w:keepLines w:val="0"/>
              <w:spacing w:after="0" w:line="240" w:lineRule="auto"/>
              <w:ind w:left="720" w:firstLine="0"/>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--anchor-url</w:t>
            </w:r>
          </w:p>
          <w:p w:rsidR="00000000" w:rsidDel="00000000" w:rsidP="00000000" w:rsidRDefault="00000000" w:rsidRPr="00000000" w14:paraId="0000097B">
            <w:pPr>
              <w:pStyle w:val="Title"/>
              <w:keepNext w:val="0"/>
              <w:keepLines w:val="0"/>
              <w:spacing w:after="0" w:line="240" w:lineRule="auto"/>
              <w:ind w:left="720" w:firstLine="0"/>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--anchor-data-hash </w:t>
            </w:r>
          </w:p>
        </w:tc>
        <w:tc>
          <w:tcPr/>
          <w:p w:rsidR="00000000" w:rsidDel="00000000" w:rsidP="00000000" w:rsidRDefault="00000000" w:rsidRPr="00000000" w14:paraId="0000097C">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Detail Pending</w:t>
            </w:r>
          </w:p>
        </w:tc>
        <w:tc>
          <w:tcPr/>
          <w:p w:rsidR="00000000" w:rsidDel="00000000" w:rsidP="00000000" w:rsidRDefault="00000000" w:rsidRPr="00000000" w14:paraId="0000097D">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97E">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97F">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980">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981">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982">
            <w:pPr>
              <w:pStyle w:val="Title"/>
              <w:keepNext w:val="0"/>
              <w:keepLines w:val="0"/>
              <w:spacing w:after="0"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983">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The command has the flag –out-file to specify the file where the governance action (the proposal) will be saved. </w:t>
            </w:r>
          </w:p>
        </w:tc>
        <w:tc>
          <w:tcPr/>
          <w:p w:rsidR="00000000" w:rsidDel="00000000" w:rsidP="00000000" w:rsidRDefault="00000000" w:rsidRPr="00000000" w14:paraId="00000984">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Detail Pending</w:t>
            </w:r>
          </w:p>
        </w:tc>
        <w:tc>
          <w:tcPr/>
          <w:p w:rsidR="00000000" w:rsidDel="00000000" w:rsidP="00000000" w:rsidRDefault="00000000" w:rsidRPr="00000000" w14:paraId="00000985">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986">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987">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988">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989">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98A">
            <w:pPr>
              <w:pStyle w:val="Title"/>
              <w:keepNext w:val="0"/>
              <w:keepLines w:val="0"/>
              <w:spacing w:after="0"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98B">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The generated governance action complies with the conway cddl, where: </w:t>
            </w:r>
          </w:p>
          <w:p w:rsidR="00000000" w:rsidDel="00000000" w:rsidP="00000000" w:rsidRDefault="00000000" w:rsidRPr="00000000" w14:paraId="0000098C">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rtl w:val="0"/>
              </w:rPr>
            </w:r>
          </w:p>
          <w:p w:rsidR="00000000" w:rsidDel="00000000" w:rsidP="00000000" w:rsidRDefault="00000000" w:rsidRPr="00000000" w14:paraId="0000098D">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proposal_procedure =</w:t>
            </w:r>
          </w:p>
          <w:p w:rsidR="00000000" w:rsidDel="00000000" w:rsidP="00000000" w:rsidRDefault="00000000" w:rsidRPr="00000000" w14:paraId="0000098E">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  [ deposit : coin</w:t>
            </w:r>
          </w:p>
          <w:p w:rsidR="00000000" w:rsidDel="00000000" w:rsidP="00000000" w:rsidRDefault="00000000" w:rsidRPr="00000000" w14:paraId="0000098F">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  , reward_account</w:t>
            </w:r>
          </w:p>
          <w:p w:rsidR="00000000" w:rsidDel="00000000" w:rsidP="00000000" w:rsidRDefault="00000000" w:rsidRPr="00000000" w14:paraId="00000990">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  , gov_action</w:t>
            </w:r>
          </w:p>
          <w:p w:rsidR="00000000" w:rsidDel="00000000" w:rsidP="00000000" w:rsidRDefault="00000000" w:rsidRPr="00000000" w14:paraId="00000991">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  , anchor</w:t>
            </w:r>
          </w:p>
          <w:p w:rsidR="00000000" w:rsidDel="00000000" w:rsidP="00000000" w:rsidRDefault="00000000" w:rsidRPr="00000000" w14:paraId="00000992">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  ]</w:t>
            </w:r>
          </w:p>
          <w:p w:rsidR="00000000" w:rsidDel="00000000" w:rsidP="00000000" w:rsidRDefault="00000000" w:rsidRPr="00000000" w14:paraId="00000993">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rtl w:val="0"/>
              </w:rPr>
            </w:r>
          </w:p>
          <w:p w:rsidR="00000000" w:rsidDel="00000000" w:rsidP="00000000" w:rsidRDefault="00000000" w:rsidRPr="00000000" w14:paraId="00000994">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info_action = 6</w:t>
            </w:r>
          </w:p>
        </w:tc>
        <w:tc>
          <w:tcPr/>
          <w:p w:rsidR="00000000" w:rsidDel="00000000" w:rsidP="00000000" w:rsidRDefault="00000000" w:rsidRPr="00000000" w14:paraId="00000995">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Detail Pending</w:t>
            </w:r>
          </w:p>
        </w:tc>
        <w:tc>
          <w:tcPr/>
          <w:p w:rsidR="00000000" w:rsidDel="00000000" w:rsidP="00000000" w:rsidRDefault="00000000" w:rsidRPr="00000000" w14:paraId="00000996">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997">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998">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999">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restart"/>
          </w:tcPr>
          <w:p w:rsidR="00000000" w:rsidDel="00000000" w:rsidP="00000000" w:rsidRDefault="00000000" w:rsidRPr="00000000" w14:paraId="0000099A">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CLI17</w:t>
            </w:r>
          </w:p>
        </w:tc>
        <w:tc>
          <w:tcPr>
            <w:vMerge w:val="restart"/>
          </w:tcPr>
          <w:p w:rsidR="00000000" w:rsidDel="00000000" w:rsidP="00000000" w:rsidRDefault="00000000" w:rsidRPr="00000000" w14:paraId="0000099B">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As an ada holder</w:t>
            </w:r>
          </w:p>
          <w:p w:rsidR="00000000" w:rsidDel="00000000" w:rsidP="00000000" w:rsidRDefault="00000000" w:rsidRPr="00000000" w14:paraId="0000099C">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I want to create a governance action to update protocol parameters</w:t>
            </w:r>
          </w:p>
          <w:p w:rsidR="00000000" w:rsidDel="00000000" w:rsidP="00000000" w:rsidRDefault="00000000" w:rsidRPr="00000000" w14:paraId="0000099D">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sz w:val="22"/>
                <w:szCs w:val="22"/>
                <w:rtl w:val="0"/>
              </w:rPr>
              <w:t xml:space="preserve">So that it can be submitted to the chain and be voted by the governance bodies</w:t>
            </w:r>
            <w:r w:rsidDel="00000000" w:rsidR="00000000" w:rsidRPr="00000000">
              <w:rPr>
                <w:rtl w:val="0"/>
              </w:rPr>
            </w:r>
          </w:p>
          <w:p w:rsidR="00000000" w:rsidDel="00000000" w:rsidP="00000000" w:rsidRDefault="00000000" w:rsidRPr="00000000" w14:paraId="0000099E">
            <w:pPr>
              <w:widowControl w:val="0"/>
              <w:spacing w:line="240" w:lineRule="auto"/>
              <w:rPr>
                <w:sz w:val="22"/>
                <w:szCs w:val="22"/>
              </w:rPr>
            </w:pPr>
            <w:r w:rsidDel="00000000" w:rsidR="00000000" w:rsidRPr="00000000">
              <w:rPr>
                <w:rFonts w:ascii="Courier New" w:cs="Courier New" w:eastAsia="Courier New" w:hAnsi="Courier New"/>
                <w:rtl w:val="0"/>
              </w:rPr>
              <w:t xml:space="preserve">cardano-cli conway governance action create-protocol-parameters-update</w:t>
            </w:r>
            <w:r w:rsidDel="00000000" w:rsidR="00000000" w:rsidRPr="00000000">
              <w:rPr>
                <w:rtl w:val="0"/>
              </w:rPr>
            </w:r>
          </w:p>
        </w:tc>
        <w:tc>
          <w:tcPr/>
          <w:p w:rsidR="00000000" w:rsidDel="00000000" w:rsidP="00000000" w:rsidRDefault="00000000" w:rsidRPr="00000000" w14:paraId="0000099F">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The command requires either --mainnet or --testnet-magic NATURAL option to specify the target network for which the DRep registration certificate is generated.</w:t>
            </w:r>
          </w:p>
        </w:tc>
        <w:tc>
          <w:tcPr/>
          <w:p w:rsidR="00000000" w:rsidDel="00000000" w:rsidP="00000000" w:rsidRDefault="00000000" w:rsidRPr="00000000" w14:paraId="000009A0">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Detail Pending</w:t>
            </w:r>
          </w:p>
        </w:tc>
        <w:tc>
          <w:tcPr/>
          <w:p w:rsidR="00000000" w:rsidDel="00000000" w:rsidP="00000000" w:rsidRDefault="00000000" w:rsidRPr="00000000" w14:paraId="000009A1">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9A2">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9A3">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9A4">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9A5">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9A6">
            <w:pPr>
              <w:pStyle w:val="Title"/>
              <w:keepNext w:val="0"/>
              <w:keepLines w:val="0"/>
              <w:spacing w:after="0"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9A7">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The command requires the user to provide the the deposit amount for submitting governance actions via the mandatory flag </w:t>
            </w:r>
            <w:r w:rsidDel="00000000" w:rsidR="00000000" w:rsidRPr="00000000">
              <w:rPr>
                <w:i w:val="1"/>
                <w:color w:val="1f2328"/>
                <w:sz w:val="21"/>
                <w:szCs w:val="21"/>
                <w:highlight w:val="white"/>
                <w:rtl w:val="0"/>
              </w:rPr>
              <w:t xml:space="preserve">--governance-action-deposit</w:t>
            </w:r>
            <w:r w:rsidDel="00000000" w:rsidR="00000000" w:rsidRPr="00000000">
              <w:rPr>
                <w:rtl w:val="0"/>
              </w:rPr>
            </w:r>
          </w:p>
        </w:tc>
        <w:tc>
          <w:tcPr/>
          <w:p w:rsidR="00000000" w:rsidDel="00000000" w:rsidP="00000000" w:rsidRDefault="00000000" w:rsidRPr="00000000" w14:paraId="000009A8">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Detail Pending</w:t>
            </w:r>
          </w:p>
        </w:tc>
        <w:tc>
          <w:tcPr/>
          <w:p w:rsidR="00000000" w:rsidDel="00000000" w:rsidP="00000000" w:rsidRDefault="00000000" w:rsidRPr="00000000" w14:paraId="000009A9">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9AA">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9AB">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9AC">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9AD">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9AE">
            <w:pPr>
              <w:pStyle w:val="Title"/>
              <w:keepNext w:val="0"/>
              <w:keepLines w:val="0"/>
              <w:spacing w:after="0"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9AF">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The command requires the user to provide the stake credential that will receive the deposit return when the action is enacted/expired. It accepts: </w:t>
              <w:br w:type="textWrapping"/>
            </w:r>
          </w:p>
          <w:p w:rsidR="00000000" w:rsidDel="00000000" w:rsidP="00000000" w:rsidRDefault="00000000" w:rsidRPr="00000000" w14:paraId="000009B0">
            <w:pPr>
              <w:pStyle w:val="Title"/>
              <w:keepNext w:val="0"/>
              <w:keepLines w:val="0"/>
              <w:spacing w:after="0" w:line="240" w:lineRule="auto"/>
              <w:ind w:left="720" w:firstLine="0"/>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--stake-verification-key-file</w:t>
            </w:r>
          </w:p>
          <w:p w:rsidR="00000000" w:rsidDel="00000000" w:rsidP="00000000" w:rsidRDefault="00000000" w:rsidRPr="00000000" w14:paraId="000009B1">
            <w:pPr>
              <w:pStyle w:val="Title"/>
              <w:keepNext w:val="0"/>
              <w:keepLines w:val="0"/>
              <w:spacing w:after="0" w:line="240" w:lineRule="auto"/>
              <w:ind w:left="720" w:firstLine="0"/>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--stake-verification-key</w:t>
            </w:r>
          </w:p>
          <w:p w:rsidR="00000000" w:rsidDel="00000000" w:rsidP="00000000" w:rsidRDefault="00000000" w:rsidRPr="00000000" w14:paraId="000009B2">
            <w:pPr>
              <w:pStyle w:val="Title"/>
              <w:keepNext w:val="0"/>
              <w:keepLines w:val="0"/>
              <w:spacing w:after="0" w:line="240" w:lineRule="auto"/>
              <w:ind w:left="720" w:firstLine="0"/>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--stake-key-hash </w:t>
            </w:r>
          </w:p>
        </w:tc>
        <w:tc>
          <w:tcPr/>
          <w:p w:rsidR="00000000" w:rsidDel="00000000" w:rsidP="00000000" w:rsidRDefault="00000000" w:rsidRPr="00000000" w14:paraId="000009B3">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Detail Pending</w:t>
            </w:r>
          </w:p>
        </w:tc>
        <w:tc>
          <w:tcPr/>
          <w:p w:rsidR="00000000" w:rsidDel="00000000" w:rsidP="00000000" w:rsidRDefault="00000000" w:rsidRPr="00000000" w14:paraId="000009B4">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9B5">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9B6">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9B7">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9B8">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9B9">
            <w:pPr>
              <w:pStyle w:val="Title"/>
              <w:keepNext w:val="0"/>
              <w:keepLines w:val="0"/>
              <w:spacing w:after="0"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9BA">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The command allows the user to provide the transaction id and index of the previously enacted action of this type. These flags are optional (but if one is used the other one must be used too)  to support the very first action of this type on the system which does not require information about previously enacted actions. The flags are:</w:t>
            </w:r>
          </w:p>
          <w:p w:rsidR="00000000" w:rsidDel="00000000" w:rsidP="00000000" w:rsidRDefault="00000000" w:rsidRPr="00000000" w14:paraId="000009BB">
            <w:pPr>
              <w:pStyle w:val="Title"/>
              <w:keepNext w:val="0"/>
              <w:keepLines w:val="0"/>
              <w:spacing w:after="0" w:line="240" w:lineRule="auto"/>
              <w:ind w:left="720" w:firstLine="0"/>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--governance-action-tx-id </w:t>
            </w:r>
          </w:p>
          <w:p w:rsidR="00000000" w:rsidDel="00000000" w:rsidP="00000000" w:rsidRDefault="00000000" w:rsidRPr="00000000" w14:paraId="000009BC">
            <w:pPr>
              <w:pStyle w:val="Title"/>
              <w:keepNext w:val="0"/>
              <w:keepLines w:val="0"/>
              <w:spacing w:after="0" w:line="240" w:lineRule="auto"/>
              <w:ind w:left="720" w:firstLine="0"/>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--governance-action-index</w:t>
            </w:r>
          </w:p>
        </w:tc>
        <w:tc>
          <w:tcPr/>
          <w:p w:rsidR="00000000" w:rsidDel="00000000" w:rsidP="00000000" w:rsidRDefault="00000000" w:rsidRPr="00000000" w14:paraId="000009BD">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Detail Pending</w:t>
            </w:r>
          </w:p>
        </w:tc>
        <w:tc>
          <w:tcPr/>
          <w:p w:rsidR="00000000" w:rsidDel="00000000" w:rsidP="00000000" w:rsidRDefault="00000000" w:rsidRPr="00000000" w14:paraId="000009BE">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9BF">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9C0">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9C1">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9C2">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9C3">
            <w:pPr>
              <w:pStyle w:val="Title"/>
              <w:keepNext w:val="0"/>
              <w:keepLines w:val="0"/>
              <w:spacing w:after="0"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9C4">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The command requires the user to provide an anchor (url / hash) of the proposal. A document where the proposer exposes the reasoning behind the proposed change. </w:t>
              <w:br w:type="textWrapping"/>
            </w:r>
          </w:p>
          <w:p w:rsidR="00000000" w:rsidDel="00000000" w:rsidP="00000000" w:rsidRDefault="00000000" w:rsidRPr="00000000" w14:paraId="000009C5">
            <w:pPr>
              <w:pStyle w:val="Title"/>
              <w:keepNext w:val="0"/>
              <w:keepLines w:val="0"/>
              <w:spacing w:after="0" w:line="240" w:lineRule="auto"/>
              <w:ind w:left="720" w:firstLine="0"/>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--anchor-url</w:t>
            </w:r>
          </w:p>
          <w:p w:rsidR="00000000" w:rsidDel="00000000" w:rsidP="00000000" w:rsidRDefault="00000000" w:rsidRPr="00000000" w14:paraId="000009C6">
            <w:pPr>
              <w:pStyle w:val="Title"/>
              <w:keepNext w:val="0"/>
              <w:keepLines w:val="0"/>
              <w:spacing w:after="0" w:line="240" w:lineRule="auto"/>
              <w:ind w:left="720" w:firstLine="0"/>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--anchor-data-hash </w:t>
            </w:r>
          </w:p>
        </w:tc>
        <w:tc>
          <w:tcPr/>
          <w:p w:rsidR="00000000" w:rsidDel="00000000" w:rsidP="00000000" w:rsidRDefault="00000000" w:rsidRPr="00000000" w14:paraId="000009C7">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Detail Pending</w:t>
            </w:r>
          </w:p>
        </w:tc>
        <w:tc>
          <w:tcPr/>
          <w:p w:rsidR="00000000" w:rsidDel="00000000" w:rsidP="00000000" w:rsidRDefault="00000000" w:rsidRPr="00000000" w14:paraId="000009C8">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9C9">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9CA">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9CB">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9CC">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9CD">
            <w:pPr>
              <w:pStyle w:val="Title"/>
              <w:keepNext w:val="0"/>
              <w:keepLines w:val="0"/>
              <w:spacing w:after="0"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9CE">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The command includes dedicated flags to reference the protocol parameter that the user is attempting to modify. The parameters that can be included in this type of proposal are: </w:t>
              <w:br w:type="textWrapping"/>
            </w:r>
          </w:p>
          <w:p w:rsidR="00000000" w:rsidDel="00000000" w:rsidP="00000000" w:rsidRDefault="00000000" w:rsidRPr="00000000" w14:paraId="000009CF">
            <w:pPr>
              <w:pStyle w:val="Title"/>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color w:val="1a1a1a"/>
                <w:sz w:val="22"/>
                <w:szCs w:val="22"/>
                <w:highlight w:val="white"/>
              </w:rPr>
            </w:pPr>
            <w:bookmarkStart w:colFirst="0" w:colLast="0" w:name="_47d8i1x83w3t" w:id="0"/>
            <w:bookmarkEnd w:id="0"/>
            <w:r w:rsidDel="00000000" w:rsidR="00000000" w:rsidRPr="00000000">
              <w:rPr>
                <w:color w:val="1a1a1a"/>
                <w:sz w:val="22"/>
                <w:szCs w:val="22"/>
                <w:highlight w:val="white"/>
                <w:rtl w:val="0"/>
              </w:rPr>
              <w:t xml:space="preserve">The </w:t>
            </w:r>
            <w:r w:rsidDel="00000000" w:rsidR="00000000" w:rsidRPr="00000000">
              <w:rPr>
                <w:b w:val="1"/>
                <w:color w:val="1a1a1a"/>
                <w:sz w:val="22"/>
                <w:szCs w:val="22"/>
                <w:highlight w:val="white"/>
                <w:rtl w:val="0"/>
              </w:rPr>
              <w:t xml:space="preserve">network group</w:t>
            </w:r>
            <w:r w:rsidDel="00000000" w:rsidR="00000000" w:rsidRPr="00000000">
              <w:rPr>
                <w:color w:val="1a1a1a"/>
                <w:sz w:val="22"/>
                <w:szCs w:val="22"/>
                <w:highlight w:val="white"/>
                <w:rtl w:val="0"/>
              </w:rPr>
              <w:t xml:space="preserve"> consists of:</w:t>
            </w:r>
          </w:p>
          <w:p w:rsidR="00000000" w:rsidDel="00000000" w:rsidP="00000000" w:rsidRDefault="00000000" w:rsidRPr="00000000" w14:paraId="000009D0">
            <w:pPr>
              <w:pStyle w:val="Title"/>
              <w:keepNext w:val="0"/>
              <w:keepLines w:val="0"/>
              <w:pBdr>
                <w:top w:color="auto" w:space="0" w:sz="0" w:val="none"/>
                <w:bottom w:color="auto" w:space="0" w:sz="0" w:val="none"/>
                <w:right w:color="auto" w:space="0" w:sz="0" w:val="none"/>
                <w:between w:color="auto" w:space="0" w:sz="0" w:val="none"/>
              </w:pBdr>
              <w:shd w:fill="ffffff" w:val="clear"/>
              <w:spacing w:after="240" w:line="240" w:lineRule="auto"/>
              <w:ind w:left="720" w:firstLine="0"/>
              <w:rPr>
                <w:color w:val="1a1a1a"/>
                <w:sz w:val="22"/>
                <w:szCs w:val="22"/>
                <w:highlight w:val="white"/>
              </w:rPr>
            </w:pPr>
            <w:bookmarkStart w:colFirst="0" w:colLast="0" w:name="_47d8i1x83w3t" w:id="0"/>
            <w:bookmarkEnd w:id="0"/>
            <w:r w:rsidDel="00000000" w:rsidR="00000000" w:rsidRPr="00000000">
              <w:rPr>
                <w:color w:val="1a1a1a"/>
                <w:sz w:val="22"/>
                <w:szCs w:val="22"/>
                <w:highlight w:val="white"/>
                <w:rtl w:val="0"/>
              </w:rPr>
              <w:t xml:space="preserve">maximum block body size (maxBBSize)</w:t>
            </w:r>
          </w:p>
          <w:p w:rsidR="00000000" w:rsidDel="00000000" w:rsidP="00000000" w:rsidRDefault="00000000" w:rsidRPr="00000000" w14:paraId="000009D1">
            <w:pPr>
              <w:pStyle w:val="Title"/>
              <w:keepNext w:val="0"/>
              <w:keepLines w:val="0"/>
              <w:pBdr>
                <w:top w:color="auto" w:space="0" w:sz="0" w:val="none"/>
                <w:bottom w:color="auto" w:space="0" w:sz="0" w:val="none"/>
                <w:right w:color="auto" w:space="0" w:sz="0" w:val="none"/>
                <w:between w:color="auto" w:space="0" w:sz="0" w:val="none"/>
              </w:pBdr>
              <w:shd w:fill="ffffff" w:val="clear"/>
              <w:spacing w:after="240" w:line="240" w:lineRule="auto"/>
              <w:ind w:left="720" w:firstLine="0"/>
              <w:rPr>
                <w:color w:val="1a1a1a"/>
                <w:sz w:val="22"/>
                <w:szCs w:val="22"/>
                <w:highlight w:val="white"/>
              </w:rPr>
            </w:pPr>
            <w:bookmarkStart w:colFirst="0" w:colLast="0" w:name="_47d8i1x83w3t" w:id="0"/>
            <w:bookmarkEnd w:id="0"/>
            <w:r w:rsidDel="00000000" w:rsidR="00000000" w:rsidRPr="00000000">
              <w:rPr>
                <w:color w:val="1a1a1a"/>
                <w:sz w:val="22"/>
                <w:szCs w:val="22"/>
                <w:highlight w:val="white"/>
                <w:rtl w:val="0"/>
              </w:rPr>
              <w:t xml:space="preserve">maximum transaction size (maxTxSize)</w:t>
            </w:r>
          </w:p>
          <w:p w:rsidR="00000000" w:rsidDel="00000000" w:rsidP="00000000" w:rsidRDefault="00000000" w:rsidRPr="00000000" w14:paraId="000009D2">
            <w:pPr>
              <w:pStyle w:val="Title"/>
              <w:keepNext w:val="0"/>
              <w:keepLines w:val="0"/>
              <w:pBdr>
                <w:top w:color="auto" w:space="0" w:sz="0" w:val="none"/>
                <w:bottom w:color="auto" w:space="0" w:sz="0" w:val="none"/>
                <w:right w:color="auto" w:space="0" w:sz="0" w:val="none"/>
                <w:between w:color="auto" w:space="0" w:sz="0" w:val="none"/>
              </w:pBdr>
              <w:shd w:fill="ffffff" w:val="clear"/>
              <w:spacing w:after="240" w:line="240" w:lineRule="auto"/>
              <w:ind w:left="720" w:firstLine="0"/>
              <w:rPr>
                <w:color w:val="1a1a1a"/>
                <w:sz w:val="22"/>
                <w:szCs w:val="22"/>
                <w:highlight w:val="white"/>
              </w:rPr>
            </w:pPr>
            <w:bookmarkStart w:colFirst="0" w:colLast="0" w:name="_47d8i1x83w3t" w:id="0"/>
            <w:bookmarkEnd w:id="0"/>
            <w:r w:rsidDel="00000000" w:rsidR="00000000" w:rsidRPr="00000000">
              <w:rPr>
                <w:color w:val="1a1a1a"/>
                <w:sz w:val="22"/>
                <w:szCs w:val="22"/>
                <w:highlight w:val="white"/>
                <w:rtl w:val="0"/>
              </w:rPr>
              <w:t xml:space="preserve">maximum block header size (maxBHSize)</w:t>
            </w:r>
          </w:p>
          <w:p w:rsidR="00000000" w:rsidDel="00000000" w:rsidP="00000000" w:rsidRDefault="00000000" w:rsidRPr="00000000" w14:paraId="000009D3">
            <w:pPr>
              <w:pStyle w:val="Title"/>
              <w:keepNext w:val="0"/>
              <w:keepLines w:val="0"/>
              <w:pBdr>
                <w:top w:color="auto" w:space="0" w:sz="0" w:val="none"/>
                <w:bottom w:color="auto" w:space="0" w:sz="0" w:val="none"/>
                <w:right w:color="auto" w:space="0" w:sz="0" w:val="none"/>
                <w:between w:color="auto" w:space="0" w:sz="0" w:val="none"/>
              </w:pBdr>
              <w:shd w:fill="ffffff" w:val="clear"/>
              <w:spacing w:after="240" w:line="240" w:lineRule="auto"/>
              <w:ind w:left="720" w:firstLine="0"/>
              <w:rPr>
                <w:color w:val="1a1a1a"/>
                <w:sz w:val="22"/>
                <w:szCs w:val="22"/>
                <w:highlight w:val="white"/>
              </w:rPr>
            </w:pPr>
            <w:bookmarkStart w:colFirst="0" w:colLast="0" w:name="_47d8i1x83w3t" w:id="0"/>
            <w:bookmarkEnd w:id="0"/>
            <w:r w:rsidDel="00000000" w:rsidR="00000000" w:rsidRPr="00000000">
              <w:rPr>
                <w:color w:val="1a1a1a"/>
                <w:sz w:val="22"/>
                <w:szCs w:val="22"/>
                <w:highlight w:val="white"/>
                <w:rtl w:val="0"/>
              </w:rPr>
              <w:t xml:space="preserve">maximum size of a serialized asset value (maxValSize)</w:t>
            </w:r>
          </w:p>
          <w:p w:rsidR="00000000" w:rsidDel="00000000" w:rsidP="00000000" w:rsidRDefault="00000000" w:rsidRPr="00000000" w14:paraId="000009D4">
            <w:pPr>
              <w:pStyle w:val="Title"/>
              <w:keepNext w:val="0"/>
              <w:keepLines w:val="0"/>
              <w:pBdr>
                <w:top w:color="auto" w:space="0" w:sz="0" w:val="none"/>
                <w:bottom w:color="auto" w:space="0" w:sz="0" w:val="none"/>
                <w:right w:color="auto" w:space="0" w:sz="0" w:val="none"/>
                <w:between w:color="auto" w:space="0" w:sz="0" w:val="none"/>
              </w:pBdr>
              <w:shd w:fill="ffffff" w:val="clear"/>
              <w:spacing w:after="240" w:line="240" w:lineRule="auto"/>
              <w:ind w:left="720" w:firstLine="0"/>
              <w:rPr>
                <w:color w:val="1a1a1a"/>
                <w:sz w:val="22"/>
                <w:szCs w:val="22"/>
                <w:highlight w:val="white"/>
              </w:rPr>
            </w:pPr>
            <w:bookmarkStart w:colFirst="0" w:colLast="0" w:name="_47d8i1x83w3t" w:id="0"/>
            <w:bookmarkEnd w:id="0"/>
            <w:r w:rsidDel="00000000" w:rsidR="00000000" w:rsidRPr="00000000">
              <w:rPr>
                <w:color w:val="1a1a1a"/>
                <w:sz w:val="22"/>
                <w:szCs w:val="22"/>
                <w:highlight w:val="white"/>
                <w:rtl w:val="0"/>
              </w:rPr>
              <w:t xml:space="preserve">maximum script execution units in a single transaction (maxTxExUnits)</w:t>
            </w:r>
          </w:p>
          <w:p w:rsidR="00000000" w:rsidDel="00000000" w:rsidP="00000000" w:rsidRDefault="00000000" w:rsidRPr="00000000" w14:paraId="000009D5">
            <w:pPr>
              <w:pStyle w:val="Title"/>
              <w:keepNext w:val="0"/>
              <w:keepLines w:val="0"/>
              <w:pBdr>
                <w:top w:color="auto" w:space="0" w:sz="0" w:val="none"/>
                <w:bottom w:color="auto" w:space="0" w:sz="0" w:val="none"/>
                <w:right w:color="auto" w:space="0" w:sz="0" w:val="none"/>
                <w:between w:color="auto" w:space="0" w:sz="0" w:val="none"/>
              </w:pBdr>
              <w:shd w:fill="ffffff" w:val="clear"/>
              <w:spacing w:after="240" w:line="240" w:lineRule="auto"/>
              <w:ind w:left="720" w:firstLine="0"/>
              <w:rPr>
                <w:color w:val="1a1a1a"/>
                <w:sz w:val="22"/>
                <w:szCs w:val="22"/>
                <w:highlight w:val="white"/>
              </w:rPr>
            </w:pPr>
            <w:bookmarkStart w:colFirst="0" w:colLast="0" w:name="_47d8i1x83w3t" w:id="0"/>
            <w:bookmarkEnd w:id="0"/>
            <w:r w:rsidDel="00000000" w:rsidR="00000000" w:rsidRPr="00000000">
              <w:rPr>
                <w:color w:val="1a1a1a"/>
                <w:sz w:val="22"/>
                <w:szCs w:val="22"/>
                <w:highlight w:val="white"/>
                <w:rtl w:val="0"/>
              </w:rPr>
              <w:t xml:space="preserve">maximum script execution units in a single block (maxBlockExUnits)</w:t>
            </w:r>
          </w:p>
          <w:p w:rsidR="00000000" w:rsidDel="00000000" w:rsidP="00000000" w:rsidRDefault="00000000" w:rsidRPr="00000000" w14:paraId="000009D6">
            <w:pPr>
              <w:pStyle w:val="Title"/>
              <w:keepNext w:val="0"/>
              <w:keepLines w:val="0"/>
              <w:pBdr>
                <w:top w:color="auto" w:space="0" w:sz="0" w:val="none"/>
                <w:bottom w:color="auto" w:space="0" w:sz="0" w:val="none"/>
                <w:right w:color="auto" w:space="0" w:sz="0" w:val="none"/>
                <w:between w:color="auto" w:space="0" w:sz="0" w:val="none"/>
              </w:pBdr>
              <w:shd w:fill="ffffff" w:val="clear"/>
              <w:spacing w:after="240" w:line="240" w:lineRule="auto"/>
              <w:ind w:left="720" w:firstLine="0"/>
              <w:rPr>
                <w:color w:val="1a1a1a"/>
                <w:sz w:val="22"/>
                <w:szCs w:val="22"/>
                <w:highlight w:val="white"/>
              </w:rPr>
            </w:pPr>
            <w:bookmarkStart w:colFirst="0" w:colLast="0" w:name="_47d8i1x83w3t" w:id="0"/>
            <w:bookmarkEnd w:id="0"/>
            <w:r w:rsidDel="00000000" w:rsidR="00000000" w:rsidRPr="00000000">
              <w:rPr>
                <w:color w:val="1a1a1a"/>
                <w:sz w:val="22"/>
                <w:szCs w:val="22"/>
                <w:highlight w:val="white"/>
                <w:rtl w:val="0"/>
              </w:rPr>
              <w:t xml:space="preserve">maximum number of collateral inputs (maxCollateralInputs)</w:t>
            </w:r>
          </w:p>
          <w:p w:rsidR="00000000" w:rsidDel="00000000" w:rsidP="00000000" w:rsidRDefault="00000000" w:rsidRPr="00000000" w14:paraId="000009D7">
            <w:pPr>
              <w:pStyle w:val="Title"/>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color w:val="1a1a1a"/>
                <w:sz w:val="22"/>
                <w:szCs w:val="22"/>
                <w:highlight w:val="white"/>
              </w:rPr>
            </w:pPr>
            <w:bookmarkStart w:colFirst="0" w:colLast="0" w:name="_47d8i1x83w3t" w:id="0"/>
            <w:bookmarkEnd w:id="0"/>
            <w:r w:rsidDel="00000000" w:rsidR="00000000" w:rsidRPr="00000000">
              <w:rPr>
                <w:color w:val="1a1a1a"/>
                <w:sz w:val="22"/>
                <w:szCs w:val="22"/>
                <w:highlight w:val="white"/>
                <w:rtl w:val="0"/>
              </w:rPr>
              <w:t xml:space="preserve">The </w:t>
            </w:r>
            <w:r w:rsidDel="00000000" w:rsidR="00000000" w:rsidRPr="00000000">
              <w:rPr>
                <w:b w:val="1"/>
                <w:color w:val="1a1a1a"/>
                <w:sz w:val="22"/>
                <w:szCs w:val="22"/>
                <w:highlight w:val="white"/>
                <w:rtl w:val="0"/>
              </w:rPr>
              <w:t xml:space="preserve">economic group</w:t>
            </w:r>
            <w:r w:rsidDel="00000000" w:rsidR="00000000" w:rsidRPr="00000000">
              <w:rPr>
                <w:color w:val="1a1a1a"/>
                <w:sz w:val="22"/>
                <w:szCs w:val="22"/>
                <w:highlight w:val="white"/>
                <w:rtl w:val="0"/>
              </w:rPr>
              <w:t xml:space="preserve"> consists of:</w:t>
            </w:r>
          </w:p>
          <w:p w:rsidR="00000000" w:rsidDel="00000000" w:rsidP="00000000" w:rsidRDefault="00000000" w:rsidRPr="00000000" w14:paraId="000009D8">
            <w:pPr>
              <w:pStyle w:val="Title"/>
              <w:keepNext w:val="0"/>
              <w:keepLines w:val="0"/>
              <w:pBdr>
                <w:top w:color="auto" w:space="0" w:sz="0" w:val="none"/>
                <w:bottom w:color="auto" w:space="0" w:sz="0" w:val="none"/>
                <w:right w:color="auto" w:space="0" w:sz="0" w:val="none"/>
                <w:between w:color="auto" w:space="0" w:sz="0" w:val="none"/>
              </w:pBdr>
              <w:shd w:fill="ffffff" w:val="clear"/>
              <w:spacing w:after="240" w:line="240" w:lineRule="auto"/>
              <w:ind w:left="720" w:firstLine="0"/>
              <w:rPr>
                <w:color w:val="1a1a1a"/>
                <w:sz w:val="22"/>
                <w:szCs w:val="22"/>
                <w:highlight w:val="white"/>
              </w:rPr>
            </w:pPr>
            <w:bookmarkStart w:colFirst="0" w:colLast="0" w:name="_47d8i1x83w3t" w:id="0"/>
            <w:bookmarkEnd w:id="0"/>
            <w:r w:rsidDel="00000000" w:rsidR="00000000" w:rsidRPr="00000000">
              <w:rPr>
                <w:color w:val="1a1a1a"/>
                <w:sz w:val="22"/>
                <w:szCs w:val="22"/>
                <w:highlight w:val="white"/>
                <w:rtl w:val="0"/>
              </w:rPr>
              <w:t xml:space="preserve">minimum fee coefficient (minFeeA)</w:t>
            </w:r>
          </w:p>
          <w:p w:rsidR="00000000" w:rsidDel="00000000" w:rsidP="00000000" w:rsidRDefault="00000000" w:rsidRPr="00000000" w14:paraId="000009D9">
            <w:pPr>
              <w:pStyle w:val="Title"/>
              <w:keepNext w:val="0"/>
              <w:keepLines w:val="0"/>
              <w:pBdr>
                <w:top w:color="auto" w:space="0" w:sz="0" w:val="none"/>
                <w:bottom w:color="auto" w:space="0" w:sz="0" w:val="none"/>
                <w:right w:color="auto" w:space="0" w:sz="0" w:val="none"/>
                <w:between w:color="auto" w:space="0" w:sz="0" w:val="none"/>
              </w:pBdr>
              <w:shd w:fill="ffffff" w:val="clear"/>
              <w:spacing w:after="240" w:line="240" w:lineRule="auto"/>
              <w:ind w:left="720" w:firstLine="0"/>
              <w:rPr>
                <w:color w:val="1a1a1a"/>
                <w:sz w:val="22"/>
                <w:szCs w:val="22"/>
                <w:highlight w:val="white"/>
              </w:rPr>
            </w:pPr>
            <w:bookmarkStart w:colFirst="0" w:colLast="0" w:name="_47d8i1x83w3t" w:id="0"/>
            <w:bookmarkEnd w:id="0"/>
            <w:r w:rsidDel="00000000" w:rsidR="00000000" w:rsidRPr="00000000">
              <w:rPr>
                <w:color w:val="1a1a1a"/>
                <w:sz w:val="22"/>
                <w:szCs w:val="22"/>
                <w:highlight w:val="white"/>
                <w:rtl w:val="0"/>
              </w:rPr>
              <w:t xml:space="preserve">minimum fee constant (minFeeB)</w:t>
            </w:r>
          </w:p>
          <w:p w:rsidR="00000000" w:rsidDel="00000000" w:rsidP="00000000" w:rsidRDefault="00000000" w:rsidRPr="00000000" w14:paraId="000009DA">
            <w:pPr>
              <w:pStyle w:val="Title"/>
              <w:keepNext w:val="0"/>
              <w:keepLines w:val="0"/>
              <w:pBdr>
                <w:top w:color="auto" w:space="0" w:sz="0" w:val="none"/>
                <w:bottom w:color="auto" w:space="0" w:sz="0" w:val="none"/>
                <w:right w:color="auto" w:space="0" w:sz="0" w:val="none"/>
                <w:between w:color="auto" w:space="0" w:sz="0" w:val="none"/>
              </w:pBdr>
              <w:shd w:fill="ffffff" w:val="clear"/>
              <w:spacing w:after="240" w:line="240" w:lineRule="auto"/>
              <w:ind w:left="720" w:firstLine="0"/>
              <w:rPr>
                <w:color w:val="1a1a1a"/>
                <w:sz w:val="22"/>
                <w:szCs w:val="22"/>
                <w:highlight w:val="white"/>
              </w:rPr>
            </w:pPr>
            <w:bookmarkStart w:colFirst="0" w:colLast="0" w:name="_47d8i1x83w3t" w:id="0"/>
            <w:bookmarkEnd w:id="0"/>
            <w:r w:rsidDel="00000000" w:rsidR="00000000" w:rsidRPr="00000000">
              <w:rPr>
                <w:color w:val="1a1a1a"/>
                <w:sz w:val="22"/>
                <w:szCs w:val="22"/>
                <w:highlight w:val="white"/>
                <w:rtl w:val="0"/>
              </w:rPr>
              <w:t xml:space="preserve">delegation key Lovelace deposit (keyDeposit)</w:t>
            </w:r>
          </w:p>
          <w:p w:rsidR="00000000" w:rsidDel="00000000" w:rsidP="00000000" w:rsidRDefault="00000000" w:rsidRPr="00000000" w14:paraId="000009DB">
            <w:pPr>
              <w:pStyle w:val="Title"/>
              <w:keepNext w:val="0"/>
              <w:keepLines w:val="0"/>
              <w:pBdr>
                <w:top w:color="auto" w:space="0" w:sz="0" w:val="none"/>
                <w:bottom w:color="auto" w:space="0" w:sz="0" w:val="none"/>
                <w:right w:color="auto" w:space="0" w:sz="0" w:val="none"/>
                <w:between w:color="auto" w:space="0" w:sz="0" w:val="none"/>
              </w:pBdr>
              <w:shd w:fill="ffffff" w:val="clear"/>
              <w:spacing w:after="240" w:line="240" w:lineRule="auto"/>
              <w:ind w:left="720" w:firstLine="0"/>
              <w:rPr>
                <w:color w:val="1a1a1a"/>
                <w:sz w:val="22"/>
                <w:szCs w:val="22"/>
                <w:highlight w:val="white"/>
              </w:rPr>
            </w:pPr>
            <w:bookmarkStart w:colFirst="0" w:colLast="0" w:name="_47d8i1x83w3t" w:id="0"/>
            <w:bookmarkEnd w:id="0"/>
            <w:r w:rsidDel="00000000" w:rsidR="00000000" w:rsidRPr="00000000">
              <w:rPr>
                <w:color w:val="1a1a1a"/>
                <w:sz w:val="22"/>
                <w:szCs w:val="22"/>
                <w:highlight w:val="white"/>
                <w:rtl w:val="0"/>
              </w:rPr>
              <w:t xml:space="preserve">pool registration Lovelace deposit (poolDeposit)</w:t>
            </w:r>
          </w:p>
          <w:p w:rsidR="00000000" w:rsidDel="00000000" w:rsidP="00000000" w:rsidRDefault="00000000" w:rsidRPr="00000000" w14:paraId="000009DC">
            <w:pPr>
              <w:pStyle w:val="Title"/>
              <w:keepNext w:val="0"/>
              <w:keepLines w:val="0"/>
              <w:pBdr>
                <w:top w:color="auto" w:space="0" w:sz="0" w:val="none"/>
                <w:bottom w:color="auto" w:space="0" w:sz="0" w:val="none"/>
                <w:right w:color="auto" w:space="0" w:sz="0" w:val="none"/>
                <w:between w:color="auto" w:space="0" w:sz="0" w:val="none"/>
              </w:pBdr>
              <w:shd w:fill="ffffff" w:val="clear"/>
              <w:spacing w:after="240" w:line="240" w:lineRule="auto"/>
              <w:ind w:left="720" w:firstLine="0"/>
              <w:rPr>
                <w:color w:val="1a1a1a"/>
                <w:sz w:val="22"/>
                <w:szCs w:val="22"/>
                <w:highlight w:val="white"/>
              </w:rPr>
            </w:pPr>
            <w:bookmarkStart w:colFirst="0" w:colLast="0" w:name="_47d8i1x83w3t" w:id="0"/>
            <w:bookmarkEnd w:id="0"/>
            <w:r w:rsidDel="00000000" w:rsidR="00000000" w:rsidRPr="00000000">
              <w:rPr>
                <w:color w:val="1a1a1a"/>
                <w:sz w:val="22"/>
                <w:szCs w:val="22"/>
                <w:highlight w:val="white"/>
                <w:rtl w:val="0"/>
              </w:rPr>
              <w:t xml:space="preserve">monetary expansion (rho)</w:t>
            </w:r>
          </w:p>
          <w:p w:rsidR="00000000" w:rsidDel="00000000" w:rsidP="00000000" w:rsidRDefault="00000000" w:rsidRPr="00000000" w14:paraId="000009DD">
            <w:pPr>
              <w:pStyle w:val="Title"/>
              <w:keepNext w:val="0"/>
              <w:keepLines w:val="0"/>
              <w:pBdr>
                <w:top w:color="auto" w:space="0" w:sz="0" w:val="none"/>
                <w:bottom w:color="auto" w:space="0" w:sz="0" w:val="none"/>
                <w:right w:color="auto" w:space="0" w:sz="0" w:val="none"/>
                <w:between w:color="auto" w:space="0" w:sz="0" w:val="none"/>
              </w:pBdr>
              <w:shd w:fill="ffffff" w:val="clear"/>
              <w:spacing w:after="240" w:line="240" w:lineRule="auto"/>
              <w:ind w:left="720" w:firstLine="0"/>
              <w:rPr>
                <w:color w:val="1a1a1a"/>
                <w:sz w:val="22"/>
                <w:szCs w:val="22"/>
                <w:highlight w:val="white"/>
              </w:rPr>
            </w:pPr>
            <w:bookmarkStart w:colFirst="0" w:colLast="0" w:name="_47d8i1x83w3t" w:id="0"/>
            <w:bookmarkEnd w:id="0"/>
            <w:r w:rsidDel="00000000" w:rsidR="00000000" w:rsidRPr="00000000">
              <w:rPr>
                <w:color w:val="1a1a1a"/>
                <w:sz w:val="22"/>
                <w:szCs w:val="22"/>
                <w:highlight w:val="white"/>
                <w:rtl w:val="0"/>
              </w:rPr>
              <w:t xml:space="preserve">treasury expansion (tau)</w:t>
            </w:r>
          </w:p>
          <w:p w:rsidR="00000000" w:rsidDel="00000000" w:rsidP="00000000" w:rsidRDefault="00000000" w:rsidRPr="00000000" w14:paraId="000009DE">
            <w:pPr>
              <w:pStyle w:val="Title"/>
              <w:keepNext w:val="0"/>
              <w:keepLines w:val="0"/>
              <w:pBdr>
                <w:top w:color="auto" w:space="0" w:sz="0" w:val="none"/>
                <w:bottom w:color="auto" w:space="0" w:sz="0" w:val="none"/>
                <w:right w:color="auto" w:space="0" w:sz="0" w:val="none"/>
                <w:between w:color="auto" w:space="0" w:sz="0" w:val="none"/>
              </w:pBdr>
              <w:shd w:fill="ffffff" w:val="clear"/>
              <w:spacing w:after="240" w:line="240" w:lineRule="auto"/>
              <w:ind w:left="720" w:firstLine="0"/>
              <w:rPr>
                <w:color w:val="1a1a1a"/>
                <w:sz w:val="22"/>
                <w:szCs w:val="22"/>
                <w:highlight w:val="white"/>
              </w:rPr>
            </w:pPr>
            <w:bookmarkStart w:colFirst="0" w:colLast="0" w:name="_47d8i1x83w3t" w:id="0"/>
            <w:bookmarkEnd w:id="0"/>
            <w:r w:rsidDel="00000000" w:rsidR="00000000" w:rsidRPr="00000000">
              <w:rPr>
                <w:color w:val="1a1a1a"/>
                <w:sz w:val="22"/>
                <w:szCs w:val="22"/>
                <w:highlight w:val="white"/>
                <w:rtl w:val="0"/>
              </w:rPr>
              <w:t xml:space="preserve">minimum fixed rewards cut for pools (minPoolCost)</w:t>
            </w:r>
          </w:p>
          <w:p w:rsidR="00000000" w:rsidDel="00000000" w:rsidP="00000000" w:rsidRDefault="00000000" w:rsidRPr="00000000" w14:paraId="000009DF">
            <w:pPr>
              <w:pStyle w:val="Title"/>
              <w:keepNext w:val="0"/>
              <w:keepLines w:val="0"/>
              <w:pBdr>
                <w:top w:color="auto" w:space="0" w:sz="0" w:val="none"/>
                <w:bottom w:color="auto" w:space="0" w:sz="0" w:val="none"/>
                <w:right w:color="auto" w:space="0" w:sz="0" w:val="none"/>
                <w:between w:color="auto" w:space="0" w:sz="0" w:val="none"/>
              </w:pBdr>
              <w:shd w:fill="ffffff" w:val="clear"/>
              <w:spacing w:after="240" w:line="240" w:lineRule="auto"/>
              <w:ind w:left="720" w:firstLine="0"/>
              <w:rPr>
                <w:color w:val="1a1a1a"/>
                <w:sz w:val="22"/>
                <w:szCs w:val="22"/>
                <w:highlight w:val="white"/>
              </w:rPr>
            </w:pPr>
            <w:bookmarkStart w:colFirst="0" w:colLast="0" w:name="_47d8i1x83w3t" w:id="0"/>
            <w:bookmarkEnd w:id="0"/>
            <w:r w:rsidDel="00000000" w:rsidR="00000000" w:rsidRPr="00000000">
              <w:rPr>
                <w:color w:val="1a1a1a"/>
                <w:sz w:val="22"/>
                <w:szCs w:val="22"/>
                <w:highlight w:val="white"/>
                <w:rtl w:val="0"/>
              </w:rPr>
              <w:t xml:space="preserve">minimum Lovelace deposit per byte of serialized UTxO (coinsPerUTxOByte)</w:t>
            </w:r>
          </w:p>
          <w:p w:rsidR="00000000" w:rsidDel="00000000" w:rsidP="00000000" w:rsidRDefault="00000000" w:rsidRPr="00000000" w14:paraId="000009E0">
            <w:pPr>
              <w:pStyle w:val="Title"/>
              <w:keepNext w:val="0"/>
              <w:keepLines w:val="0"/>
              <w:pBdr>
                <w:top w:color="auto" w:space="0" w:sz="0" w:val="none"/>
                <w:bottom w:color="auto" w:space="0" w:sz="0" w:val="none"/>
                <w:right w:color="auto" w:space="0" w:sz="0" w:val="none"/>
                <w:between w:color="auto" w:space="0" w:sz="0" w:val="none"/>
              </w:pBdr>
              <w:shd w:fill="ffffff" w:val="clear"/>
              <w:spacing w:after="240" w:line="240" w:lineRule="auto"/>
              <w:ind w:left="720" w:firstLine="0"/>
              <w:rPr>
                <w:color w:val="1a1a1a"/>
                <w:sz w:val="22"/>
                <w:szCs w:val="22"/>
                <w:highlight w:val="white"/>
              </w:rPr>
            </w:pPr>
            <w:bookmarkStart w:colFirst="0" w:colLast="0" w:name="_47d8i1x83w3t" w:id="0"/>
            <w:bookmarkEnd w:id="0"/>
            <w:r w:rsidDel="00000000" w:rsidR="00000000" w:rsidRPr="00000000">
              <w:rPr>
                <w:color w:val="1a1a1a"/>
                <w:sz w:val="22"/>
                <w:szCs w:val="22"/>
                <w:highlight w:val="white"/>
                <w:rtl w:val="0"/>
              </w:rPr>
              <w:t xml:space="preserve">prices of Plutus execution units (prices)</w:t>
            </w:r>
          </w:p>
          <w:p w:rsidR="00000000" w:rsidDel="00000000" w:rsidP="00000000" w:rsidRDefault="00000000" w:rsidRPr="00000000" w14:paraId="000009E1">
            <w:pPr>
              <w:pStyle w:val="Title"/>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color w:val="1a1a1a"/>
                <w:sz w:val="22"/>
                <w:szCs w:val="22"/>
                <w:highlight w:val="white"/>
              </w:rPr>
            </w:pPr>
            <w:bookmarkStart w:colFirst="0" w:colLast="0" w:name="_47d8i1x83w3t" w:id="0"/>
            <w:bookmarkEnd w:id="0"/>
            <w:r w:rsidDel="00000000" w:rsidR="00000000" w:rsidRPr="00000000">
              <w:rPr>
                <w:color w:val="1a1a1a"/>
                <w:sz w:val="22"/>
                <w:szCs w:val="22"/>
                <w:highlight w:val="white"/>
                <w:rtl w:val="0"/>
              </w:rPr>
              <w:t xml:space="preserve">The </w:t>
            </w:r>
            <w:r w:rsidDel="00000000" w:rsidR="00000000" w:rsidRPr="00000000">
              <w:rPr>
                <w:b w:val="1"/>
                <w:color w:val="1a1a1a"/>
                <w:sz w:val="22"/>
                <w:szCs w:val="22"/>
                <w:highlight w:val="white"/>
                <w:rtl w:val="0"/>
              </w:rPr>
              <w:t xml:space="preserve">technical group</w:t>
            </w:r>
            <w:r w:rsidDel="00000000" w:rsidR="00000000" w:rsidRPr="00000000">
              <w:rPr>
                <w:color w:val="1a1a1a"/>
                <w:sz w:val="22"/>
                <w:szCs w:val="22"/>
                <w:highlight w:val="white"/>
                <w:rtl w:val="0"/>
              </w:rPr>
              <w:t xml:space="preserve"> consists of:</w:t>
            </w:r>
          </w:p>
          <w:p w:rsidR="00000000" w:rsidDel="00000000" w:rsidP="00000000" w:rsidRDefault="00000000" w:rsidRPr="00000000" w14:paraId="000009E2">
            <w:pPr>
              <w:pStyle w:val="Title"/>
              <w:keepNext w:val="0"/>
              <w:keepLines w:val="0"/>
              <w:pBdr>
                <w:top w:color="auto" w:space="0" w:sz="0" w:val="none"/>
                <w:bottom w:color="auto" w:space="0" w:sz="0" w:val="none"/>
                <w:right w:color="auto" w:space="0" w:sz="0" w:val="none"/>
                <w:between w:color="auto" w:space="0" w:sz="0" w:val="none"/>
              </w:pBdr>
              <w:shd w:fill="ffffff" w:val="clear"/>
              <w:spacing w:after="240" w:line="240" w:lineRule="auto"/>
              <w:ind w:left="720" w:firstLine="0"/>
              <w:rPr>
                <w:color w:val="1a1a1a"/>
                <w:sz w:val="22"/>
                <w:szCs w:val="22"/>
                <w:highlight w:val="white"/>
              </w:rPr>
            </w:pPr>
            <w:bookmarkStart w:colFirst="0" w:colLast="0" w:name="_47d8i1x83w3t" w:id="0"/>
            <w:bookmarkEnd w:id="0"/>
            <w:r w:rsidDel="00000000" w:rsidR="00000000" w:rsidRPr="00000000">
              <w:rPr>
                <w:color w:val="1a1a1a"/>
                <w:sz w:val="22"/>
                <w:szCs w:val="22"/>
                <w:highlight w:val="white"/>
                <w:rtl w:val="0"/>
              </w:rPr>
              <w:t xml:space="preserve">pool pledge influence (a0)</w:t>
            </w:r>
          </w:p>
          <w:p w:rsidR="00000000" w:rsidDel="00000000" w:rsidP="00000000" w:rsidRDefault="00000000" w:rsidRPr="00000000" w14:paraId="000009E3">
            <w:pPr>
              <w:pStyle w:val="Title"/>
              <w:keepNext w:val="0"/>
              <w:keepLines w:val="0"/>
              <w:pBdr>
                <w:top w:color="auto" w:space="0" w:sz="0" w:val="none"/>
                <w:bottom w:color="auto" w:space="0" w:sz="0" w:val="none"/>
                <w:right w:color="auto" w:space="0" w:sz="0" w:val="none"/>
                <w:between w:color="auto" w:space="0" w:sz="0" w:val="none"/>
              </w:pBdr>
              <w:shd w:fill="ffffff" w:val="clear"/>
              <w:spacing w:after="240" w:line="240" w:lineRule="auto"/>
              <w:ind w:left="720" w:firstLine="0"/>
              <w:rPr>
                <w:color w:val="1a1a1a"/>
                <w:sz w:val="22"/>
                <w:szCs w:val="22"/>
                <w:highlight w:val="white"/>
              </w:rPr>
            </w:pPr>
            <w:bookmarkStart w:colFirst="0" w:colLast="0" w:name="_47d8i1x83w3t" w:id="0"/>
            <w:bookmarkEnd w:id="0"/>
            <w:r w:rsidDel="00000000" w:rsidR="00000000" w:rsidRPr="00000000">
              <w:rPr>
                <w:color w:val="1a1a1a"/>
                <w:sz w:val="22"/>
                <w:szCs w:val="22"/>
                <w:highlight w:val="white"/>
                <w:rtl w:val="0"/>
              </w:rPr>
              <w:t xml:space="preserve">pool retirement maximum epoch (eMax)</w:t>
            </w:r>
          </w:p>
          <w:p w:rsidR="00000000" w:rsidDel="00000000" w:rsidP="00000000" w:rsidRDefault="00000000" w:rsidRPr="00000000" w14:paraId="000009E4">
            <w:pPr>
              <w:pStyle w:val="Title"/>
              <w:keepNext w:val="0"/>
              <w:keepLines w:val="0"/>
              <w:pBdr>
                <w:top w:color="auto" w:space="0" w:sz="0" w:val="none"/>
                <w:bottom w:color="auto" w:space="0" w:sz="0" w:val="none"/>
                <w:right w:color="auto" w:space="0" w:sz="0" w:val="none"/>
                <w:between w:color="auto" w:space="0" w:sz="0" w:val="none"/>
              </w:pBdr>
              <w:shd w:fill="ffffff" w:val="clear"/>
              <w:spacing w:after="240" w:line="240" w:lineRule="auto"/>
              <w:ind w:left="720" w:firstLine="0"/>
              <w:rPr>
                <w:color w:val="1a1a1a"/>
                <w:sz w:val="22"/>
                <w:szCs w:val="22"/>
                <w:highlight w:val="white"/>
              </w:rPr>
            </w:pPr>
            <w:bookmarkStart w:colFirst="0" w:colLast="0" w:name="_47d8i1x83w3t" w:id="0"/>
            <w:bookmarkEnd w:id="0"/>
            <w:r w:rsidDel="00000000" w:rsidR="00000000" w:rsidRPr="00000000">
              <w:rPr>
                <w:color w:val="1a1a1a"/>
                <w:sz w:val="22"/>
                <w:szCs w:val="22"/>
                <w:highlight w:val="white"/>
                <w:rtl w:val="0"/>
              </w:rPr>
              <w:t xml:space="preserve">desired number of pools (nOpt)</w:t>
            </w:r>
          </w:p>
          <w:p w:rsidR="00000000" w:rsidDel="00000000" w:rsidP="00000000" w:rsidRDefault="00000000" w:rsidRPr="00000000" w14:paraId="000009E5">
            <w:pPr>
              <w:pStyle w:val="Title"/>
              <w:keepNext w:val="0"/>
              <w:keepLines w:val="0"/>
              <w:pBdr>
                <w:top w:color="auto" w:space="0" w:sz="0" w:val="none"/>
                <w:bottom w:color="auto" w:space="0" w:sz="0" w:val="none"/>
                <w:right w:color="auto" w:space="0" w:sz="0" w:val="none"/>
                <w:between w:color="auto" w:space="0" w:sz="0" w:val="none"/>
              </w:pBdr>
              <w:shd w:fill="ffffff" w:val="clear"/>
              <w:spacing w:after="240" w:line="240" w:lineRule="auto"/>
              <w:ind w:left="720" w:firstLine="0"/>
              <w:rPr>
                <w:color w:val="1a1a1a"/>
                <w:sz w:val="22"/>
                <w:szCs w:val="22"/>
                <w:highlight w:val="white"/>
              </w:rPr>
            </w:pPr>
            <w:bookmarkStart w:colFirst="0" w:colLast="0" w:name="_47d8i1x83w3t" w:id="0"/>
            <w:bookmarkEnd w:id="0"/>
            <w:r w:rsidDel="00000000" w:rsidR="00000000" w:rsidRPr="00000000">
              <w:rPr>
                <w:color w:val="1a1a1a"/>
                <w:sz w:val="22"/>
                <w:szCs w:val="22"/>
                <w:highlight w:val="white"/>
                <w:rtl w:val="0"/>
              </w:rPr>
              <w:t xml:space="preserve">Plutus execution cost models (costModels)</w:t>
            </w:r>
          </w:p>
          <w:p w:rsidR="00000000" w:rsidDel="00000000" w:rsidP="00000000" w:rsidRDefault="00000000" w:rsidRPr="00000000" w14:paraId="000009E6">
            <w:pPr>
              <w:pStyle w:val="Title"/>
              <w:keepNext w:val="0"/>
              <w:keepLines w:val="0"/>
              <w:pBdr>
                <w:top w:color="auto" w:space="0" w:sz="0" w:val="none"/>
                <w:bottom w:color="auto" w:space="0" w:sz="0" w:val="none"/>
                <w:right w:color="auto" w:space="0" w:sz="0" w:val="none"/>
                <w:between w:color="auto" w:space="0" w:sz="0" w:val="none"/>
              </w:pBdr>
              <w:shd w:fill="ffffff" w:val="clear"/>
              <w:spacing w:after="240" w:line="240" w:lineRule="auto"/>
              <w:ind w:left="720" w:firstLine="0"/>
              <w:rPr>
                <w:color w:val="1a1a1a"/>
                <w:sz w:val="22"/>
                <w:szCs w:val="22"/>
                <w:highlight w:val="white"/>
              </w:rPr>
            </w:pPr>
            <w:bookmarkStart w:colFirst="0" w:colLast="0" w:name="_47d8i1x83w3t" w:id="0"/>
            <w:bookmarkEnd w:id="0"/>
            <w:r w:rsidDel="00000000" w:rsidR="00000000" w:rsidRPr="00000000">
              <w:rPr>
                <w:color w:val="1a1a1a"/>
                <w:sz w:val="22"/>
                <w:szCs w:val="22"/>
                <w:highlight w:val="white"/>
                <w:rtl w:val="0"/>
              </w:rPr>
              <w:t xml:space="preserve">proportion of collateral needed for scripts (collateralPercentage)</w:t>
            </w:r>
          </w:p>
          <w:p w:rsidR="00000000" w:rsidDel="00000000" w:rsidP="00000000" w:rsidRDefault="00000000" w:rsidRPr="00000000" w14:paraId="000009E7">
            <w:pPr>
              <w:pStyle w:val="Title"/>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color w:val="1a1a1a"/>
                <w:sz w:val="22"/>
                <w:szCs w:val="22"/>
                <w:highlight w:val="white"/>
              </w:rPr>
            </w:pPr>
            <w:bookmarkStart w:colFirst="0" w:colLast="0" w:name="_47d8i1x83w3t" w:id="0"/>
            <w:bookmarkEnd w:id="0"/>
            <w:r w:rsidDel="00000000" w:rsidR="00000000" w:rsidRPr="00000000">
              <w:rPr>
                <w:color w:val="1a1a1a"/>
                <w:sz w:val="22"/>
                <w:szCs w:val="22"/>
                <w:highlight w:val="white"/>
                <w:rtl w:val="0"/>
              </w:rPr>
              <w:t xml:space="preserve">The </w:t>
            </w:r>
            <w:r w:rsidDel="00000000" w:rsidR="00000000" w:rsidRPr="00000000">
              <w:rPr>
                <w:b w:val="1"/>
                <w:color w:val="1a1a1a"/>
                <w:sz w:val="22"/>
                <w:szCs w:val="22"/>
                <w:highlight w:val="white"/>
                <w:rtl w:val="0"/>
              </w:rPr>
              <w:t xml:space="preserve">governance group</w:t>
            </w:r>
            <w:r w:rsidDel="00000000" w:rsidR="00000000" w:rsidRPr="00000000">
              <w:rPr>
                <w:color w:val="1a1a1a"/>
                <w:sz w:val="22"/>
                <w:szCs w:val="22"/>
                <w:highlight w:val="white"/>
                <w:rtl w:val="0"/>
              </w:rPr>
              <w:t xml:space="preserve"> consists of all the new protocol parameters that are introduced in this CIP:</w:t>
            </w:r>
          </w:p>
          <w:p w:rsidR="00000000" w:rsidDel="00000000" w:rsidP="00000000" w:rsidRDefault="00000000" w:rsidRPr="00000000" w14:paraId="000009E8">
            <w:pPr>
              <w:pStyle w:val="Title"/>
              <w:keepNext w:val="0"/>
              <w:keepLines w:val="0"/>
              <w:pBdr>
                <w:top w:color="auto" w:space="0" w:sz="0" w:val="none"/>
                <w:bottom w:color="auto" w:space="0" w:sz="0" w:val="none"/>
                <w:right w:color="auto" w:space="0" w:sz="0" w:val="none"/>
                <w:between w:color="auto" w:space="0" w:sz="0" w:val="none"/>
              </w:pBdr>
              <w:shd w:fill="ffffff" w:val="clear"/>
              <w:spacing w:after="240" w:line="240" w:lineRule="auto"/>
              <w:ind w:left="720" w:firstLine="0"/>
              <w:rPr>
                <w:color w:val="1a1a1a"/>
                <w:sz w:val="22"/>
                <w:szCs w:val="22"/>
                <w:highlight w:val="white"/>
              </w:rPr>
            </w:pPr>
            <w:bookmarkStart w:colFirst="0" w:colLast="0" w:name="_47d8i1x83w3t" w:id="0"/>
            <w:bookmarkEnd w:id="0"/>
            <w:r w:rsidDel="00000000" w:rsidR="00000000" w:rsidRPr="00000000">
              <w:rPr>
                <w:color w:val="1a1a1a"/>
                <w:sz w:val="22"/>
                <w:szCs w:val="22"/>
                <w:highlight w:val="white"/>
                <w:rtl w:val="0"/>
              </w:rPr>
              <w:t xml:space="preserve">governance voting thresholds</w:t>
            </w:r>
          </w:p>
          <w:p w:rsidR="00000000" w:rsidDel="00000000" w:rsidP="00000000" w:rsidRDefault="00000000" w:rsidRPr="00000000" w14:paraId="000009E9">
            <w:pPr>
              <w:pStyle w:val="Title"/>
              <w:keepNext w:val="0"/>
              <w:keepLines w:val="0"/>
              <w:spacing w:after="0" w:line="240" w:lineRule="auto"/>
              <w:ind w:left="720" w:firstLine="0"/>
              <w:rPr>
                <w:color w:val="1f2328"/>
                <w:sz w:val="22"/>
                <w:szCs w:val="22"/>
                <w:highlight w:val="white"/>
              </w:rPr>
            </w:pPr>
            <w:bookmarkStart w:colFirst="0" w:colLast="0" w:name="_47d8i1x83w3t" w:id="0"/>
            <w:bookmarkEnd w:id="0"/>
            <w:r w:rsidDel="00000000" w:rsidR="00000000" w:rsidRPr="00000000">
              <w:rPr>
                <w:color w:val="1f2328"/>
                <w:sz w:val="22"/>
                <w:szCs w:val="22"/>
                <w:highlight w:val="white"/>
                <w:rtl w:val="0"/>
              </w:rPr>
              <w:t xml:space="preserve">dRepVotingThresholds</w:t>
            </w:r>
          </w:p>
          <w:p w:rsidR="00000000" w:rsidDel="00000000" w:rsidP="00000000" w:rsidRDefault="00000000" w:rsidRPr="00000000" w14:paraId="000009EA">
            <w:pPr>
              <w:pStyle w:val="Title"/>
              <w:keepNext w:val="0"/>
              <w:keepLines w:val="0"/>
              <w:spacing w:after="0" w:line="240" w:lineRule="auto"/>
              <w:ind w:left="1440" w:firstLine="0"/>
              <w:rPr>
                <w:color w:val="1f2328"/>
                <w:sz w:val="22"/>
                <w:szCs w:val="22"/>
                <w:highlight w:val="white"/>
              </w:rPr>
            </w:pPr>
            <w:bookmarkStart w:colFirst="0" w:colLast="0" w:name="_47d8i1x83w3t" w:id="0"/>
            <w:bookmarkEnd w:id="0"/>
            <w:r w:rsidDel="00000000" w:rsidR="00000000" w:rsidRPr="00000000">
              <w:rPr>
                <w:color w:val="1f2328"/>
                <w:sz w:val="22"/>
                <w:szCs w:val="22"/>
                <w:highlight w:val="white"/>
                <w:rtl w:val="0"/>
              </w:rPr>
              <w:t xml:space="preserve">dvtCommitteeNoConfidence</w:t>
            </w:r>
          </w:p>
          <w:p w:rsidR="00000000" w:rsidDel="00000000" w:rsidP="00000000" w:rsidRDefault="00000000" w:rsidRPr="00000000" w14:paraId="000009EB">
            <w:pPr>
              <w:pStyle w:val="Title"/>
              <w:keepNext w:val="0"/>
              <w:keepLines w:val="0"/>
              <w:spacing w:after="0" w:line="240" w:lineRule="auto"/>
              <w:ind w:left="1440" w:firstLine="0"/>
              <w:rPr>
                <w:color w:val="1f2328"/>
                <w:sz w:val="22"/>
                <w:szCs w:val="22"/>
                <w:highlight w:val="white"/>
              </w:rPr>
            </w:pPr>
            <w:bookmarkStart w:colFirst="0" w:colLast="0" w:name="_47d8i1x83w3t" w:id="0"/>
            <w:bookmarkEnd w:id="0"/>
            <w:r w:rsidDel="00000000" w:rsidR="00000000" w:rsidRPr="00000000">
              <w:rPr>
                <w:color w:val="1f2328"/>
                <w:sz w:val="22"/>
                <w:szCs w:val="22"/>
                <w:highlight w:val="white"/>
                <w:rtl w:val="0"/>
              </w:rPr>
              <w:t xml:space="preserve">dvtCommitteeNormal</w:t>
            </w:r>
          </w:p>
          <w:p w:rsidR="00000000" w:rsidDel="00000000" w:rsidP="00000000" w:rsidRDefault="00000000" w:rsidRPr="00000000" w14:paraId="000009EC">
            <w:pPr>
              <w:pStyle w:val="Title"/>
              <w:keepNext w:val="0"/>
              <w:keepLines w:val="0"/>
              <w:spacing w:after="0" w:line="240" w:lineRule="auto"/>
              <w:ind w:left="1440" w:firstLine="0"/>
              <w:rPr>
                <w:color w:val="1f2328"/>
                <w:sz w:val="22"/>
                <w:szCs w:val="22"/>
                <w:highlight w:val="white"/>
              </w:rPr>
            </w:pPr>
            <w:bookmarkStart w:colFirst="0" w:colLast="0" w:name="_47d8i1x83w3t" w:id="0"/>
            <w:bookmarkEnd w:id="0"/>
            <w:r w:rsidDel="00000000" w:rsidR="00000000" w:rsidRPr="00000000">
              <w:rPr>
                <w:color w:val="1f2328"/>
                <w:sz w:val="22"/>
                <w:szCs w:val="22"/>
                <w:highlight w:val="white"/>
                <w:rtl w:val="0"/>
              </w:rPr>
              <w:t xml:space="preserve">dvtHardForkInitiation</w:t>
            </w:r>
          </w:p>
          <w:p w:rsidR="00000000" w:rsidDel="00000000" w:rsidP="00000000" w:rsidRDefault="00000000" w:rsidRPr="00000000" w14:paraId="000009ED">
            <w:pPr>
              <w:pStyle w:val="Title"/>
              <w:keepNext w:val="0"/>
              <w:keepLines w:val="0"/>
              <w:spacing w:after="0" w:line="240" w:lineRule="auto"/>
              <w:ind w:left="1440" w:firstLine="0"/>
              <w:rPr>
                <w:color w:val="1f2328"/>
                <w:sz w:val="22"/>
                <w:szCs w:val="22"/>
                <w:highlight w:val="white"/>
              </w:rPr>
            </w:pPr>
            <w:bookmarkStart w:colFirst="0" w:colLast="0" w:name="_47d8i1x83w3t" w:id="0"/>
            <w:bookmarkEnd w:id="0"/>
            <w:r w:rsidDel="00000000" w:rsidR="00000000" w:rsidRPr="00000000">
              <w:rPr>
                <w:color w:val="1f2328"/>
                <w:sz w:val="22"/>
                <w:szCs w:val="22"/>
                <w:highlight w:val="white"/>
                <w:rtl w:val="0"/>
              </w:rPr>
              <w:t xml:space="preserve">dvtMotionNoConfidence</w:t>
            </w:r>
          </w:p>
          <w:p w:rsidR="00000000" w:rsidDel="00000000" w:rsidP="00000000" w:rsidRDefault="00000000" w:rsidRPr="00000000" w14:paraId="000009EE">
            <w:pPr>
              <w:pStyle w:val="Title"/>
              <w:keepNext w:val="0"/>
              <w:keepLines w:val="0"/>
              <w:spacing w:after="0" w:line="240" w:lineRule="auto"/>
              <w:ind w:left="1440" w:firstLine="0"/>
              <w:rPr>
                <w:color w:val="1f2328"/>
                <w:sz w:val="22"/>
                <w:szCs w:val="22"/>
                <w:highlight w:val="white"/>
              </w:rPr>
            </w:pPr>
            <w:bookmarkStart w:colFirst="0" w:colLast="0" w:name="_47d8i1x83w3t" w:id="0"/>
            <w:bookmarkEnd w:id="0"/>
            <w:r w:rsidDel="00000000" w:rsidR="00000000" w:rsidRPr="00000000">
              <w:rPr>
                <w:color w:val="1f2328"/>
                <w:sz w:val="22"/>
                <w:szCs w:val="22"/>
                <w:highlight w:val="white"/>
                <w:rtl w:val="0"/>
              </w:rPr>
              <w:t xml:space="preserve">dvtPPEconomicGroup</w:t>
            </w:r>
          </w:p>
          <w:p w:rsidR="00000000" w:rsidDel="00000000" w:rsidP="00000000" w:rsidRDefault="00000000" w:rsidRPr="00000000" w14:paraId="000009EF">
            <w:pPr>
              <w:pStyle w:val="Title"/>
              <w:keepNext w:val="0"/>
              <w:keepLines w:val="0"/>
              <w:spacing w:after="0" w:line="240" w:lineRule="auto"/>
              <w:ind w:left="1440" w:firstLine="0"/>
              <w:rPr>
                <w:color w:val="1f2328"/>
                <w:sz w:val="22"/>
                <w:szCs w:val="22"/>
                <w:highlight w:val="white"/>
              </w:rPr>
            </w:pPr>
            <w:bookmarkStart w:colFirst="0" w:colLast="0" w:name="_47d8i1x83w3t" w:id="0"/>
            <w:bookmarkEnd w:id="0"/>
            <w:r w:rsidDel="00000000" w:rsidR="00000000" w:rsidRPr="00000000">
              <w:rPr>
                <w:color w:val="1f2328"/>
                <w:sz w:val="22"/>
                <w:szCs w:val="22"/>
                <w:highlight w:val="white"/>
                <w:rtl w:val="0"/>
              </w:rPr>
              <w:t xml:space="preserve">dvtPPGovGroup</w:t>
            </w:r>
          </w:p>
          <w:p w:rsidR="00000000" w:rsidDel="00000000" w:rsidP="00000000" w:rsidRDefault="00000000" w:rsidRPr="00000000" w14:paraId="000009F0">
            <w:pPr>
              <w:pStyle w:val="Title"/>
              <w:keepNext w:val="0"/>
              <w:keepLines w:val="0"/>
              <w:spacing w:after="0" w:line="240" w:lineRule="auto"/>
              <w:ind w:left="1440" w:firstLine="0"/>
              <w:rPr>
                <w:color w:val="1f2328"/>
                <w:sz w:val="22"/>
                <w:szCs w:val="22"/>
                <w:highlight w:val="white"/>
              </w:rPr>
            </w:pPr>
            <w:bookmarkStart w:colFirst="0" w:colLast="0" w:name="_47d8i1x83w3t" w:id="0"/>
            <w:bookmarkEnd w:id="0"/>
            <w:r w:rsidDel="00000000" w:rsidR="00000000" w:rsidRPr="00000000">
              <w:rPr>
                <w:color w:val="1f2328"/>
                <w:sz w:val="22"/>
                <w:szCs w:val="22"/>
                <w:highlight w:val="white"/>
                <w:rtl w:val="0"/>
              </w:rPr>
              <w:t xml:space="preserve">dvtPPNetworkGroup</w:t>
            </w:r>
          </w:p>
          <w:p w:rsidR="00000000" w:rsidDel="00000000" w:rsidP="00000000" w:rsidRDefault="00000000" w:rsidRPr="00000000" w14:paraId="000009F1">
            <w:pPr>
              <w:pStyle w:val="Title"/>
              <w:keepNext w:val="0"/>
              <w:keepLines w:val="0"/>
              <w:spacing w:after="0" w:line="240" w:lineRule="auto"/>
              <w:ind w:left="1440" w:firstLine="0"/>
              <w:rPr>
                <w:color w:val="1f2328"/>
                <w:sz w:val="22"/>
                <w:szCs w:val="22"/>
                <w:highlight w:val="white"/>
              </w:rPr>
            </w:pPr>
            <w:bookmarkStart w:colFirst="0" w:colLast="0" w:name="_47d8i1x83w3t" w:id="0"/>
            <w:bookmarkEnd w:id="0"/>
            <w:r w:rsidDel="00000000" w:rsidR="00000000" w:rsidRPr="00000000">
              <w:rPr>
                <w:color w:val="1f2328"/>
                <w:sz w:val="22"/>
                <w:szCs w:val="22"/>
                <w:highlight w:val="white"/>
                <w:rtl w:val="0"/>
              </w:rPr>
              <w:t xml:space="preserve">dvtPPTechnicalGroup</w:t>
            </w:r>
          </w:p>
          <w:p w:rsidR="00000000" w:rsidDel="00000000" w:rsidP="00000000" w:rsidRDefault="00000000" w:rsidRPr="00000000" w14:paraId="000009F2">
            <w:pPr>
              <w:pStyle w:val="Title"/>
              <w:keepNext w:val="0"/>
              <w:keepLines w:val="0"/>
              <w:spacing w:after="0" w:line="240" w:lineRule="auto"/>
              <w:ind w:left="1440" w:firstLine="0"/>
              <w:rPr>
                <w:color w:val="1f2328"/>
                <w:sz w:val="22"/>
                <w:szCs w:val="22"/>
                <w:highlight w:val="white"/>
              </w:rPr>
            </w:pPr>
            <w:bookmarkStart w:colFirst="0" w:colLast="0" w:name="_47d8i1x83w3t" w:id="0"/>
            <w:bookmarkEnd w:id="0"/>
            <w:r w:rsidDel="00000000" w:rsidR="00000000" w:rsidRPr="00000000">
              <w:rPr>
                <w:color w:val="1f2328"/>
                <w:sz w:val="22"/>
                <w:szCs w:val="22"/>
                <w:highlight w:val="white"/>
                <w:rtl w:val="0"/>
              </w:rPr>
              <w:t xml:space="preserve">dvtTreasuryWithdrawal</w:t>
            </w:r>
          </w:p>
          <w:p w:rsidR="00000000" w:rsidDel="00000000" w:rsidP="00000000" w:rsidRDefault="00000000" w:rsidRPr="00000000" w14:paraId="000009F3">
            <w:pPr>
              <w:pStyle w:val="Title"/>
              <w:keepNext w:val="0"/>
              <w:keepLines w:val="0"/>
              <w:spacing w:after="0" w:line="240" w:lineRule="auto"/>
              <w:ind w:left="1440" w:firstLine="0"/>
              <w:rPr>
                <w:color w:val="1f2328"/>
                <w:sz w:val="22"/>
                <w:szCs w:val="22"/>
                <w:highlight w:val="white"/>
              </w:rPr>
            </w:pPr>
            <w:bookmarkStart w:colFirst="0" w:colLast="0" w:name="_47d8i1x83w3t" w:id="0"/>
            <w:bookmarkEnd w:id="0"/>
            <w:r w:rsidDel="00000000" w:rsidR="00000000" w:rsidRPr="00000000">
              <w:rPr>
                <w:color w:val="1f2328"/>
                <w:sz w:val="22"/>
                <w:szCs w:val="22"/>
                <w:highlight w:val="white"/>
                <w:rtl w:val="0"/>
              </w:rPr>
              <w:t xml:space="preserve">dvtUpdateToConstitution</w:t>
            </w:r>
          </w:p>
          <w:p w:rsidR="00000000" w:rsidDel="00000000" w:rsidP="00000000" w:rsidRDefault="00000000" w:rsidRPr="00000000" w14:paraId="000009F4">
            <w:pPr>
              <w:pStyle w:val="Title"/>
              <w:keepNext w:val="0"/>
              <w:keepLines w:val="0"/>
              <w:spacing w:after="0" w:line="240" w:lineRule="auto"/>
              <w:ind w:left="720" w:firstLine="0"/>
              <w:rPr>
                <w:color w:val="1f2328"/>
                <w:sz w:val="22"/>
                <w:szCs w:val="22"/>
                <w:highlight w:val="white"/>
              </w:rPr>
            </w:pPr>
            <w:bookmarkStart w:colFirst="0" w:colLast="0" w:name="_47d8i1x83w3t" w:id="0"/>
            <w:bookmarkEnd w:id="0"/>
            <w:r w:rsidDel="00000000" w:rsidR="00000000" w:rsidRPr="00000000">
              <w:rPr>
                <w:color w:val="1f2328"/>
                <w:sz w:val="22"/>
                <w:szCs w:val="22"/>
                <w:highlight w:val="white"/>
                <w:rtl w:val="0"/>
              </w:rPr>
              <w:t xml:space="preserve">poolVotingThresholds</w:t>
            </w:r>
          </w:p>
          <w:p w:rsidR="00000000" w:rsidDel="00000000" w:rsidP="00000000" w:rsidRDefault="00000000" w:rsidRPr="00000000" w14:paraId="000009F5">
            <w:pPr>
              <w:pStyle w:val="Title"/>
              <w:keepNext w:val="0"/>
              <w:keepLines w:val="0"/>
              <w:spacing w:after="0" w:line="240" w:lineRule="auto"/>
              <w:ind w:left="1440" w:firstLine="0"/>
              <w:rPr>
                <w:color w:val="1f2328"/>
                <w:sz w:val="22"/>
                <w:szCs w:val="22"/>
                <w:highlight w:val="white"/>
              </w:rPr>
            </w:pPr>
            <w:bookmarkStart w:colFirst="0" w:colLast="0" w:name="_47d8i1x83w3t" w:id="0"/>
            <w:bookmarkEnd w:id="0"/>
            <w:r w:rsidDel="00000000" w:rsidR="00000000" w:rsidRPr="00000000">
              <w:rPr>
                <w:color w:val="1f2328"/>
                <w:sz w:val="22"/>
                <w:szCs w:val="22"/>
                <w:highlight w:val="white"/>
                <w:rtl w:val="0"/>
              </w:rPr>
              <w:t xml:space="preserve">pvtCommitteeNoConfidence</w:t>
            </w:r>
          </w:p>
          <w:p w:rsidR="00000000" w:rsidDel="00000000" w:rsidP="00000000" w:rsidRDefault="00000000" w:rsidRPr="00000000" w14:paraId="000009F6">
            <w:pPr>
              <w:pStyle w:val="Title"/>
              <w:keepNext w:val="0"/>
              <w:keepLines w:val="0"/>
              <w:spacing w:after="0" w:line="240" w:lineRule="auto"/>
              <w:ind w:left="1440" w:firstLine="0"/>
              <w:rPr>
                <w:color w:val="1f2328"/>
                <w:sz w:val="22"/>
                <w:szCs w:val="22"/>
                <w:highlight w:val="white"/>
              </w:rPr>
            </w:pPr>
            <w:bookmarkStart w:colFirst="0" w:colLast="0" w:name="_47d8i1x83w3t" w:id="0"/>
            <w:bookmarkEnd w:id="0"/>
            <w:r w:rsidDel="00000000" w:rsidR="00000000" w:rsidRPr="00000000">
              <w:rPr>
                <w:color w:val="1f2328"/>
                <w:sz w:val="22"/>
                <w:szCs w:val="22"/>
                <w:highlight w:val="white"/>
                <w:rtl w:val="0"/>
              </w:rPr>
              <w:t xml:space="preserve">pvtCommitteeNormal</w:t>
            </w:r>
          </w:p>
          <w:p w:rsidR="00000000" w:rsidDel="00000000" w:rsidP="00000000" w:rsidRDefault="00000000" w:rsidRPr="00000000" w14:paraId="000009F7">
            <w:pPr>
              <w:pStyle w:val="Title"/>
              <w:keepNext w:val="0"/>
              <w:keepLines w:val="0"/>
              <w:spacing w:after="0" w:line="240" w:lineRule="auto"/>
              <w:ind w:left="1440" w:firstLine="0"/>
              <w:rPr>
                <w:color w:val="1f2328"/>
                <w:sz w:val="22"/>
                <w:szCs w:val="22"/>
                <w:highlight w:val="white"/>
              </w:rPr>
            </w:pPr>
            <w:bookmarkStart w:colFirst="0" w:colLast="0" w:name="_47d8i1x83w3t" w:id="0"/>
            <w:bookmarkEnd w:id="0"/>
            <w:r w:rsidDel="00000000" w:rsidR="00000000" w:rsidRPr="00000000">
              <w:rPr>
                <w:color w:val="1f2328"/>
                <w:sz w:val="22"/>
                <w:szCs w:val="22"/>
                <w:highlight w:val="white"/>
                <w:rtl w:val="0"/>
              </w:rPr>
              <w:t xml:space="preserve">pvtHardForkInitiation</w:t>
            </w:r>
          </w:p>
          <w:p w:rsidR="00000000" w:rsidDel="00000000" w:rsidP="00000000" w:rsidRDefault="00000000" w:rsidRPr="00000000" w14:paraId="000009F8">
            <w:pPr>
              <w:pStyle w:val="Title"/>
              <w:keepNext w:val="0"/>
              <w:keepLines w:val="0"/>
              <w:spacing w:after="0" w:line="240" w:lineRule="auto"/>
              <w:ind w:left="1440" w:firstLine="0"/>
              <w:rPr>
                <w:color w:val="1f2328"/>
                <w:sz w:val="22"/>
                <w:szCs w:val="22"/>
                <w:highlight w:val="white"/>
              </w:rPr>
            </w:pPr>
            <w:bookmarkStart w:colFirst="0" w:colLast="0" w:name="_47d8i1x83w3t" w:id="0"/>
            <w:bookmarkEnd w:id="0"/>
            <w:r w:rsidDel="00000000" w:rsidR="00000000" w:rsidRPr="00000000">
              <w:rPr>
                <w:color w:val="1f2328"/>
                <w:sz w:val="22"/>
                <w:szCs w:val="22"/>
                <w:highlight w:val="white"/>
                <w:rtl w:val="0"/>
              </w:rPr>
              <w:t xml:space="preserve">pvtMotionNoConfidence</w:t>
            </w:r>
          </w:p>
          <w:p w:rsidR="00000000" w:rsidDel="00000000" w:rsidP="00000000" w:rsidRDefault="00000000" w:rsidRPr="00000000" w14:paraId="000009F9">
            <w:pPr>
              <w:pStyle w:val="Title"/>
              <w:keepNext w:val="0"/>
              <w:keepLines w:val="0"/>
              <w:pBdr>
                <w:top w:color="auto" w:space="0" w:sz="0" w:val="none"/>
                <w:bottom w:color="auto" w:space="0" w:sz="0" w:val="none"/>
                <w:right w:color="auto" w:space="0" w:sz="0" w:val="none"/>
                <w:between w:color="auto" w:space="0" w:sz="0" w:val="none"/>
              </w:pBdr>
              <w:shd w:fill="ffffff" w:val="clear"/>
              <w:spacing w:after="240" w:line="240" w:lineRule="auto"/>
              <w:ind w:left="720" w:firstLine="0"/>
              <w:rPr>
                <w:color w:val="1a1a1a"/>
                <w:sz w:val="22"/>
                <w:szCs w:val="22"/>
                <w:highlight w:val="white"/>
              </w:rPr>
            </w:pPr>
            <w:bookmarkStart w:colFirst="0" w:colLast="0" w:name="_47d8i1x83w3t" w:id="0"/>
            <w:bookmarkEnd w:id="0"/>
            <w:r w:rsidDel="00000000" w:rsidR="00000000" w:rsidRPr="00000000">
              <w:rPr>
                <w:color w:val="1a1a1a"/>
                <w:sz w:val="22"/>
                <w:szCs w:val="22"/>
                <w:highlight w:val="white"/>
                <w:rtl w:val="0"/>
              </w:rPr>
              <w:t xml:space="preserve">governance action maximum lifetime in epochs (govActionLifetime)</w:t>
            </w:r>
          </w:p>
          <w:p w:rsidR="00000000" w:rsidDel="00000000" w:rsidP="00000000" w:rsidRDefault="00000000" w:rsidRPr="00000000" w14:paraId="000009FA">
            <w:pPr>
              <w:pStyle w:val="Title"/>
              <w:keepNext w:val="0"/>
              <w:keepLines w:val="0"/>
              <w:pBdr>
                <w:top w:color="auto" w:space="0" w:sz="0" w:val="none"/>
                <w:bottom w:color="auto" w:space="0" w:sz="0" w:val="none"/>
                <w:right w:color="auto" w:space="0" w:sz="0" w:val="none"/>
                <w:between w:color="auto" w:space="0" w:sz="0" w:val="none"/>
              </w:pBdr>
              <w:shd w:fill="ffffff" w:val="clear"/>
              <w:spacing w:after="240" w:line="240" w:lineRule="auto"/>
              <w:ind w:left="720" w:firstLine="0"/>
              <w:rPr>
                <w:color w:val="1a1a1a"/>
                <w:sz w:val="22"/>
                <w:szCs w:val="22"/>
                <w:highlight w:val="white"/>
              </w:rPr>
            </w:pPr>
            <w:bookmarkStart w:colFirst="0" w:colLast="0" w:name="_47d8i1x83w3t" w:id="0"/>
            <w:bookmarkEnd w:id="0"/>
            <w:r w:rsidDel="00000000" w:rsidR="00000000" w:rsidRPr="00000000">
              <w:rPr>
                <w:color w:val="1a1a1a"/>
                <w:sz w:val="22"/>
                <w:szCs w:val="22"/>
                <w:highlight w:val="white"/>
                <w:rtl w:val="0"/>
              </w:rPr>
              <w:t xml:space="preserve">governance action deposit (govActionDeposit)</w:t>
            </w:r>
          </w:p>
          <w:p w:rsidR="00000000" w:rsidDel="00000000" w:rsidP="00000000" w:rsidRDefault="00000000" w:rsidRPr="00000000" w14:paraId="000009FB">
            <w:pPr>
              <w:pStyle w:val="Title"/>
              <w:keepNext w:val="0"/>
              <w:keepLines w:val="0"/>
              <w:pBdr>
                <w:top w:color="auto" w:space="0" w:sz="0" w:val="none"/>
                <w:bottom w:color="auto" w:space="0" w:sz="0" w:val="none"/>
                <w:right w:color="auto" w:space="0" w:sz="0" w:val="none"/>
                <w:between w:color="auto" w:space="0" w:sz="0" w:val="none"/>
              </w:pBdr>
              <w:shd w:fill="ffffff" w:val="clear"/>
              <w:spacing w:after="240" w:line="240" w:lineRule="auto"/>
              <w:ind w:left="720" w:firstLine="0"/>
              <w:rPr>
                <w:color w:val="1a1a1a"/>
                <w:sz w:val="22"/>
                <w:szCs w:val="22"/>
                <w:highlight w:val="white"/>
              </w:rPr>
            </w:pPr>
            <w:bookmarkStart w:colFirst="0" w:colLast="0" w:name="_47d8i1x83w3t" w:id="0"/>
            <w:bookmarkEnd w:id="0"/>
            <w:r w:rsidDel="00000000" w:rsidR="00000000" w:rsidRPr="00000000">
              <w:rPr>
                <w:color w:val="1a1a1a"/>
                <w:sz w:val="22"/>
                <w:szCs w:val="22"/>
                <w:highlight w:val="white"/>
                <w:rtl w:val="0"/>
              </w:rPr>
              <w:t xml:space="preserve">DRep deposit amount (drepDeposit)</w:t>
            </w:r>
          </w:p>
          <w:p w:rsidR="00000000" w:rsidDel="00000000" w:rsidP="00000000" w:rsidRDefault="00000000" w:rsidRPr="00000000" w14:paraId="000009FC">
            <w:pPr>
              <w:pStyle w:val="Title"/>
              <w:keepNext w:val="0"/>
              <w:keepLines w:val="0"/>
              <w:pBdr>
                <w:top w:color="auto" w:space="0" w:sz="0" w:val="none"/>
                <w:bottom w:color="auto" w:space="0" w:sz="0" w:val="none"/>
                <w:right w:color="auto" w:space="0" w:sz="0" w:val="none"/>
                <w:between w:color="auto" w:space="0" w:sz="0" w:val="none"/>
              </w:pBdr>
              <w:shd w:fill="ffffff" w:val="clear"/>
              <w:spacing w:after="240" w:line="240" w:lineRule="auto"/>
              <w:ind w:left="720" w:firstLine="0"/>
              <w:rPr>
                <w:color w:val="1a1a1a"/>
                <w:sz w:val="22"/>
                <w:szCs w:val="22"/>
                <w:highlight w:val="white"/>
              </w:rPr>
            </w:pPr>
            <w:bookmarkStart w:colFirst="0" w:colLast="0" w:name="_47d8i1x83w3t" w:id="0"/>
            <w:bookmarkEnd w:id="0"/>
            <w:r w:rsidDel="00000000" w:rsidR="00000000" w:rsidRPr="00000000">
              <w:rPr>
                <w:color w:val="1a1a1a"/>
                <w:sz w:val="22"/>
                <w:szCs w:val="22"/>
                <w:highlight w:val="white"/>
                <w:rtl w:val="0"/>
              </w:rPr>
              <w:t xml:space="preserve">DRep activity period in epochs (drepActivity)</w:t>
            </w:r>
          </w:p>
          <w:p w:rsidR="00000000" w:rsidDel="00000000" w:rsidP="00000000" w:rsidRDefault="00000000" w:rsidRPr="00000000" w14:paraId="000009FD">
            <w:pPr>
              <w:pStyle w:val="Title"/>
              <w:keepNext w:val="0"/>
              <w:keepLines w:val="0"/>
              <w:pBdr>
                <w:top w:color="auto" w:space="0" w:sz="0" w:val="none"/>
                <w:bottom w:color="auto" w:space="0" w:sz="0" w:val="none"/>
                <w:right w:color="auto" w:space="0" w:sz="0" w:val="none"/>
                <w:between w:color="auto" w:space="0" w:sz="0" w:val="none"/>
              </w:pBdr>
              <w:shd w:fill="ffffff" w:val="clear"/>
              <w:spacing w:after="240" w:line="240" w:lineRule="auto"/>
              <w:ind w:left="720" w:firstLine="0"/>
              <w:rPr>
                <w:color w:val="1a1a1a"/>
                <w:sz w:val="22"/>
                <w:szCs w:val="22"/>
                <w:highlight w:val="white"/>
              </w:rPr>
            </w:pPr>
            <w:bookmarkStart w:colFirst="0" w:colLast="0" w:name="_47d8i1x83w3t" w:id="0"/>
            <w:bookmarkEnd w:id="0"/>
            <w:r w:rsidDel="00000000" w:rsidR="00000000" w:rsidRPr="00000000">
              <w:rPr>
                <w:color w:val="1a1a1a"/>
                <w:sz w:val="22"/>
                <w:szCs w:val="22"/>
                <w:highlight w:val="white"/>
                <w:rtl w:val="0"/>
              </w:rPr>
              <w:t xml:space="preserve">minimal constitutional committee size (ccMinSize)</w:t>
            </w:r>
          </w:p>
          <w:p w:rsidR="00000000" w:rsidDel="00000000" w:rsidP="00000000" w:rsidRDefault="00000000" w:rsidRPr="00000000" w14:paraId="000009FE">
            <w:pPr>
              <w:pStyle w:val="Title"/>
              <w:keepNext w:val="0"/>
              <w:keepLines w:val="0"/>
              <w:pBdr>
                <w:top w:color="auto" w:space="0" w:sz="0" w:val="none"/>
                <w:bottom w:color="auto" w:space="0" w:sz="0" w:val="none"/>
                <w:right w:color="auto" w:space="0" w:sz="0" w:val="none"/>
                <w:between w:color="auto" w:space="0" w:sz="0" w:val="none"/>
              </w:pBdr>
              <w:shd w:fill="ffffff" w:val="clear"/>
              <w:spacing w:after="240" w:line="240" w:lineRule="auto"/>
              <w:ind w:left="720" w:firstLine="0"/>
              <w:rPr>
                <w:color w:val="1f2328"/>
                <w:sz w:val="22"/>
                <w:szCs w:val="22"/>
                <w:highlight w:val="white"/>
              </w:rPr>
            </w:pPr>
            <w:bookmarkStart w:colFirst="0" w:colLast="0" w:name="_47d8i1x83w3t" w:id="0"/>
            <w:bookmarkEnd w:id="0"/>
            <w:r w:rsidDel="00000000" w:rsidR="00000000" w:rsidRPr="00000000">
              <w:rPr>
                <w:color w:val="1a1a1a"/>
                <w:sz w:val="22"/>
                <w:szCs w:val="22"/>
                <w:highlight w:val="white"/>
                <w:rtl w:val="0"/>
              </w:rPr>
              <w:t xml:space="preserve">maximum term length (in epochs) for the constitutional committee members (ccMaxTermLength)</w:t>
            </w:r>
            <w:r w:rsidDel="00000000" w:rsidR="00000000" w:rsidRPr="00000000">
              <w:rPr>
                <w:rtl w:val="0"/>
              </w:rPr>
            </w:r>
          </w:p>
        </w:tc>
        <w:tc>
          <w:tcPr/>
          <w:p w:rsidR="00000000" w:rsidDel="00000000" w:rsidP="00000000" w:rsidRDefault="00000000" w:rsidRPr="00000000" w14:paraId="000009FF">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Detail Pending</w:t>
            </w:r>
          </w:p>
        </w:tc>
        <w:tc>
          <w:tcPr/>
          <w:p w:rsidR="00000000" w:rsidDel="00000000" w:rsidP="00000000" w:rsidRDefault="00000000" w:rsidRPr="00000000" w14:paraId="00000A00">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A01">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A02">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A03">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A04">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A05">
            <w:pPr>
              <w:pStyle w:val="Title"/>
              <w:keepNext w:val="0"/>
              <w:keepLines w:val="0"/>
              <w:spacing w:after="0"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A06">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The command has the flag –out-file to specify the file where the governance action (the proposal) will be saved. </w:t>
            </w:r>
          </w:p>
        </w:tc>
        <w:tc>
          <w:tcPr/>
          <w:p w:rsidR="00000000" w:rsidDel="00000000" w:rsidP="00000000" w:rsidRDefault="00000000" w:rsidRPr="00000000" w14:paraId="00000A07">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Detail Pending</w:t>
            </w:r>
          </w:p>
        </w:tc>
        <w:tc>
          <w:tcPr/>
          <w:p w:rsidR="00000000" w:rsidDel="00000000" w:rsidP="00000000" w:rsidRDefault="00000000" w:rsidRPr="00000000" w14:paraId="00000A08">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A09">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A0A">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A0B">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A0C">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A0D">
            <w:pPr>
              <w:pStyle w:val="Title"/>
              <w:keepNext w:val="0"/>
              <w:keepLines w:val="0"/>
              <w:spacing w:after="0"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A0E">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The generated governance action complies with the conway cddl, where: </w:t>
            </w:r>
          </w:p>
          <w:p w:rsidR="00000000" w:rsidDel="00000000" w:rsidP="00000000" w:rsidRDefault="00000000" w:rsidRPr="00000000" w14:paraId="00000A0F">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rtl w:val="0"/>
              </w:rPr>
            </w:r>
          </w:p>
          <w:p w:rsidR="00000000" w:rsidDel="00000000" w:rsidP="00000000" w:rsidRDefault="00000000" w:rsidRPr="00000000" w14:paraId="00000A10">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proposal_procedure =</w:t>
            </w:r>
          </w:p>
          <w:p w:rsidR="00000000" w:rsidDel="00000000" w:rsidP="00000000" w:rsidRDefault="00000000" w:rsidRPr="00000000" w14:paraId="00000A11">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  [ deposit : coin</w:t>
            </w:r>
          </w:p>
          <w:p w:rsidR="00000000" w:rsidDel="00000000" w:rsidP="00000000" w:rsidRDefault="00000000" w:rsidRPr="00000000" w14:paraId="00000A12">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  , reward_account</w:t>
            </w:r>
          </w:p>
          <w:p w:rsidR="00000000" w:rsidDel="00000000" w:rsidP="00000000" w:rsidRDefault="00000000" w:rsidRPr="00000000" w14:paraId="00000A13">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  , gov_action</w:t>
            </w:r>
          </w:p>
          <w:p w:rsidR="00000000" w:rsidDel="00000000" w:rsidP="00000000" w:rsidRDefault="00000000" w:rsidRPr="00000000" w14:paraId="00000A14">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  , anchor</w:t>
            </w:r>
          </w:p>
          <w:p w:rsidR="00000000" w:rsidDel="00000000" w:rsidP="00000000" w:rsidRDefault="00000000" w:rsidRPr="00000000" w14:paraId="00000A15">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  ]</w:t>
            </w:r>
          </w:p>
          <w:p w:rsidR="00000000" w:rsidDel="00000000" w:rsidP="00000000" w:rsidRDefault="00000000" w:rsidRPr="00000000" w14:paraId="00000A16">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rtl w:val="0"/>
              </w:rPr>
            </w:r>
          </w:p>
          <w:p w:rsidR="00000000" w:rsidDel="00000000" w:rsidP="00000000" w:rsidRDefault="00000000" w:rsidRPr="00000000" w14:paraId="00000A17">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parameter_change_action = (0, gov_action_id / null, protocol_param_update)</w:t>
            </w:r>
          </w:p>
        </w:tc>
        <w:tc>
          <w:tcPr/>
          <w:p w:rsidR="00000000" w:rsidDel="00000000" w:rsidP="00000000" w:rsidRDefault="00000000" w:rsidRPr="00000000" w14:paraId="00000A18">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Detail Pending</w:t>
            </w:r>
          </w:p>
        </w:tc>
        <w:tc>
          <w:tcPr/>
          <w:p w:rsidR="00000000" w:rsidDel="00000000" w:rsidP="00000000" w:rsidRDefault="00000000" w:rsidRPr="00000000" w14:paraId="00000A19">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A1A">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A1B">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A1C">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restart"/>
          </w:tcPr>
          <w:p w:rsidR="00000000" w:rsidDel="00000000" w:rsidP="00000000" w:rsidRDefault="00000000" w:rsidRPr="00000000" w14:paraId="00000A1D">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CLI18</w:t>
            </w:r>
          </w:p>
        </w:tc>
        <w:tc>
          <w:tcPr>
            <w:vMerge w:val="restart"/>
          </w:tcPr>
          <w:p w:rsidR="00000000" w:rsidDel="00000000" w:rsidP="00000000" w:rsidRDefault="00000000" w:rsidRPr="00000000" w14:paraId="00000A1E">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As an ada holder</w:t>
            </w:r>
          </w:p>
          <w:p w:rsidR="00000000" w:rsidDel="00000000" w:rsidP="00000000" w:rsidRDefault="00000000" w:rsidRPr="00000000" w14:paraId="00000A1F">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I want to create a no-confidence governance action</w:t>
            </w:r>
          </w:p>
          <w:p w:rsidR="00000000" w:rsidDel="00000000" w:rsidP="00000000" w:rsidRDefault="00000000" w:rsidRPr="00000000" w14:paraId="00000A20">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So that it can be submitted to the chain and be voted by the governance bodies</w:t>
            </w:r>
          </w:p>
          <w:p w:rsidR="00000000" w:rsidDel="00000000" w:rsidP="00000000" w:rsidRDefault="00000000" w:rsidRPr="00000000" w14:paraId="00000A21">
            <w:pPr>
              <w:spacing w:line="240" w:lineRule="auto"/>
              <w:rPr/>
            </w:pPr>
            <w:r w:rsidDel="00000000" w:rsidR="00000000" w:rsidRPr="00000000">
              <w:rPr>
                <w:rtl w:val="0"/>
              </w:rPr>
            </w:r>
          </w:p>
          <w:p w:rsidR="00000000" w:rsidDel="00000000" w:rsidP="00000000" w:rsidRDefault="00000000" w:rsidRPr="00000000" w14:paraId="00000A22">
            <w:pPr>
              <w:widowControl w:val="0"/>
              <w:spacing w:line="240" w:lineRule="auto"/>
              <w:rPr/>
            </w:pPr>
            <w:r w:rsidDel="00000000" w:rsidR="00000000" w:rsidRPr="00000000">
              <w:rPr>
                <w:rFonts w:ascii="Courier New" w:cs="Courier New" w:eastAsia="Courier New" w:hAnsi="Courier New"/>
                <w:rtl w:val="0"/>
              </w:rPr>
              <w:t xml:space="preserve">cardano-cli conway governance action create-no-confidence</w:t>
            </w:r>
            <w:r w:rsidDel="00000000" w:rsidR="00000000" w:rsidRPr="00000000">
              <w:rPr>
                <w:rtl w:val="0"/>
              </w:rPr>
            </w:r>
          </w:p>
        </w:tc>
        <w:tc>
          <w:tcPr/>
          <w:p w:rsidR="00000000" w:rsidDel="00000000" w:rsidP="00000000" w:rsidRDefault="00000000" w:rsidRPr="00000000" w14:paraId="00000A23">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The command requires either --mainnet or --testnet-magic NATURAL option to specify the target network for which the action is generated.</w:t>
            </w:r>
          </w:p>
        </w:tc>
        <w:tc>
          <w:tcPr/>
          <w:p w:rsidR="00000000" w:rsidDel="00000000" w:rsidP="00000000" w:rsidRDefault="00000000" w:rsidRPr="00000000" w14:paraId="00000A24">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Detail Pending</w:t>
            </w:r>
          </w:p>
        </w:tc>
        <w:tc>
          <w:tcPr/>
          <w:p w:rsidR="00000000" w:rsidDel="00000000" w:rsidP="00000000" w:rsidRDefault="00000000" w:rsidRPr="00000000" w14:paraId="00000A25">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A26">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A27">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A28">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A29">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A2A">
            <w:pPr>
              <w:pStyle w:val="Title"/>
              <w:keepNext w:val="0"/>
              <w:keepLines w:val="0"/>
              <w:spacing w:after="0"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A2B">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The command requires the user to provide the the deposit amount for submitting governance actions via the mandatory flag </w:t>
            </w:r>
            <w:r w:rsidDel="00000000" w:rsidR="00000000" w:rsidRPr="00000000">
              <w:rPr>
                <w:i w:val="1"/>
                <w:color w:val="1f2328"/>
                <w:sz w:val="21"/>
                <w:szCs w:val="21"/>
                <w:highlight w:val="white"/>
                <w:rtl w:val="0"/>
              </w:rPr>
              <w:t xml:space="preserve">--governance-action-deposit</w:t>
            </w:r>
            <w:r w:rsidDel="00000000" w:rsidR="00000000" w:rsidRPr="00000000">
              <w:rPr>
                <w:rtl w:val="0"/>
              </w:rPr>
            </w:r>
          </w:p>
        </w:tc>
        <w:tc>
          <w:tcPr/>
          <w:p w:rsidR="00000000" w:rsidDel="00000000" w:rsidP="00000000" w:rsidRDefault="00000000" w:rsidRPr="00000000" w14:paraId="00000A2C">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Detail Pending</w:t>
            </w:r>
          </w:p>
        </w:tc>
        <w:tc>
          <w:tcPr/>
          <w:p w:rsidR="00000000" w:rsidDel="00000000" w:rsidP="00000000" w:rsidRDefault="00000000" w:rsidRPr="00000000" w14:paraId="00000A2D">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A2E">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A2F">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A30">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A31">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A32">
            <w:pPr>
              <w:pStyle w:val="Title"/>
              <w:keepNext w:val="0"/>
              <w:keepLines w:val="0"/>
              <w:spacing w:after="0"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A33">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The command requires the user to provide the stake credential that will receive the deposit return when the action is enacted/expired. It accepts: </w:t>
              <w:br w:type="textWrapping"/>
            </w:r>
          </w:p>
          <w:p w:rsidR="00000000" w:rsidDel="00000000" w:rsidP="00000000" w:rsidRDefault="00000000" w:rsidRPr="00000000" w14:paraId="00000A34">
            <w:pPr>
              <w:pStyle w:val="Title"/>
              <w:keepNext w:val="0"/>
              <w:keepLines w:val="0"/>
              <w:spacing w:after="0" w:line="240" w:lineRule="auto"/>
              <w:ind w:left="720" w:firstLine="0"/>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--stake-verification-key-file</w:t>
            </w:r>
          </w:p>
          <w:p w:rsidR="00000000" w:rsidDel="00000000" w:rsidP="00000000" w:rsidRDefault="00000000" w:rsidRPr="00000000" w14:paraId="00000A35">
            <w:pPr>
              <w:pStyle w:val="Title"/>
              <w:keepNext w:val="0"/>
              <w:keepLines w:val="0"/>
              <w:spacing w:after="0" w:line="240" w:lineRule="auto"/>
              <w:ind w:left="720" w:firstLine="0"/>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--stake-verification-key</w:t>
            </w:r>
          </w:p>
          <w:p w:rsidR="00000000" w:rsidDel="00000000" w:rsidP="00000000" w:rsidRDefault="00000000" w:rsidRPr="00000000" w14:paraId="00000A36">
            <w:pPr>
              <w:pStyle w:val="Title"/>
              <w:keepNext w:val="0"/>
              <w:keepLines w:val="0"/>
              <w:spacing w:after="0" w:line="240" w:lineRule="auto"/>
              <w:ind w:left="720" w:firstLine="0"/>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--stake-key-hash </w:t>
            </w:r>
          </w:p>
        </w:tc>
        <w:tc>
          <w:tcPr/>
          <w:p w:rsidR="00000000" w:rsidDel="00000000" w:rsidP="00000000" w:rsidRDefault="00000000" w:rsidRPr="00000000" w14:paraId="00000A37">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Detail Pending</w:t>
            </w:r>
          </w:p>
        </w:tc>
        <w:tc>
          <w:tcPr/>
          <w:p w:rsidR="00000000" w:rsidDel="00000000" w:rsidP="00000000" w:rsidRDefault="00000000" w:rsidRPr="00000000" w14:paraId="00000A38">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A39">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A3A">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A3B">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A3C">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A3D">
            <w:pPr>
              <w:pStyle w:val="Title"/>
              <w:keepNext w:val="0"/>
              <w:keepLines w:val="0"/>
              <w:spacing w:after="0"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A3E">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The command allows the user to provide the transaction id and index of the previously enacted action of this type. These flags are optional (but if one is used the other one must be used too)  to support the very first action of this type on the system which does not require information about previously enacted actions. The flags are:</w:t>
            </w:r>
          </w:p>
          <w:p w:rsidR="00000000" w:rsidDel="00000000" w:rsidP="00000000" w:rsidRDefault="00000000" w:rsidRPr="00000000" w14:paraId="00000A3F">
            <w:pPr>
              <w:pStyle w:val="Title"/>
              <w:keepNext w:val="0"/>
              <w:keepLines w:val="0"/>
              <w:spacing w:after="0" w:line="240" w:lineRule="auto"/>
              <w:ind w:left="720" w:firstLine="0"/>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--governance-action-tx-id </w:t>
            </w:r>
          </w:p>
          <w:p w:rsidR="00000000" w:rsidDel="00000000" w:rsidP="00000000" w:rsidRDefault="00000000" w:rsidRPr="00000000" w14:paraId="00000A40">
            <w:pPr>
              <w:pStyle w:val="Title"/>
              <w:keepNext w:val="0"/>
              <w:keepLines w:val="0"/>
              <w:spacing w:after="0" w:line="240" w:lineRule="auto"/>
              <w:ind w:left="720" w:firstLine="0"/>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--governance-action-index</w:t>
            </w:r>
          </w:p>
        </w:tc>
        <w:tc>
          <w:tcPr/>
          <w:p w:rsidR="00000000" w:rsidDel="00000000" w:rsidP="00000000" w:rsidRDefault="00000000" w:rsidRPr="00000000" w14:paraId="00000A41">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Detail Pending</w:t>
            </w:r>
          </w:p>
        </w:tc>
        <w:tc>
          <w:tcPr/>
          <w:p w:rsidR="00000000" w:rsidDel="00000000" w:rsidP="00000000" w:rsidRDefault="00000000" w:rsidRPr="00000000" w14:paraId="00000A42">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A43">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A44">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A45">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A46">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A47">
            <w:pPr>
              <w:pStyle w:val="Title"/>
              <w:keepNext w:val="0"/>
              <w:keepLines w:val="0"/>
              <w:spacing w:after="0"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A48">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The command requires the user to provide an anchor (url / hash) of the proposal. A document where the proposer exposes the reasoning behind the proposed change. </w:t>
              <w:br w:type="textWrapping"/>
            </w:r>
          </w:p>
          <w:p w:rsidR="00000000" w:rsidDel="00000000" w:rsidP="00000000" w:rsidRDefault="00000000" w:rsidRPr="00000000" w14:paraId="00000A49">
            <w:pPr>
              <w:pStyle w:val="Title"/>
              <w:keepNext w:val="0"/>
              <w:keepLines w:val="0"/>
              <w:spacing w:after="0" w:line="240" w:lineRule="auto"/>
              <w:ind w:left="720" w:firstLine="0"/>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--anchor-url</w:t>
            </w:r>
          </w:p>
          <w:p w:rsidR="00000000" w:rsidDel="00000000" w:rsidP="00000000" w:rsidRDefault="00000000" w:rsidRPr="00000000" w14:paraId="00000A4A">
            <w:pPr>
              <w:pStyle w:val="Title"/>
              <w:keepNext w:val="0"/>
              <w:keepLines w:val="0"/>
              <w:spacing w:after="0" w:line="240" w:lineRule="auto"/>
              <w:ind w:left="720" w:firstLine="0"/>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--anchor-data-hash </w:t>
            </w:r>
          </w:p>
        </w:tc>
        <w:tc>
          <w:tcPr/>
          <w:p w:rsidR="00000000" w:rsidDel="00000000" w:rsidP="00000000" w:rsidRDefault="00000000" w:rsidRPr="00000000" w14:paraId="00000A4B">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Detail Pending</w:t>
            </w:r>
          </w:p>
        </w:tc>
        <w:tc>
          <w:tcPr/>
          <w:p w:rsidR="00000000" w:rsidDel="00000000" w:rsidP="00000000" w:rsidRDefault="00000000" w:rsidRPr="00000000" w14:paraId="00000A4C">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A4D">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A4E">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A4F">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A50">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A51">
            <w:pPr>
              <w:pStyle w:val="Title"/>
              <w:keepNext w:val="0"/>
              <w:keepLines w:val="0"/>
              <w:spacing w:after="0"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A52">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The command has the flag –out-file to specify the file where the governance action (the proposal) will be saved. </w:t>
            </w:r>
          </w:p>
        </w:tc>
        <w:tc>
          <w:tcPr/>
          <w:p w:rsidR="00000000" w:rsidDel="00000000" w:rsidP="00000000" w:rsidRDefault="00000000" w:rsidRPr="00000000" w14:paraId="00000A53">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Detail Pending</w:t>
            </w:r>
          </w:p>
        </w:tc>
        <w:tc>
          <w:tcPr/>
          <w:p w:rsidR="00000000" w:rsidDel="00000000" w:rsidP="00000000" w:rsidRDefault="00000000" w:rsidRPr="00000000" w14:paraId="00000A54">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A55">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A56">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A57">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A58">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A59">
            <w:pPr>
              <w:pStyle w:val="Title"/>
              <w:keepNext w:val="0"/>
              <w:keepLines w:val="0"/>
              <w:spacing w:after="0"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A5A">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The generated governance action complies with the conway cddl, where: </w:t>
            </w:r>
          </w:p>
          <w:p w:rsidR="00000000" w:rsidDel="00000000" w:rsidP="00000000" w:rsidRDefault="00000000" w:rsidRPr="00000000" w14:paraId="00000A5B">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rtl w:val="0"/>
              </w:rPr>
            </w:r>
          </w:p>
          <w:p w:rsidR="00000000" w:rsidDel="00000000" w:rsidP="00000000" w:rsidRDefault="00000000" w:rsidRPr="00000000" w14:paraId="00000A5C">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proposal_procedure =</w:t>
            </w:r>
          </w:p>
          <w:p w:rsidR="00000000" w:rsidDel="00000000" w:rsidP="00000000" w:rsidRDefault="00000000" w:rsidRPr="00000000" w14:paraId="00000A5D">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  [ deposit : coin</w:t>
            </w:r>
          </w:p>
          <w:p w:rsidR="00000000" w:rsidDel="00000000" w:rsidP="00000000" w:rsidRDefault="00000000" w:rsidRPr="00000000" w14:paraId="00000A5E">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  , reward_account</w:t>
            </w:r>
          </w:p>
          <w:p w:rsidR="00000000" w:rsidDel="00000000" w:rsidP="00000000" w:rsidRDefault="00000000" w:rsidRPr="00000000" w14:paraId="00000A5F">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  , gov_action</w:t>
            </w:r>
          </w:p>
          <w:p w:rsidR="00000000" w:rsidDel="00000000" w:rsidP="00000000" w:rsidRDefault="00000000" w:rsidRPr="00000000" w14:paraId="00000A60">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  , anchor</w:t>
            </w:r>
          </w:p>
          <w:p w:rsidR="00000000" w:rsidDel="00000000" w:rsidP="00000000" w:rsidRDefault="00000000" w:rsidRPr="00000000" w14:paraId="00000A61">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  ]</w:t>
            </w:r>
          </w:p>
          <w:p w:rsidR="00000000" w:rsidDel="00000000" w:rsidP="00000000" w:rsidRDefault="00000000" w:rsidRPr="00000000" w14:paraId="00000A62">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rtl w:val="0"/>
              </w:rPr>
            </w:r>
          </w:p>
          <w:p w:rsidR="00000000" w:rsidDel="00000000" w:rsidP="00000000" w:rsidRDefault="00000000" w:rsidRPr="00000000" w14:paraId="00000A63">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no_confidence = (3, gov_action_id / null)</w:t>
            </w:r>
          </w:p>
        </w:tc>
        <w:tc>
          <w:tcPr/>
          <w:p w:rsidR="00000000" w:rsidDel="00000000" w:rsidP="00000000" w:rsidRDefault="00000000" w:rsidRPr="00000000" w14:paraId="00000A64">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Detail Pending</w:t>
            </w:r>
          </w:p>
        </w:tc>
        <w:tc>
          <w:tcPr/>
          <w:p w:rsidR="00000000" w:rsidDel="00000000" w:rsidP="00000000" w:rsidRDefault="00000000" w:rsidRPr="00000000" w14:paraId="00000A65">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A66">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A67">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A68">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restart"/>
          </w:tcPr>
          <w:p w:rsidR="00000000" w:rsidDel="00000000" w:rsidP="00000000" w:rsidRDefault="00000000" w:rsidRPr="00000000" w14:paraId="00000A69">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CLI19</w:t>
            </w:r>
          </w:p>
        </w:tc>
        <w:tc>
          <w:tcPr>
            <w:vMerge w:val="restart"/>
          </w:tcPr>
          <w:p w:rsidR="00000000" w:rsidDel="00000000" w:rsidP="00000000" w:rsidRDefault="00000000" w:rsidRPr="00000000" w14:paraId="00000A6A">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As an ada holder</w:t>
            </w:r>
          </w:p>
          <w:p w:rsidR="00000000" w:rsidDel="00000000" w:rsidP="00000000" w:rsidRDefault="00000000" w:rsidRPr="00000000" w14:paraId="00000A6B">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I want to create a governance action to initiate a hardfork</w:t>
            </w:r>
          </w:p>
          <w:p w:rsidR="00000000" w:rsidDel="00000000" w:rsidP="00000000" w:rsidRDefault="00000000" w:rsidRPr="00000000" w14:paraId="00000A6C">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So that it can be submitted to the chain and be voted by the governance bodies</w:t>
            </w:r>
          </w:p>
          <w:p w:rsidR="00000000" w:rsidDel="00000000" w:rsidP="00000000" w:rsidRDefault="00000000" w:rsidRPr="00000000" w14:paraId="00000A6D">
            <w:pPr>
              <w:spacing w:line="240" w:lineRule="auto"/>
              <w:rPr/>
            </w:pPr>
            <w:r w:rsidDel="00000000" w:rsidR="00000000" w:rsidRPr="00000000">
              <w:rPr>
                <w:rtl w:val="0"/>
              </w:rPr>
            </w:r>
          </w:p>
          <w:p w:rsidR="00000000" w:rsidDel="00000000" w:rsidP="00000000" w:rsidRDefault="00000000" w:rsidRPr="00000000" w14:paraId="00000A6E">
            <w:pPr>
              <w:spacing w:line="240" w:lineRule="auto"/>
              <w:rPr/>
            </w:pPr>
            <w:r w:rsidDel="00000000" w:rsidR="00000000" w:rsidRPr="00000000">
              <w:rPr>
                <w:rtl w:val="0"/>
              </w:rPr>
            </w:r>
          </w:p>
        </w:tc>
        <w:tc>
          <w:tcPr/>
          <w:p w:rsidR="00000000" w:rsidDel="00000000" w:rsidP="00000000" w:rsidRDefault="00000000" w:rsidRPr="00000000" w14:paraId="00000A6F">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The command requires either --mainnet or --testnet-magic NATURAL option to specify the target network for which the action is generated.</w:t>
            </w:r>
          </w:p>
        </w:tc>
        <w:tc>
          <w:tcPr/>
          <w:p w:rsidR="00000000" w:rsidDel="00000000" w:rsidP="00000000" w:rsidRDefault="00000000" w:rsidRPr="00000000" w14:paraId="00000A70">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Detail Pending</w:t>
            </w:r>
          </w:p>
        </w:tc>
        <w:tc>
          <w:tcPr/>
          <w:p w:rsidR="00000000" w:rsidDel="00000000" w:rsidP="00000000" w:rsidRDefault="00000000" w:rsidRPr="00000000" w14:paraId="00000A71">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A72">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A73">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A74">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A75">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A76">
            <w:pPr>
              <w:pStyle w:val="Title"/>
              <w:keepNext w:val="0"/>
              <w:keepLines w:val="0"/>
              <w:spacing w:after="0"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A77">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The command requires the user to provide the the deposit amount for submitting governance actions via the mandatory flag </w:t>
            </w:r>
            <w:r w:rsidDel="00000000" w:rsidR="00000000" w:rsidRPr="00000000">
              <w:rPr>
                <w:i w:val="1"/>
                <w:color w:val="1f2328"/>
                <w:sz w:val="21"/>
                <w:szCs w:val="21"/>
                <w:highlight w:val="white"/>
                <w:rtl w:val="0"/>
              </w:rPr>
              <w:t xml:space="preserve">--governance-action-deposit</w:t>
            </w:r>
            <w:r w:rsidDel="00000000" w:rsidR="00000000" w:rsidRPr="00000000">
              <w:rPr>
                <w:rtl w:val="0"/>
              </w:rPr>
            </w:r>
          </w:p>
        </w:tc>
        <w:tc>
          <w:tcPr/>
          <w:p w:rsidR="00000000" w:rsidDel="00000000" w:rsidP="00000000" w:rsidRDefault="00000000" w:rsidRPr="00000000" w14:paraId="00000A78">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Detail Pending</w:t>
            </w:r>
          </w:p>
        </w:tc>
        <w:tc>
          <w:tcPr/>
          <w:p w:rsidR="00000000" w:rsidDel="00000000" w:rsidP="00000000" w:rsidRDefault="00000000" w:rsidRPr="00000000" w14:paraId="00000A79">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A7A">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A7B">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A7C">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A7D">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A7E">
            <w:pPr>
              <w:pStyle w:val="Title"/>
              <w:keepNext w:val="0"/>
              <w:keepLines w:val="0"/>
              <w:spacing w:after="0"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A7F">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The command requires the user to provide the stake credential that will receive the deposit return when the action is enacted/expired. It accepts: </w:t>
              <w:br w:type="textWrapping"/>
            </w:r>
          </w:p>
          <w:p w:rsidR="00000000" w:rsidDel="00000000" w:rsidP="00000000" w:rsidRDefault="00000000" w:rsidRPr="00000000" w14:paraId="00000A80">
            <w:pPr>
              <w:pStyle w:val="Title"/>
              <w:keepNext w:val="0"/>
              <w:keepLines w:val="0"/>
              <w:spacing w:after="0" w:line="240" w:lineRule="auto"/>
              <w:ind w:left="720" w:firstLine="0"/>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--stake-verification-key-file</w:t>
            </w:r>
          </w:p>
          <w:p w:rsidR="00000000" w:rsidDel="00000000" w:rsidP="00000000" w:rsidRDefault="00000000" w:rsidRPr="00000000" w14:paraId="00000A81">
            <w:pPr>
              <w:pStyle w:val="Title"/>
              <w:keepNext w:val="0"/>
              <w:keepLines w:val="0"/>
              <w:spacing w:after="0" w:line="240" w:lineRule="auto"/>
              <w:ind w:left="720" w:firstLine="0"/>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--stake-verification-key</w:t>
            </w:r>
          </w:p>
          <w:p w:rsidR="00000000" w:rsidDel="00000000" w:rsidP="00000000" w:rsidRDefault="00000000" w:rsidRPr="00000000" w14:paraId="00000A82">
            <w:pPr>
              <w:pStyle w:val="Title"/>
              <w:keepNext w:val="0"/>
              <w:keepLines w:val="0"/>
              <w:spacing w:after="0" w:line="240" w:lineRule="auto"/>
              <w:ind w:left="720" w:firstLine="0"/>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--stake-key-hash </w:t>
            </w:r>
          </w:p>
        </w:tc>
        <w:tc>
          <w:tcPr/>
          <w:p w:rsidR="00000000" w:rsidDel="00000000" w:rsidP="00000000" w:rsidRDefault="00000000" w:rsidRPr="00000000" w14:paraId="00000A83">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Detail Pending</w:t>
            </w:r>
          </w:p>
        </w:tc>
        <w:tc>
          <w:tcPr/>
          <w:p w:rsidR="00000000" w:rsidDel="00000000" w:rsidP="00000000" w:rsidRDefault="00000000" w:rsidRPr="00000000" w14:paraId="00000A84">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A85">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A86">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A87">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A88">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A89">
            <w:pPr>
              <w:pStyle w:val="Title"/>
              <w:keepNext w:val="0"/>
              <w:keepLines w:val="0"/>
              <w:spacing w:after="0"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A8A">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The command allows the user to provide the transaction id and index of the previously enacted action of this type. These flags are optional (but if one is used the other one must be used too)  to support the very first action of this type on the system which does not require information about previously enacted actions. The flags are:</w:t>
            </w:r>
          </w:p>
          <w:p w:rsidR="00000000" w:rsidDel="00000000" w:rsidP="00000000" w:rsidRDefault="00000000" w:rsidRPr="00000000" w14:paraId="00000A8B">
            <w:pPr>
              <w:pStyle w:val="Title"/>
              <w:keepNext w:val="0"/>
              <w:keepLines w:val="0"/>
              <w:spacing w:after="0" w:line="240" w:lineRule="auto"/>
              <w:ind w:left="720" w:firstLine="0"/>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--governance-action-tx-id </w:t>
            </w:r>
          </w:p>
          <w:p w:rsidR="00000000" w:rsidDel="00000000" w:rsidP="00000000" w:rsidRDefault="00000000" w:rsidRPr="00000000" w14:paraId="00000A8C">
            <w:pPr>
              <w:pStyle w:val="Title"/>
              <w:keepNext w:val="0"/>
              <w:keepLines w:val="0"/>
              <w:spacing w:after="0" w:line="240" w:lineRule="auto"/>
              <w:ind w:left="720" w:firstLine="0"/>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--governance-action-index</w:t>
            </w:r>
          </w:p>
        </w:tc>
        <w:tc>
          <w:tcPr/>
          <w:p w:rsidR="00000000" w:rsidDel="00000000" w:rsidP="00000000" w:rsidRDefault="00000000" w:rsidRPr="00000000" w14:paraId="00000A8D">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Detail Pending</w:t>
            </w:r>
          </w:p>
        </w:tc>
        <w:tc>
          <w:tcPr/>
          <w:p w:rsidR="00000000" w:rsidDel="00000000" w:rsidP="00000000" w:rsidRDefault="00000000" w:rsidRPr="00000000" w14:paraId="00000A8E">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A8F">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A90">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A91">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A92">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A93">
            <w:pPr>
              <w:pStyle w:val="Title"/>
              <w:keepNext w:val="0"/>
              <w:keepLines w:val="0"/>
              <w:spacing w:after="0"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A94">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The command requires the user to provide an anchor (url / hash) of the proposal. A document where the proposer exposes the reasoning behind the proposed change. </w:t>
              <w:br w:type="textWrapping"/>
            </w:r>
          </w:p>
          <w:p w:rsidR="00000000" w:rsidDel="00000000" w:rsidP="00000000" w:rsidRDefault="00000000" w:rsidRPr="00000000" w14:paraId="00000A95">
            <w:pPr>
              <w:pStyle w:val="Title"/>
              <w:keepNext w:val="0"/>
              <w:keepLines w:val="0"/>
              <w:spacing w:after="0" w:line="240" w:lineRule="auto"/>
              <w:ind w:left="720" w:firstLine="0"/>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--anchor-url</w:t>
            </w:r>
          </w:p>
          <w:p w:rsidR="00000000" w:rsidDel="00000000" w:rsidP="00000000" w:rsidRDefault="00000000" w:rsidRPr="00000000" w14:paraId="00000A96">
            <w:pPr>
              <w:pStyle w:val="Title"/>
              <w:keepNext w:val="0"/>
              <w:keepLines w:val="0"/>
              <w:spacing w:after="0" w:line="240" w:lineRule="auto"/>
              <w:ind w:left="720" w:firstLine="0"/>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--anchor-data-hash </w:t>
            </w:r>
          </w:p>
        </w:tc>
        <w:tc>
          <w:tcPr/>
          <w:p w:rsidR="00000000" w:rsidDel="00000000" w:rsidP="00000000" w:rsidRDefault="00000000" w:rsidRPr="00000000" w14:paraId="00000A97">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Detail Pending</w:t>
            </w:r>
          </w:p>
        </w:tc>
        <w:tc>
          <w:tcPr/>
          <w:p w:rsidR="00000000" w:rsidDel="00000000" w:rsidP="00000000" w:rsidRDefault="00000000" w:rsidRPr="00000000" w14:paraId="00000A98">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A99">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A9A">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A9B">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A9C">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A9D">
            <w:pPr>
              <w:pStyle w:val="Title"/>
              <w:keepNext w:val="0"/>
              <w:keepLines w:val="0"/>
              <w:spacing w:after="0"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A9E">
            <w:pPr>
              <w:pStyle w:val="Title"/>
              <w:keepNext w:val="0"/>
              <w:keepLines w:val="0"/>
              <w:spacing w:after="0" w:line="240" w:lineRule="auto"/>
              <w:rPr>
                <w:b w:val="1"/>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The command requires the user to input the </w:t>
            </w:r>
            <w:r w:rsidDel="00000000" w:rsidR="00000000" w:rsidRPr="00000000">
              <w:rPr>
                <w:b w:val="1"/>
                <w:color w:val="1f2328"/>
                <w:sz w:val="21"/>
                <w:szCs w:val="21"/>
                <w:highlight w:val="white"/>
                <w:rtl w:val="0"/>
              </w:rPr>
              <w:t xml:space="preserve">new protocol version number</w:t>
            </w:r>
          </w:p>
        </w:tc>
        <w:tc>
          <w:tcPr/>
          <w:p w:rsidR="00000000" w:rsidDel="00000000" w:rsidP="00000000" w:rsidRDefault="00000000" w:rsidRPr="00000000" w14:paraId="00000A9F">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Detail Pending</w:t>
            </w:r>
          </w:p>
        </w:tc>
        <w:tc>
          <w:tcPr/>
          <w:p w:rsidR="00000000" w:rsidDel="00000000" w:rsidP="00000000" w:rsidRDefault="00000000" w:rsidRPr="00000000" w14:paraId="00000AA0">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AA1">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AA2">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AA3">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AA4">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AA5">
            <w:pPr>
              <w:pStyle w:val="Title"/>
              <w:keepNext w:val="0"/>
              <w:keepLines w:val="0"/>
              <w:spacing w:after="0"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AA6">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The command has the flag –out-file to specify the file where the governance action (the proposal) will be saved. </w:t>
            </w:r>
          </w:p>
        </w:tc>
        <w:tc>
          <w:tcPr/>
          <w:p w:rsidR="00000000" w:rsidDel="00000000" w:rsidP="00000000" w:rsidRDefault="00000000" w:rsidRPr="00000000" w14:paraId="00000AA7">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Detail Pending</w:t>
            </w:r>
          </w:p>
        </w:tc>
        <w:tc>
          <w:tcPr/>
          <w:p w:rsidR="00000000" w:rsidDel="00000000" w:rsidP="00000000" w:rsidRDefault="00000000" w:rsidRPr="00000000" w14:paraId="00000AA8">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AA9">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AAA">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AAB">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AAC">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AAD">
            <w:pPr>
              <w:pStyle w:val="Title"/>
              <w:keepNext w:val="0"/>
              <w:keepLines w:val="0"/>
              <w:spacing w:after="0"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AAE">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The generated governance action complies with the conway cddl, where: </w:t>
            </w:r>
          </w:p>
          <w:p w:rsidR="00000000" w:rsidDel="00000000" w:rsidP="00000000" w:rsidRDefault="00000000" w:rsidRPr="00000000" w14:paraId="00000AAF">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rtl w:val="0"/>
              </w:rPr>
            </w:r>
          </w:p>
          <w:p w:rsidR="00000000" w:rsidDel="00000000" w:rsidP="00000000" w:rsidRDefault="00000000" w:rsidRPr="00000000" w14:paraId="00000AB0">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proposal_procedure =</w:t>
            </w:r>
          </w:p>
          <w:p w:rsidR="00000000" w:rsidDel="00000000" w:rsidP="00000000" w:rsidRDefault="00000000" w:rsidRPr="00000000" w14:paraId="00000AB1">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  [ deposit : coin</w:t>
            </w:r>
          </w:p>
          <w:p w:rsidR="00000000" w:rsidDel="00000000" w:rsidP="00000000" w:rsidRDefault="00000000" w:rsidRPr="00000000" w14:paraId="00000AB2">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  , reward_account</w:t>
            </w:r>
          </w:p>
          <w:p w:rsidR="00000000" w:rsidDel="00000000" w:rsidP="00000000" w:rsidRDefault="00000000" w:rsidRPr="00000000" w14:paraId="00000AB3">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  , gov_action</w:t>
            </w:r>
          </w:p>
          <w:p w:rsidR="00000000" w:rsidDel="00000000" w:rsidP="00000000" w:rsidRDefault="00000000" w:rsidRPr="00000000" w14:paraId="00000AB4">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  , anchor</w:t>
            </w:r>
          </w:p>
          <w:p w:rsidR="00000000" w:rsidDel="00000000" w:rsidP="00000000" w:rsidRDefault="00000000" w:rsidRPr="00000000" w14:paraId="00000AB5">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  ]</w:t>
            </w:r>
          </w:p>
          <w:p w:rsidR="00000000" w:rsidDel="00000000" w:rsidP="00000000" w:rsidRDefault="00000000" w:rsidRPr="00000000" w14:paraId="00000AB6">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rtl w:val="0"/>
              </w:rPr>
            </w:r>
          </w:p>
          <w:p w:rsidR="00000000" w:rsidDel="00000000" w:rsidP="00000000" w:rsidRDefault="00000000" w:rsidRPr="00000000" w14:paraId="00000AB7">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hard_fork_initiation_action = (1, gov_action_id / null, [protocol_version])</w:t>
            </w:r>
          </w:p>
        </w:tc>
        <w:tc>
          <w:tcPr/>
          <w:p w:rsidR="00000000" w:rsidDel="00000000" w:rsidP="00000000" w:rsidRDefault="00000000" w:rsidRPr="00000000" w14:paraId="00000AB8">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Detail Pending</w:t>
            </w:r>
          </w:p>
        </w:tc>
        <w:tc>
          <w:tcPr/>
          <w:p w:rsidR="00000000" w:rsidDel="00000000" w:rsidP="00000000" w:rsidRDefault="00000000" w:rsidRPr="00000000" w14:paraId="00000AB9">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ABA">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ABB">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ABC">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restart"/>
          </w:tcPr>
          <w:p w:rsidR="00000000" w:rsidDel="00000000" w:rsidP="00000000" w:rsidRDefault="00000000" w:rsidRPr="00000000" w14:paraId="00000ABD">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CLI20</w:t>
            </w:r>
          </w:p>
        </w:tc>
        <w:tc>
          <w:tcPr>
            <w:vMerge w:val="restart"/>
          </w:tcPr>
          <w:p w:rsidR="00000000" w:rsidDel="00000000" w:rsidP="00000000" w:rsidRDefault="00000000" w:rsidRPr="00000000" w14:paraId="00000ABE">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As an ada holder</w:t>
            </w:r>
          </w:p>
          <w:p w:rsidR="00000000" w:rsidDel="00000000" w:rsidP="00000000" w:rsidRDefault="00000000" w:rsidRPr="00000000" w14:paraId="00000ABF">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I want to inspect the contents of a governance action file </w:t>
            </w:r>
          </w:p>
          <w:p w:rsidR="00000000" w:rsidDel="00000000" w:rsidP="00000000" w:rsidRDefault="00000000" w:rsidRPr="00000000" w14:paraId="00000AC0">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So that I can verify it is correct before submitting it in a transaction</w:t>
            </w:r>
          </w:p>
          <w:p w:rsidR="00000000" w:rsidDel="00000000" w:rsidP="00000000" w:rsidRDefault="00000000" w:rsidRPr="00000000" w14:paraId="00000AC1">
            <w:pPr>
              <w:spacing w:line="240" w:lineRule="auto"/>
              <w:rPr/>
            </w:pPr>
            <w:r w:rsidDel="00000000" w:rsidR="00000000" w:rsidRPr="00000000">
              <w:rPr>
                <w:rtl w:val="0"/>
              </w:rPr>
            </w:r>
          </w:p>
          <w:p w:rsidR="00000000" w:rsidDel="00000000" w:rsidP="00000000" w:rsidRDefault="00000000" w:rsidRPr="00000000" w14:paraId="00000AC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cardano-cli conway governance action view</w:t>
            </w:r>
          </w:p>
          <w:p w:rsidR="00000000" w:rsidDel="00000000" w:rsidP="00000000" w:rsidRDefault="00000000" w:rsidRPr="00000000" w14:paraId="00000AC3">
            <w:pPr>
              <w:spacing w:line="240" w:lineRule="auto"/>
              <w:rPr/>
            </w:pPr>
            <w:r w:rsidDel="00000000" w:rsidR="00000000" w:rsidRPr="00000000">
              <w:rPr>
                <w:rtl w:val="0"/>
              </w:rPr>
            </w:r>
          </w:p>
        </w:tc>
        <w:tc>
          <w:tcPr/>
          <w:p w:rsidR="00000000" w:rsidDel="00000000" w:rsidP="00000000" w:rsidRDefault="00000000" w:rsidRPr="00000000" w14:paraId="00000AC4">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The command takes an action file as input</w:t>
            </w:r>
          </w:p>
        </w:tc>
        <w:tc>
          <w:tcPr/>
          <w:p w:rsidR="00000000" w:rsidDel="00000000" w:rsidP="00000000" w:rsidRDefault="00000000" w:rsidRPr="00000000" w14:paraId="00000AC5">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Detail Pending</w:t>
            </w:r>
          </w:p>
        </w:tc>
        <w:tc>
          <w:tcPr/>
          <w:p w:rsidR="00000000" w:rsidDel="00000000" w:rsidP="00000000" w:rsidRDefault="00000000" w:rsidRPr="00000000" w14:paraId="00000AC6">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AC7">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AC8">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AC9">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ACA">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ACB">
            <w:pPr>
              <w:pStyle w:val="Title"/>
              <w:keepNext w:val="0"/>
              <w:keepLines w:val="0"/>
              <w:spacing w:after="0"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ACC">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Gives an option to select the output format (json or yaml) </w:t>
            </w:r>
          </w:p>
        </w:tc>
        <w:tc>
          <w:tcPr/>
          <w:p w:rsidR="00000000" w:rsidDel="00000000" w:rsidP="00000000" w:rsidRDefault="00000000" w:rsidRPr="00000000" w14:paraId="00000ACD">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Detail Pending</w:t>
            </w:r>
          </w:p>
        </w:tc>
        <w:tc>
          <w:tcPr/>
          <w:p w:rsidR="00000000" w:rsidDel="00000000" w:rsidP="00000000" w:rsidRDefault="00000000" w:rsidRPr="00000000" w14:paraId="00000ACE">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ACF">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AD0">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AD1">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AD2">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AD3">
            <w:pPr>
              <w:pStyle w:val="Title"/>
              <w:keepNext w:val="0"/>
              <w:keepLines w:val="0"/>
              <w:spacing w:after="0"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AD4">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The command has the flag –out-file to specify the file where the output is saved, if it is not specified it is printed to stdout</w:t>
            </w:r>
          </w:p>
        </w:tc>
        <w:tc>
          <w:tcPr/>
          <w:p w:rsidR="00000000" w:rsidDel="00000000" w:rsidP="00000000" w:rsidRDefault="00000000" w:rsidRPr="00000000" w14:paraId="00000AD5">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Detail Pending</w:t>
            </w:r>
          </w:p>
        </w:tc>
        <w:tc>
          <w:tcPr/>
          <w:p w:rsidR="00000000" w:rsidDel="00000000" w:rsidP="00000000" w:rsidRDefault="00000000" w:rsidRPr="00000000" w14:paraId="00000AD6">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AD7">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AD8">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AD9">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ADA">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ADB">
            <w:pPr>
              <w:pStyle w:val="Title"/>
              <w:keepNext w:val="0"/>
              <w:keepLines w:val="0"/>
              <w:spacing w:after="0"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ADC">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The output shows the information of the proposal based on the proposal procedures on a human readable format:</w:t>
              <w:br w:type="textWrapping"/>
              <w:br w:type="textWrapping"/>
              <w:t xml:space="preserve">proposal_procedure =</w:t>
            </w:r>
          </w:p>
          <w:p w:rsidR="00000000" w:rsidDel="00000000" w:rsidP="00000000" w:rsidRDefault="00000000" w:rsidRPr="00000000" w14:paraId="00000ADD">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  [ deposit : coin</w:t>
            </w:r>
          </w:p>
          <w:p w:rsidR="00000000" w:rsidDel="00000000" w:rsidP="00000000" w:rsidRDefault="00000000" w:rsidRPr="00000000" w14:paraId="00000ADE">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  , reward_account</w:t>
            </w:r>
          </w:p>
          <w:p w:rsidR="00000000" w:rsidDel="00000000" w:rsidP="00000000" w:rsidRDefault="00000000" w:rsidRPr="00000000" w14:paraId="00000ADF">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  , gov_action</w:t>
            </w:r>
          </w:p>
          <w:p w:rsidR="00000000" w:rsidDel="00000000" w:rsidP="00000000" w:rsidRDefault="00000000" w:rsidRPr="00000000" w14:paraId="00000AE0">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  , anchor</w:t>
            </w:r>
          </w:p>
          <w:p w:rsidR="00000000" w:rsidDel="00000000" w:rsidP="00000000" w:rsidRDefault="00000000" w:rsidRPr="00000000" w14:paraId="00000AE1">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  ]</w:t>
            </w:r>
          </w:p>
        </w:tc>
        <w:tc>
          <w:tcPr/>
          <w:p w:rsidR="00000000" w:rsidDel="00000000" w:rsidP="00000000" w:rsidRDefault="00000000" w:rsidRPr="00000000" w14:paraId="00000AE2">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Detail Pending</w:t>
            </w:r>
          </w:p>
        </w:tc>
        <w:tc>
          <w:tcPr/>
          <w:p w:rsidR="00000000" w:rsidDel="00000000" w:rsidP="00000000" w:rsidRDefault="00000000" w:rsidRPr="00000000" w14:paraId="00000AE3">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AE4">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AE5">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AE6">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restart"/>
          </w:tcPr>
          <w:p w:rsidR="00000000" w:rsidDel="00000000" w:rsidP="00000000" w:rsidRDefault="00000000" w:rsidRPr="00000000" w14:paraId="00000AE7">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CLI21</w:t>
            </w:r>
          </w:p>
        </w:tc>
        <w:tc>
          <w:tcPr>
            <w:vMerge w:val="restart"/>
          </w:tcPr>
          <w:p w:rsidR="00000000" w:rsidDel="00000000" w:rsidP="00000000" w:rsidRDefault="00000000" w:rsidRPr="00000000" w14:paraId="00000AE8">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As a Drep, SPO or CC member </w:t>
            </w:r>
          </w:p>
          <w:p w:rsidR="00000000" w:rsidDel="00000000" w:rsidP="00000000" w:rsidRDefault="00000000" w:rsidRPr="00000000" w14:paraId="00000AE9">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I want to create a vote for a governance action </w:t>
            </w:r>
          </w:p>
          <w:p w:rsidR="00000000" w:rsidDel="00000000" w:rsidP="00000000" w:rsidRDefault="00000000" w:rsidRPr="00000000" w14:paraId="00000AEA">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So that I can include it in a transaction and submit it to the chain </w:t>
            </w:r>
          </w:p>
          <w:p w:rsidR="00000000" w:rsidDel="00000000" w:rsidP="00000000" w:rsidRDefault="00000000" w:rsidRPr="00000000" w14:paraId="00000AEB">
            <w:pPr>
              <w:spacing w:line="240" w:lineRule="auto"/>
              <w:rPr/>
            </w:pPr>
            <w:r w:rsidDel="00000000" w:rsidR="00000000" w:rsidRPr="00000000">
              <w:rPr>
                <w:rtl w:val="0"/>
              </w:rPr>
            </w:r>
          </w:p>
          <w:p w:rsidR="00000000" w:rsidDel="00000000" w:rsidP="00000000" w:rsidRDefault="00000000" w:rsidRPr="00000000" w14:paraId="00000AEC">
            <w:pPr>
              <w:widowControl w:val="0"/>
              <w:spacing w:line="240" w:lineRule="auto"/>
              <w:rPr>
                <w:rFonts w:ascii="Courier New" w:cs="Courier New" w:eastAsia="Courier New" w:hAnsi="Courier New"/>
              </w:rPr>
            </w:pPr>
            <w:r w:rsidDel="00000000" w:rsidR="00000000" w:rsidRPr="00000000">
              <w:rPr>
                <w:rtl w:val="0"/>
              </w:rPr>
              <w:t xml:space="preserve"> </w:t>
            </w:r>
            <w:r w:rsidDel="00000000" w:rsidR="00000000" w:rsidRPr="00000000">
              <w:rPr>
                <w:rFonts w:ascii="Courier New" w:cs="Courier New" w:eastAsia="Courier New" w:hAnsi="Courier New"/>
                <w:rtl w:val="0"/>
              </w:rPr>
              <w:t xml:space="preserve">cardano-cli conway governance vote create</w:t>
            </w:r>
          </w:p>
          <w:p w:rsidR="00000000" w:rsidDel="00000000" w:rsidP="00000000" w:rsidRDefault="00000000" w:rsidRPr="00000000" w14:paraId="00000AED">
            <w:pPr>
              <w:spacing w:line="240" w:lineRule="auto"/>
              <w:rPr/>
            </w:pPr>
            <w:r w:rsidDel="00000000" w:rsidR="00000000" w:rsidRPr="00000000">
              <w:rPr>
                <w:rtl w:val="0"/>
              </w:rPr>
            </w:r>
          </w:p>
        </w:tc>
        <w:tc>
          <w:tcPr/>
          <w:p w:rsidR="00000000" w:rsidDel="00000000" w:rsidP="00000000" w:rsidRDefault="00000000" w:rsidRPr="00000000" w14:paraId="00000AEE">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The command provides a way to vote </w:t>
            </w:r>
          </w:p>
          <w:p w:rsidR="00000000" w:rsidDel="00000000" w:rsidP="00000000" w:rsidRDefault="00000000" w:rsidRPr="00000000" w14:paraId="00000AEF">
            <w:pPr>
              <w:pStyle w:val="Title"/>
              <w:keepNext w:val="0"/>
              <w:keepLines w:val="0"/>
              <w:spacing w:after="0" w:line="240" w:lineRule="auto"/>
              <w:ind w:left="720" w:firstLine="0"/>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yes, </w:t>
            </w:r>
          </w:p>
          <w:p w:rsidR="00000000" w:rsidDel="00000000" w:rsidP="00000000" w:rsidRDefault="00000000" w:rsidRPr="00000000" w14:paraId="00000AF0">
            <w:pPr>
              <w:pStyle w:val="Title"/>
              <w:keepNext w:val="0"/>
              <w:keepLines w:val="0"/>
              <w:spacing w:after="0" w:line="240" w:lineRule="auto"/>
              <w:ind w:left="720" w:firstLine="0"/>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no </w:t>
            </w:r>
          </w:p>
          <w:p w:rsidR="00000000" w:rsidDel="00000000" w:rsidP="00000000" w:rsidRDefault="00000000" w:rsidRPr="00000000" w14:paraId="00000AF1">
            <w:pPr>
              <w:pStyle w:val="Title"/>
              <w:keepNext w:val="0"/>
              <w:keepLines w:val="0"/>
              <w:spacing w:after="0" w:line="240" w:lineRule="auto"/>
              <w:ind w:left="720" w:firstLine="0"/>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abstain</w:t>
            </w:r>
          </w:p>
        </w:tc>
        <w:tc>
          <w:tcPr/>
          <w:p w:rsidR="00000000" w:rsidDel="00000000" w:rsidP="00000000" w:rsidRDefault="00000000" w:rsidRPr="00000000" w14:paraId="00000AF2">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Detail Pending</w:t>
            </w:r>
          </w:p>
        </w:tc>
        <w:tc>
          <w:tcPr/>
          <w:p w:rsidR="00000000" w:rsidDel="00000000" w:rsidP="00000000" w:rsidRDefault="00000000" w:rsidRPr="00000000" w14:paraId="00000AF3">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AF4">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AF5">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AF6">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AF7">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AF8">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AF9">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Requires to specify the governance action ID and index that the vote is about. </w:t>
            </w:r>
          </w:p>
        </w:tc>
        <w:tc>
          <w:tcPr/>
          <w:p w:rsidR="00000000" w:rsidDel="00000000" w:rsidP="00000000" w:rsidRDefault="00000000" w:rsidRPr="00000000" w14:paraId="00000AFA">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Detail Pending</w:t>
            </w:r>
          </w:p>
        </w:tc>
        <w:tc>
          <w:tcPr/>
          <w:p w:rsidR="00000000" w:rsidDel="00000000" w:rsidP="00000000" w:rsidRDefault="00000000" w:rsidRPr="00000000" w14:paraId="00000AFB">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AFC">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AFD">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AFE">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AFF">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B00">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B01">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Requires the user to provide DRep, SPO or CC credentials </w:t>
            </w:r>
          </w:p>
        </w:tc>
        <w:tc>
          <w:tcPr/>
          <w:p w:rsidR="00000000" w:rsidDel="00000000" w:rsidP="00000000" w:rsidRDefault="00000000" w:rsidRPr="00000000" w14:paraId="00000B02">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Detail Pending</w:t>
            </w:r>
          </w:p>
        </w:tc>
        <w:tc>
          <w:tcPr/>
          <w:p w:rsidR="00000000" w:rsidDel="00000000" w:rsidP="00000000" w:rsidRDefault="00000000" w:rsidRPr="00000000" w14:paraId="00000B03">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B04">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B05">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B06">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B07">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B08">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B09">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The command allows the user to provide an optional anchor (url / hash) if the user wishes to share the reasoning behind the vote.</w:t>
              <w:br w:type="textWrapping"/>
            </w:r>
          </w:p>
          <w:p w:rsidR="00000000" w:rsidDel="00000000" w:rsidP="00000000" w:rsidRDefault="00000000" w:rsidRPr="00000000" w14:paraId="00000B0A">
            <w:pPr>
              <w:pStyle w:val="Title"/>
              <w:keepNext w:val="0"/>
              <w:keepLines w:val="0"/>
              <w:spacing w:after="0" w:line="240" w:lineRule="auto"/>
              <w:ind w:left="720" w:firstLine="0"/>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--anchor-url</w:t>
            </w:r>
          </w:p>
          <w:p w:rsidR="00000000" w:rsidDel="00000000" w:rsidP="00000000" w:rsidRDefault="00000000" w:rsidRPr="00000000" w14:paraId="00000B0B">
            <w:pPr>
              <w:pStyle w:val="Title"/>
              <w:keepNext w:val="0"/>
              <w:keepLines w:val="0"/>
              <w:spacing w:after="0" w:line="240" w:lineRule="auto"/>
              <w:ind w:left="720" w:firstLine="0"/>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--anchor-data-hash </w:t>
            </w:r>
          </w:p>
        </w:tc>
        <w:tc>
          <w:tcPr/>
          <w:p w:rsidR="00000000" w:rsidDel="00000000" w:rsidP="00000000" w:rsidRDefault="00000000" w:rsidRPr="00000000" w14:paraId="00000B0C">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Detail Pending</w:t>
            </w:r>
          </w:p>
        </w:tc>
        <w:tc>
          <w:tcPr/>
          <w:p w:rsidR="00000000" w:rsidDel="00000000" w:rsidP="00000000" w:rsidRDefault="00000000" w:rsidRPr="00000000" w14:paraId="00000B0D">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B0E">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B0F">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B10">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B11">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B12">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B13">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The command has the flag –out-file to specify the file where the vote will be saved. </w:t>
            </w:r>
          </w:p>
        </w:tc>
        <w:tc>
          <w:tcPr/>
          <w:p w:rsidR="00000000" w:rsidDel="00000000" w:rsidP="00000000" w:rsidRDefault="00000000" w:rsidRPr="00000000" w14:paraId="00000B14">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Detail Pending</w:t>
            </w:r>
          </w:p>
        </w:tc>
        <w:tc>
          <w:tcPr/>
          <w:p w:rsidR="00000000" w:rsidDel="00000000" w:rsidP="00000000" w:rsidRDefault="00000000" w:rsidRPr="00000000" w14:paraId="00000B15">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B16">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B17">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B18">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B19">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B1A">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B1B">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The generated vote complies with the conway cddl where </w:t>
              <w:br w:type="textWrapping"/>
              <w:br w:type="textWrapping"/>
              <w:t xml:space="preserve">voting_procedures = { + voter =&gt; { + gov_action_id =&gt; voting_procedure } }</w:t>
            </w:r>
          </w:p>
          <w:p w:rsidR="00000000" w:rsidDel="00000000" w:rsidP="00000000" w:rsidRDefault="00000000" w:rsidRPr="00000000" w14:paraId="00000B1C">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rtl w:val="0"/>
              </w:rPr>
            </w:r>
          </w:p>
          <w:p w:rsidR="00000000" w:rsidDel="00000000" w:rsidP="00000000" w:rsidRDefault="00000000" w:rsidRPr="00000000" w14:paraId="00000B1D">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voting_procedure =</w:t>
            </w:r>
          </w:p>
          <w:p w:rsidR="00000000" w:rsidDel="00000000" w:rsidP="00000000" w:rsidRDefault="00000000" w:rsidRPr="00000000" w14:paraId="00000B1E">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  [ vote</w:t>
            </w:r>
          </w:p>
          <w:p w:rsidR="00000000" w:rsidDel="00000000" w:rsidP="00000000" w:rsidRDefault="00000000" w:rsidRPr="00000000" w14:paraId="00000B1F">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  , anchor / null</w:t>
            </w:r>
          </w:p>
          <w:p w:rsidR="00000000" w:rsidDel="00000000" w:rsidP="00000000" w:rsidRDefault="00000000" w:rsidRPr="00000000" w14:paraId="00000B20">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  ]</w:t>
            </w:r>
          </w:p>
          <w:p w:rsidR="00000000" w:rsidDel="00000000" w:rsidP="00000000" w:rsidRDefault="00000000" w:rsidRPr="00000000" w14:paraId="00000B21">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rtl w:val="0"/>
              </w:rPr>
            </w:r>
          </w:p>
          <w:p w:rsidR="00000000" w:rsidDel="00000000" w:rsidP="00000000" w:rsidRDefault="00000000" w:rsidRPr="00000000" w14:paraId="00000B22">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 no - 0</w:t>
            </w:r>
          </w:p>
          <w:p w:rsidR="00000000" w:rsidDel="00000000" w:rsidP="00000000" w:rsidRDefault="00000000" w:rsidRPr="00000000" w14:paraId="00000B23">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 yes - 1</w:t>
            </w:r>
          </w:p>
          <w:p w:rsidR="00000000" w:rsidDel="00000000" w:rsidP="00000000" w:rsidRDefault="00000000" w:rsidRPr="00000000" w14:paraId="00000B24">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 abstain - 2</w:t>
            </w:r>
          </w:p>
          <w:p w:rsidR="00000000" w:rsidDel="00000000" w:rsidP="00000000" w:rsidRDefault="00000000" w:rsidRPr="00000000" w14:paraId="00000B25">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vote = 0 .. 2</w:t>
            </w:r>
          </w:p>
        </w:tc>
        <w:tc>
          <w:tcPr/>
          <w:p w:rsidR="00000000" w:rsidDel="00000000" w:rsidP="00000000" w:rsidRDefault="00000000" w:rsidRPr="00000000" w14:paraId="00000B26">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Detail Pending</w:t>
            </w:r>
          </w:p>
        </w:tc>
        <w:tc>
          <w:tcPr/>
          <w:p w:rsidR="00000000" w:rsidDel="00000000" w:rsidP="00000000" w:rsidRDefault="00000000" w:rsidRPr="00000000" w14:paraId="00000B27">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B28">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B29">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B2A">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restart"/>
          </w:tcPr>
          <w:p w:rsidR="00000000" w:rsidDel="00000000" w:rsidP="00000000" w:rsidRDefault="00000000" w:rsidRPr="00000000" w14:paraId="00000B2B">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CLI22</w:t>
            </w:r>
          </w:p>
        </w:tc>
        <w:tc>
          <w:tcPr>
            <w:vMerge w:val="restart"/>
          </w:tcPr>
          <w:p w:rsidR="00000000" w:rsidDel="00000000" w:rsidP="00000000" w:rsidRDefault="00000000" w:rsidRPr="00000000" w14:paraId="00000B2C">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As a DRep, SPO or CC member </w:t>
            </w:r>
          </w:p>
          <w:p w:rsidR="00000000" w:rsidDel="00000000" w:rsidP="00000000" w:rsidRDefault="00000000" w:rsidRPr="00000000" w14:paraId="00000B2D">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I want to inspect the contents of a vote file </w:t>
            </w:r>
          </w:p>
          <w:p w:rsidR="00000000" w:rsidDel="00000000" w:rsidP="00000000" w:rsidRDefault="00000000" w:rsidRPr="00000000" w14:paraId="00000B2E">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So that I can verify it is correct before submitting it in a transaction</w:t>
            </w:r>
          </w:p>
          <w:p w:rsidR="00000000" w:rsidDel="00000000" w:rsidP="00000000" w:rsidRDefault="00000000" w:rsidRPr="00000000" w14:paraId="00000B2F">
            <w:pPr>
              <w:spacing w:line="240" w:lineRule="auto"/>
              <w:rPr/>
            </w:pPr>
            <w:r w:rsidDel="00000000" w:rsidR="00000000" w:rsidRPr="00000000">
              <w:rPr>
                <w:rtl w:val="0"/>
              </w:rPr>
            </w:r>
          </w:p>
          <w:p w:rsidR="00000000" w:rsidDel="00000000" w:rsidP="00000000" w:rsidRDefault="00000000" w:rsidRPr="00000000" w14:paraId="00000B3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cardano-cli conway governance vote view</w:t>
            </w:r>
          </w:p>
          <w:p w:rsidR="00000000" w:rsidDel="00000000" w:rsidP="00000000" w:rsidRDefault="00000000" w:rsidRPr="00000000" w14:paraId="00000B31">
            <w:pPr>
              <w:spacing w:line="240" w:lineRule="auto"/>
              <w:rPr/>
            </w:pPr>
            <w:r w:rsidDel="00000000" w:rsidR="00000000" w:rsidRPr="00000000">
              <w:rPr>
                <w:rtl w:val="0"/>
              </w:rPr>
            </w:r>
          </w:p>
        </w:tc>
        <w:tc>
          <w:tcPr/>
          <w:p w:rsidR="00000000" w:rsidDel="00000000" w:rsidP="00000000" w:rsidRDefault="00000000" w:rsidRPr="00000000" w14:paraId="00000B32">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The command takes a vote file as an input</w:t>
            </w:r>
          </w:p>
        </w:tc>
        <w:tc>
          <w:tcPr/>
          <w:p w:rsidR="00000000" w:rsidDel="00000000" w:rsidP="00000000" w:rsidRDefault="00000000" w:rsidRPr="00000000" w14:paraId="00000B33">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Detail Pending</w:t>
            </w:r>
          </w:p>
        </w:tc>
        <w:tc>
          <w:tcPr/>
          <w:p w:rsidR="00000000" w:rsidDel="00000000" w:rsidP="00000000" w:rsidRDefault="00000000" w:rsidRPr="00000000" w14:paraId="00000B34">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B35">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B36">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B37">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B38">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B39">
            <w:pPr>
              <w:pStyle w:val="Title"/>
              <w:keepNext w:val="0"/>
              <w:keepLines w:val="0"/>
              <w:spacing w:after="0"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B3A">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Gives an option to select the output format (json or yaml) </w:t>
            </w:r>
          </w:p>
        </w:tc>
        <w:tc>
          <w:tcPr/>
          <w:p w:rsidR="00000000" w:rsidDel="00000000" w:rsidP="00000000" w:rsidRDefault="00000000" w:rsidRPr="00000000" w14:paraId="00000B3B">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Detail Pending</w:t>
            </w:r>
          </w:p>
        </w:tc>
        <w:tc>
          <w:tcPr/>
          <w:p w:rsidR="00000000" w:rsidDel="00000000" w:rsidP="00000000" w:rsidRDefault="00000000" w:rsidRPr="00000000" w14:paraId="00000B3C">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B3D">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B3E">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B3F">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B40">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B41">
            <w:pPr>
              <w:pStyle w:val="Title"/>
              <w:keepNext w:val="0"/>
              <w:keepLines w:val="0"/>
              <w:spacing w:after="0"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B42">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The command has the flag –out-file to specify the file where the output is saved, if it is not specified it is printed to stdout</w:t>
            </w:r>
          </w:p>
        </w:tc>
        <w:tc>
          <w:tcPr/>
          <w:p w:rsidR="00000000" w:rsidDel="00000000" w:rsidP="00000000" w:rsidRDefault="00000000" w:rsidRPr="00000000" w14:paraId="00000B43">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Detail Pending</w:t>
            </w:r>
          </w:p>
        </w:tc>
        <w:tc>
          <w:tcPr/>
          <w:p w:rsidR="00000000" w:rsidDel="00000000" w:rsidP="00000000" w:rsidRDefault="00000000" w:rsidRPr="00000000" w14:paraId="00000B44">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B45">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B46">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B47">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B48">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B49">
            <w:pPr>
              <w:pStyle w:val="Title"/>
              <w:keepNext w:val="0"/>
              <w:keepLines w:val="0"/>
              <w:spacing w:after="0"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B4A">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The output shows the information of the proposal based on the voting procedures in a human readable format (english):</w:t>
            </w:r>
          </w:p>
          <w:p w:rsidR="00000000" w:rsidDel="00000000" w:rsidP="00000000" w:rsidRDefault="00000000" w:rsidRPr="00000000" w14:paraId="00000B4B">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rtl w:val="0"/>
              </w:rPr>
            </w:r>
          </w:p>
          <w:p w:rsidR="00000000" w:rsidDel="00000000" w:rsidP="00000000" w:rsidRDefault="00000000" w:rsidRPr="00000000" w14:paraId="00000B4C">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voting_procedures = { + voter =&gt; { + gov_action_id =&gt; voting_procedure } }</w:t>
            </w:r>
          </w:p>
          <w:p w:rsidR="00000000" w:rsidDel="00000000" w:rsidP="00000000" w:rsidRDefault="00000000" w:rsidRPr="00000000" w14:paraId="00000B4D">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rtl w:val="0"/>
              </w:rPr>
            </w:r>
          </w:p>
          <w:p w:rsidR="00000000" w:rsidDel="00000000" w:rsidP="00000000" w:rsidRDefault="00000000" w:rsidRPr="00000000" w14:paraId="00000B4E">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voting_procedure =</w:t>
            </w:r>
          </w:p>
          <w:p w:rsidR="00000000" w:rsidDel="00000000" w:rsidP="00000000" w:rsidRDefault="00000000" w:rsidRPr="00000000" w14:paraId="00000B4F">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  [ vote</w:t>
            </w:r>
          </w:p>
          <w:p w:rsidR="00000000" w:rsidDel="00000000" w:rsidP="00000000" w:rsidRDefault="00000000" w:rsidRPr="00000000" w14:paraId="00000B50">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  , anchor / null</w:t>
            </w:r>
          </w:p>
          <w:p w:rsidR="00000000" w:rsidDel="00000000" w:rsidP="00000000" w:rsidRDefault="00000000" w:rsidRPr="00000000" w14:paraId="00000B51">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  ]</w:t>
            </w:r>
          </w:p>
          <w:p w:rsidR="00000000" w:rsidDel="00000000" w:rsidP="00000000" w:rsidRDefault="00000000" w:rsidRPr="00000000" w14:paraId="00000B52">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rtl w:val="0"/>
              </w:rPr>
            </w:r>
          </w:p>
          <w:p w:rsidR="00000000" w:rsidDel="00000000" w:rsidP="00000000" w:rsidRDefault="00000000" w:rsidRPr="00000000" w14:paraId="00000B53">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 no - 0</w:t>
            </w:r>
          </w:p>
          <w:p w:rsidR="00000000" w:rsidDel="00000000" w:rsidP="00000000" w:rsidRDefault="00000000" w:rsidRPr="00000000" w14:paraId="00000B54">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 yes - 1</w:t>
            </w:r>
          </w:p>
          <w:p w:rsidR="00000000" w:rsidDel="00000000" w:rsidP="00000000" w:rsidRDefault="00000000" w:rsidRPr="00000000" w14:paraId="00000B55">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 abstain - 2</w:t>
            </w:r>
          </w:p>
          <w:p w:rsidR="00000000" w:rsidDel="00000000" w:rsidP="00000000" w:rsidRDefault="00000000" w:rsidRPr="00000000" w14:paraId="00000B56">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vote = 0 .. 2</w:t>
            </w:r>
          </w:p>
        </w:tc>
        <w:tc>
          <w:tcPr/>
          <w:p w:rsidR="00000000" w:rsidDel="00000000" w:rsidP="00000000" w:rsidRDefault="00000000" w:rsidRPr="00000000" w14:paraId="00000B57">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Detail Pending</w:t>
            </w:r>
          </w:p>
        </w:tc>
        <w:tc>
          <w:tcPr/>
          <w:p w:rsidR="00000000" w:rsidDel="00000000" w:rsidP="00000000" w:rsidRDefault="00000000" w:rsidRPr="00000000" w14:paraId="00000B58">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B59">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B5A">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B5B">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restart"/>
          </w:tcPr>
          <w:p w:rsidR="00000000" w:rsidDel="00000000" w:rsidP="00000000" w:rsidRDefault="00000000" w:rsidRPr="00000000" w14:paraId="00000B5C">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CLI23</w:t>
            </w:r>
          </w:p>
        </w:tc>
        <w:tc>
          <w:tcPr>
            <w:vMerge w:val="restart"/>
          </w:tcPr>
          <w:p w:rsidR="00000000" w:rsidDel="00000000" w:rsidP="00000000" w:rsidRDefault="00000000" w:rsidRPr="00000000" w14:paraId="00000B5D">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As an ada holder </w:t>
            </w:r>
          </w:p>
          <w:p w:rsidR="00000000" w:rsidDel="00000000" w:rsidP="00000000" w:rsidRDefault="00000000" w:rsidRPr="00000000" w14:paraId="00000B5E">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I want to build a transaction that includes a proposal (containing a governance action)</w:t>
            </w:r>
          </w:p>
          <w:p w:rsidR="00000000" w:rsidDel="00000000" w:rsidP="00000000" w:rsidRDefault="00000000" w:rsidRPr="00000000" w14:paraId="00000B5F">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So that I can later sign and submit to the chain </w:t>
            </w:r>
          </w:p>
          <w:p w:rsidR="00000000" w:rsidDel="00000000" w:rsidP="00000000" w:rsidRDefault="00000000" w:rsidRPr="00000000" w14:paraId="00000B60">
            <w:pPr>
              <w:widowControl w:val="0"/>
              <w:spacing w:line="240" w:lineRule="auto"/>
              <w:rPr/>
            </w:pPr>
            <w:r w:rsidDel="00000000" w:rsidR="00000000" w:rsidRPr="00000000">
              <w:rPr>
                <w:rFonts w:ascii="Courier New" w:cs="Courier New" w:eastAsia="Courier New" w:hAnsi="Courier New"/>
                <w:rtl w:val="0"/>
              </w:rPr>
              <w:t xml:space="preserve">transaction build</w:t>
            </w:r>
            <w:r w:rsidDel="00000000" w:rsidR="00000000" w:rsidRPr="00000000">
              <w:rPr>
                <w:rtl w:val="0"/>
              </w:rPr>
            </w:r>
          </w:p>
        </w:tc>
        <w:tc>
          <w:tcPr/>
          <w:p w:rsidR="00000000" w:rsidDel="00000000" w:rsidP="00000000" w:rsidRDefault="00000000" w:rsidRPr="00000000" w14:paraId="00000B61">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Transaction </w:t>
            </w:r>
            <w:r w:rsidDel="00000000" w:rsidR="00000000" w:rsidRPr="00000000">
              <w:rPr>
                <w:b w:val="1"/>
                <w:color w:val="1f2328"/>
                <w:sz w:val="21"/>
                <w:szCs w:val="21"/>
                <w:highlight w:val="white"/>
                <w:rtl w:val="0"/>
              </w:rPr>
              <w:t xml:space="preserve">build</w:t>
            </w:r>
            <w:r w:rsidDel="00000000" w:rsidR="00000000" w:rsidRPr="00000000">
              <w:rPr>
                <w:color w:val="1f2328"/>
                <w:sz w:val="21"/>
                <w:szCs w:val="21"/>
                <w:highlight w:val="white"/>
                <w:rtl w:val="0"/>
              </w:rPr>
              <w:t xml:space="preserve"> has a new flag to supply a proposal file as input for the transaction body</w:t>
            </w:r>
          </w:p>
        </w:tc>
        <w:tc>
          <w:tcPr/>
          <w:p w:rsidR="00000000" w:rsidDel="00000000" w:rsidP="00000000" w:rsidRDefault="00000000" w:rsidRPr="00000000" w14:paraId="00000B62">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Detail Pending</w:t>
            </w:r>
          </w:p>
        </w:tc>
        <w:tc>
          <w:tcPr/>
          <w:p w:rsidR="00000000" w:rsidDel="00000000" w:rsidP="00000000" w:rsidRDefault="00000000" w:rsidRPr="00000000" w14:paraId="00000B63">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B64">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B65">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B66">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B67">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B68">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B69">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When constructing a transaction body that includes a proposal, the resulting tx body conforms to the conway cddl so that proposal procedures are recorded with the key 20</w:t>
              <w:br w:type="textWrapping"/>
            </w:r>
          </w:p>
          <w:p w:rsidR="00000000" w:rsidDel="00000000" w:rsidP="00000000" w:rsidRDefault="00000000" w:rsidRPr="00000000" w14:paraId="00000B6A">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transaction_body =</w:t>
            </w:r>
          </w:p>
          <w:p w:rsidR="00000000" w:rsidDel="00000000" w:rsidP="00000000" w:rsidRDefault="00000000" w:rsidRPr="00000000" w14:paraId="00000B6B">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  { 0 : set&lt;transaction_input&gt;             ; inputs</w:t>
            </w:r>
          </w:p>
          <w:p w:rsidR="00000000" w:rsidDel="00000000" w:rsidP="00000000" w:rsidRDefault="00000000" w:rsidRPr="00000000" w14:paraId="00000B6C">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  , 1 : [* transaction_output]</w:t>
            </w:r>
          </w:p>
          <w:p w:rsidR="00000000" w:rsidDel="00000000" w:rsidP="00000000" w:rsidRDefault="00000000" w:rsidRPr="00000000" w14:paraId="00000B6D">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  , 2 : coin                               ; fee</w:t>
            </w:r>
          </w:p>
          <w:p w:rsidR="00000000" w:rsidDel="00000000" w:rsidP="00000000" w:rsidRDefault="00000000" w:rsidRPr="00000000" w14:paraId="00000B6E">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  , ? 3 : uint                             ; time to live</w:t>
            </w:r>
          </w:p>
          <w:p w:rsidR="00000000" w:rsidDel="00000000" w:rsidP="00000000" w:rsidRDefault="00000000" w:rsidRPr="00000000" w14:paraId="00000B6F">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  , ? 4 : certificates</w:t>
            </w:r>
          </w:p>
          <w:p w:rsidR="00000000" w:rsidDel="00000000" w:rsidP="00000000" w:rsidRDefault="00000000" w:rsidRPr="00000000" w14:paraId="00000B70">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  , ? 5 : withdrawals</w:t>
            </w:r>
          </w:p>
          <w:p w:rsidR="00000000" w:rsidDel="00000000" w:rsidP="00000000" w:rsidRDefault="00000000" w:rsidRPr="00000000" w14:paraId="00000B71">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  , ? 7 : auxiliary_data_hash</w:t>
            </w:r>
          </w:p>
          <w:p w:rsidR="00000000" w:rsidDel="00000000" w:rsidP="00000000" w:rsidRDefault="00000000" w:rsidRPr="00000000" w14:paraId="00000B72">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  , ? 8 : uint                             ; validity interval start</w:t>
            </w:r>
          </w:p>
          <w:p w:rsidR="00000000" w:rsidDel="00000000" w:rsidP="00000000" w:rsidRDefault="00000000" w:rsidRPr="00000000" w14:paraId="00000B73">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  , ? 9 : mint</w:t>
            </w:r>
          </w:p>
          <w:p w:rsidR="00000000" w:rsidDel="00000000" w:rsidP="00000000" w:rsidRDefault="00000000" w:rsidRPr="00000000" w14:paraId="00000B74">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  , ? 11 : script_data_hash</w:t>
            </w:r>
          </w:p>
          <w:p w:rsidR="00000000" w:rsidDel="00000000" w:rsidP="00000000" w:rsidRDefault="00000000" w:rsidRPr="00000000" w14:paraId="00000B75">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  , ? 13 : nonempty_set&lt;transaction_input&gt; ; collateral inputs</w:t>
            </w:r>
          </w:p>
          <w:p w:rsidR="00000000" w:rsidDel="00000000" w:rsidP="00000000" w:rsidRDefault="00000000" w:rsidRPr="00000000" w14:paraId="00000B76">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  , ? 14 : required_signers</w:t>
            </w:r>
          </w:p>
          <w:p w:rsidR="00000000" w:rsidDel="00000000" w:rsidP="00000000" w:rsidRDefault="00000000" w:rsidRPr="00000000" w14:paraId="00000B77">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  , ? 15 : network_id</w:t>
            </w:r>
          </w:p>
          <w:p w:rsidR="00000000" w:rsidDel="00000000" w:rsidP="00000000" w:rsidRDefault="00000000" w:rsidRPr="00000000" w14:paraId="00000B78">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  , ? 16 : transaction_output              ; collateral return</w:t>
            </w:r>
          </w:p>
          <w:p w:rsidR="00000000" w:rsidDel="00000000" w:rsidP="00000000" w:rsidRDefault="00000000" w:rsidRPr="00000000" w14:paraId="00000B79">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  , ? 17 : coin                            ; total collateral</w:t>
            </w:r>
          </w:p>
          <w:p w:rsidR="00000000" w:rsidDel="00000000" w:rsidP="00000000" w:rsidRDefault="00000000" w:rsidRPr="00000000" w14:paraId="00000B7A">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  , ? 18 : nonempty_set&lt;transaction_input&gt; ; reference inputs</w:t>
            </w:r>
          </w:p>
          <w:p w:rsidR="00000000" w:rsidDel="00000000" w:rsidP="00000000" w:rsidRDefault="00000000" w:rsidRPr="00000000" w14:paraId="00000B7B">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  , ? 19 : voting_procedures               ; New; Voting procedures</w:t>
            </w:r>
          </w:p>
          <w:p w:rsidR="00000000" w:rsidDel="00000000" w:rsidP="00000000" w:rsidRDefault="00000000" w:rsidRPr="00000000" w14:paraId="00000B7C">
            <w:pPr>
              <w:pStyle w:val="Title"/>
              <w:keepNext w:val="0"/>
              <w:keepLines w:val="0"/>
              <w:spacing w:after="0" w:line="240" w:lineRule="auto"/>
              <w:rPr>
                <w:b w:val="1"/>
                <w:color w:val="1f2328"/>
                <w:sz w:val="21"/>
                <w:szCs w:val="21"/>
                <w:highlight w:val="white"/>
              </w:rPr>
            </w:pPr>
            <w:bookmarkStart w:colFirst="0" w:colLast="0" w:name="_47d8i1x83w3t" w:id="0"/>
            <w:bookmarkEnd w:id="0"/>
            <w:r w:rsidDel="00000000" w:rsidR="00000000" w:rsidRPr="00000000">
              <w:rPr>
                <w:b w:val="1"/>
                <w:color w:val="1f2328"/>
                <w:sz w:val="21"/>
                <w:szCs w:val="21"/>
                <w:highlight w:val="white"/>
                <w:rtl w:val="0"/>
              </w:rPr>
              <w:t xml:space="preserve">  , ? 20 : proposal_procedures             ; New; Proposal procedures</w:t>
            </w:r>
          </w:p>
          <w:p w:rsidR="00000000" w:rsidDel="00000000" w:rsidP="00000000" w:rsidRDefault="00000000" w:rsidRPr="00000000" w14:paraId="00000B7D">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  , ? 21 : coin                            ; New; current treasury value</w:t>
            </w:r>
          </w:p>
          <w:p w:rsidR="00000000" w:rsidDel="00000000" w:rsidP="00000000" w:rsidRDefault="00000000" w:rsidRPr="00000000" w14:paraId="00000B7E">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  , ? 22 : positive_coin                   ; New; donation</w:t>
            </w:r>
          </w:p>
          <w:p w:rsidR="00000000" w:rsidDel="00000000" w:rsidP="00000000" w:rsidRDefault="00000000" w:rsidRPr="00000000" w14:paraId="00000B7F">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  }</w:t>
            </w:r>
          </w:p>
          <w:p w:rsidR="00000000" w:rsidDel="00000000" w:rsidP="00000000" w:rsidRDefault="00000000" w:rsidRPr="00000000" w14:paraId="00000B80">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B81">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Detail Pending</w:t>
            </w:r>
          </w:p>
        </w:tc>
        <w:tc>
          <w:tcPr/>
          <w:p w:rsidR="00000000" w:rsidDel="00000000" w:rsidP="00000000" w:rsidRDefault="00000000" w:rsidRPr="00000000" w14:paraId="00000B82">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B83">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B84">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B85">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restart"/>
          </w:tcPr>
          <w:p w:rsidR="00000000" w:rsidDel="00000000" w:rsidP="00000000" w:rsidRDefault="00000000" w:rsidRPr="00000000" w14:paraId="00000B86">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CLI24</w:t>
            </w:r>
          </w:p>
        </w:tc>
        <w:tc>
          <w:tcPr>
            <w:vMerge w:val="restart"/>
          </w:tcPr>
          <w:p w:rsidR="00000000" w:rsidDel="00000000" w:rsidP="00000000" w:rsidRDefault="00000000" w:rsidRPr="00000000" w14:paraId="00000B87">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As a DRep, SPO or CC member</w:t>
            </w:r>
          </w:p>
          <w:p w:rsidR="00000000" w:rsidDel="00000000" w:rsidP="00000000" w:rsidRDefault="00000000" w:rsidRPr="00000000" w14:paraId="00000B88">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I want to build a transaction that includes my vote on a particular governance action</w:t>
            </w:r>
          </w:p>
          <w:p w:rsidR="00000000" w:rsidDel="00000000" w:rsidP="00000000" w:rsidRDefault="00000000" w:rsidRPr="00000000" w14:paraId="00000B89">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So that I can later sign and submit to the chain</w:t>
            </w:r>
          </w:p>
          <w:p w:rsidR="00000000" w:rsidDel="00000000" w:rsidP="00000000" w:rsidRDefault="00000000" w:rsidRPr="00000000" w14:paraId="00000B8A">
            <w:pPr>
              <w:widowControl w:val="0"/>
              <w:spacing w:line="240" w:lineRule="auto"/>
              <w:rPr/>
            </w:pPr>
            <w:r w:rsidDel="00000000" w:rsidR="00000000" w:rsidRPr="00000000">
              <w:rPr>
                <w:rFonts w:ascii="Courier New" w:cs="Courier New" w:eastAsia="Courier New" w:hAnsi="Courier New"/>
                <w:rtl w:val="0"/>
              </w:rPr>
              <w:t xml:space="preserve">transaction build</w:t>
            </w:r>
            <w:r w:rsidDel="00000000" w:rsidR="00000000" w:rsidRPr="00000000">
              <w:rPr>
                <w:rtl w:val="0"/>
              </w:rPr>
            </w:r>
          </w:p>
        </w:tc>
        <w:tc>
          <w:tcPr/>
          <w:p w:rsidR="00000000" w:rsidDel="00000000" w:rsidP="00000000" w:rsidRDefault="00000000" w:rsidRPr="00000000" w14:paraId="00000B8B">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Transaction </w:t>
            </w:r>
            <w:r w:rsidDel="00000000" w:rsidR="00000000" w:rsidRPr="00000000">
              <w:rPr>
                <w:b w:val="1"/>
                <w:color w:val="1f2328"/>
                <w:sz w:val="21"/>
                <w:szCs w:val="21"/>
                <w:highlight w:val="white"/>
                <w:rtl w:val="0"/>
              </w:rPr>
              <w:t xml:space="preserve">build</w:t>
            </w:r>
            <w:r w:rsidDel="00000000" w:rsidR="00000000" w:rsidRPr="00000000">
              <w:rPr>
                <w:color w:val="1f2328"/>
                <w:sz w:val="21"/>
                <w:szCs w:val="21"/>
                <w:highlight w:val="white"/>
                <w:rtl w:val="0"/>
              </w:rPr>
              <w:t xml:space="preserve"> has a new flag to supply a vote file as input for the transaction body</w:t>
            </w:r>
          </w:p>
        </w:tc>
        <w:tc>
          <w:tcPr/>
          <w:p w:rsidR="00000000" w:rsidDel="00000000" w:rsidP="00000000" w:rsidRDefault="00000000" w:rsidRPr="00000000" w14:paraId="00000B8C">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Detail Pending</w:t>
            </w:r>
          </w:p>
        </w:tc>
        <w:tc>
          <w:tcPr/>
          <w:p w:rsidR="00000000" w:rsidDel="00000000" w:rsidP="00000000" w:rsidRDefault="00000000" w:rsidRPr="00000000" w14:paraId="00000B8D">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B8E">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B8F">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B90">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B91">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B92">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B93">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When constructing a transaction body that includes a vote, the resulting tx body conforms to the conway cddl so that voting procedures are recorded with the key 19</w:t>
              <w:br w:type="textWrapping"/>
            </w:r>
          </w:p>
          <w:p w:rsidR="00000000" w:rsidDel="00000000" w:rsidP="00000000" w:rsidRDefault="00000000" w:rsidRPr="00000000" w14:paraId="00000B94">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transaction_body =</w:t>
            </w:r>
          </w:p>
          <w:p w:rsidR="00000000" w:rsidDel="00000000" w:rsidP="00000000" w:rsidRDefault="00000000" w:rsidRPr="00000000" w14:paraId="00000B95">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  { 0 : set&lt;transaction_input&gt;             ; inputs</w:t>
            </w:r>
          </w:p>
          <w:p w:rsidR="00000000" w:rsidDel="00000000" w:rsidP="00000000" w:rsidRDefault="00000000" w:rsidRPr="00000000" w14:paraId="00000B96">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  , 1 : [* transaction_output]</w:t>
            </w:r>
          </w:p>
          <w:p w:rsidR="00000000" w:rsidDel="00000000" w:rsidP="00000000" w:rsidRDefault="00000000" w:rsidRPr="00000000" w14:paraId="00000B97">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  , 2 : coin                               ; fee</w:t>
            </w:r>
          </w:p>
          <w:p w:rsidR="00000000" w:rsidDel="00000000" w:rsidP="00000000" w:rsidRDefault="00000000" w:rsidRPr="00000000" w14:paraId="00000B98">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  , ? 3 : uint                             ; time to live</w:t>
            </w:r>
          </w:p>
          <w:p w:rsidR="00000000" w:rsidDel="00000000" w:rsidP="00000000" w:rsidRDefault="00000000" w:rsidRPr="00000000" w14:paraId="00000B99">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  , ? 4 : certificates</w:t>
            </w:r>
          </w:p>
          <w:p w:rsidR="00000000" w:rsidDel="00000000" w:rsidP="00000000" w:rsidRDefault="00000000" w:rsidRPr="00000000" w14:paraId="00000B9A">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  , ? 5 : withdrawals</w:t>
            </w:r>
          </w:p>
          <w:p w:rsidR="00000000" w:rsidDel="00000000" w:rsidP="00000000" w:rsidRDefault="00000000" w:rsidRPr="00000000" w14:paraId="00000B9B">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  , ? 7 : auxiliary_data_hash</w:t>
            </w:r>
          </w:p>
          <w:p w:rsidR="00000000" w:rsidDel="00000000" w:rsidP="00000000" w:rsidRDefault="00000000" w:rsidRPr="00000000" w14:paraId="00000B9C">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  , ? 8 : uint                             ; validity interval start</w:t>
            </w:r>
          </w:p>
          <w:p w:rsidR="00000000" w:rsidDel="00000000" w:rsidP="00000000" w:rsidRDefault="00000000" w:rsidRPr="00000000" w14:paraId="00000B9D">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  , ? 9 : mint</w:t>
            </w:r>
          </w:p>
          <w:p w:rsidR="00000000" w:rsidDel="00000000" w:rsidP="00000000" w:rsidRDefault="00000000" w:rsidRPr="00000000" w14:paraId="00000B9E">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  , ? 11 : script_data_hash</w:t>
            </w:r>
          </w:p>
          <w:p w:rsidR="00000000" w:rsidDel="00000000" w:rsidP="00000000" w:rsidRDefault="00000000" w:rsidRPr="00000000" w14:paraId="00000B9F">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  , ? 13 : nonempty_set&lt;transaction_input&gt; ; collateral inputs</w:t>
            </w:r>
          </w:p>
          <w:p w:rsidR="00000000" w:rsidDel="00000000" w:rsidP="00000000" w:rsidRDefault="00000000" w:rsidRPr="00000000" w14:paraId="00000BA0">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  , ? 14 : required_signers</w:t>
            </w:r>
          </w:p>
          <w:p w:rsidR="00000000" w:rsidDel="00000000" w:rsidP="00000000" w:rsidRDefault="00000000" w:rsidRPr="00000000" w14:paraId="00000BA1">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  , ? 15 : network_id</w:t>
            </w:r>
          </w:p>
          <w:p w:rsidR="00000000" w:rsidDel="00000000" w:rsidP="00000000" w:rsidRDefault="00000000" w:rsidRPr="00000000" w14:paraId="00000BA2">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  , ? 16 : transaction_output              ; collateral return</w:t>
            </w:r>
          </w:p>
          <w:p w:rsidR="00000000" w:rsidDel="00000000" w:rsidP="00000000" w:rsidRDefault="00000000" w:rsidRPr="00000000" w14:paraId="00000BA3">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  , ? 17 : coin                            ; total collateral</w:t>
            </w:r>
          </w:p>
          <w:p w:rsidR="00000000" w:rsidDel="00000000" w:rsidP="00000000" w:rsidRDefault="00000000" w:rsidRPr="00000000" w14:paraId="00000BA4">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  , ? 18 : nonempty_set&lt;transaction_input&gt; ; reference inputs</w:t>
            </w:r>
          </w:p>
          <w:p w:rsidR="00000000" w:rsidDel="00000000" w:rsidP="00000000" w:rsidRDefault="00000000" w:rsidRPr="00000000" w14:paraId="00000BA5">
            <w:pPr>
              <w:pStyle w:val="Title"/>
              <w:keepNext w:val="0"/>
              <w:keepLines w:val="0"/>
              <w:spacing w:after="0" w:line="240" w:lineRule="auto"/>
              <w:rPr>
                <w:b w:val="1"/>
                <w:color w:val="1f2328"/>
                <w:sz w:val="21"/>
                <w:szCs w:val="21"/>
                <w:highlight w:val="white"/>
              </w:rPr>
            </w:pPr>
            <w:bookmarkStart w:colFirst="0" w:colLast="0" w:name="_47d8i1x83w3t" w:id="0"/>
            <w:bookmarkEnd w:id="0"/>
            <w:r w:rsidDel="00000000" w:rsidR="00000000" w:rsidRPr="00000000">
              <w:rPr>
                <w:b w:val="1"/>
                <w:color w:val="1f2328"/>
                <w:sz w:val="21"/>
                <w:szCs w:val="21"/>
                <w:highlight w:val="white"/>
                <w:rtl w:val="0"/>
              </w:rPr>
              <w:t xml:space="preserve">  , ? 19 : voting_procedures               ; New; Voting procedures</w:t>
            </w:r>
          </w:p>
          <w:p w:rsidR="00000000" w:rsidDel="00000000" w:rsidP="00000000" w:rsidRDefault="00000000" w:rsidRPr="00000000" w14:paraId="00000BA6">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  , ? 20 : proposal_procedures             ; New; Proposal procedures</w:t>
            </w:r>
          </w:p>
          <w:p w:rsidR="00000000" w:rsidDel="00000000" w:rsidP="00000000" w:rsidRDefault="00000000" w:rsidRPr="00000000" w14:paraId="00000BA7">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  , ? 21 : coin                            ; New; current treasury value</w:t>
            </w:r>
          </w:p>
          <w:p w:rsidR="00000000" w:rsidDel="00000000" w:rsidP="00000000" w:rsidRDefault="00000000" w:rsidRPr="00000000" w14:paraId="00000BA8">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  , ? 22 : positive_coin                   ; New; donation</w:t>
            </w:r>
          </w:p>
          <w:p w:rsidR="00000000" w:rsidDel="00000000" w:rsidP="00000000" w:rsidRDefault="00000000" w:rsidRPr="00000000" w14:paraId="00000BA9">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  }</w:t>
            </w:r>
          </w:p>
          <w:p w:rsidR="00000000" w:rsidDel="00000000" w:rsidP="00000000" w:rsidRDefault="00000000" w:rsidRPr="00000000" w14:paraId="00000BAA">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BAB">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Detail Pending</w:t>
            </w:r>
          </w:p>
        </w:tc>
        <w:tc>
          <w:tcPr/>
          <w:p w:rsidR="00000000" w:rsidDel="00000000" w:rsidP="00000000" w:rsidRDefault="00000000" w:rsidRPr="00000000" w14:paraId="00000BAC">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BAD">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BAE">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BAF">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restart"/>
          </w:tcPr>
          <w:p w:rsidR="00000000" w:rsidDel="00000000" w:rsidP="00000000" w:rsidRDefault="00000000" w:rsidRPr="00000000" w14:paraId="00000BB0">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CLI25</w:t>
            </w:r>
          </w:p>
        </w:tc>
        <w:tc>
          <w:tcPr>
            <w:vMerge w:val="restart"/>
          </w:tcPr>
          <w:p w:rsidR="00000000" w:rsidDel="00000000" w:rsidP="00000000" w:rsidRDefault="00000000" w:rsidRPr="00000000" w14:paraId="00000BB1">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As an ada holder </w:t>
            </w:r>
          </w:p>
          <w:p w:rsidR="00000000" w:rsidDel="00000000" w:rsidP="00000000" w:rsidRDefault="00000000" w:rsidRPr="00000000" w14:paraId="00000BB2">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I want to build a transaction that includes a proposal (containing a governance action)</w:t>
            </w:r>
          </w:p>
          <w:p w:rsidR="00000000" w:rsidDel="00000000" w:rsidP="00000000" w:rsidRDefault="00000000" w:rsidRPr="00000000" w14:paraId="00000BB3">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So that I can later sign and submit to the chain </w:t>
            </w:r>
          </w:p>
          <w:p w:rsidR="00000000" w:rsidDel="00000000" w:rsidP="00000000" w:rsidRDefault="00000000" w:rsidRPr="00000000" w14:paraId="00000BB4">
            <w:pPr>
              <w:widowControl w:val="0"/>
              <w:spacing w:line="240" w:lineRule="auto"/>
              <w:rPr/>
            </w:pPr>
            <w:r w:rsidDel="00000000" w:rsidR="00000000" w:rsidRPr="00000000">
              <w:rPr>
                <w:rFonts w:ascii="Courier New" w:cs="Courier New" w:eastAsia="Courier New" w:hAnsi="Courier New"/>
                <w:rtl w:val="0"/>
              </w:rPr>
              <w:t xml:space="preserve">transaction build-raw</w:t>
            </w:r>
            <w:r w:rsidDel="00000000" w:rsidR="00000000" w:rsidRPr="00000000">
              <w:rPr>
                <w:rtl w:val="0"/>
              </w:rPr>
            </w:r>
          </w:p>
        </w:tc>
        <w:tc>
          <w:tcPr/>
          <w:p w:rsidR="00000000" w:rsidDel="00000000" w:rsidP="00000000" w:rsidRDefault="00000000" w:rsidRPr="00000000" w14:paraId="00000BB5">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Transaction build-raw has a new flag to supply a proposal file as input for the transaction body</w:t>
            </w:r>
          </w:p>
        </w:tc>
        <w:tc>
          <w:tcPr/>
          <w:p w:rsidR="00000000" w:rsidDel="00000000" w:rsidP="00000000" w:rsidRDefault="00000000" w:rsidRPr="00000000" w14:paraId="00000BB6">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Detail Pending</w:t>
            </w:r>
          </w:p>
        </w:tc>
        <w:tc>
          <w:tcPr/>
          <w:p w:rsidR="00000000" w:rsidDel="00000000" w:rsidP="00000000" w:rsidRDefault="00000000" w:rsidRPr="00000000" w14:paraId="00000BB7">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BB8">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BB9">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BBA">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BBB">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BBC">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BBD">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When constructing a transaction body that includes a proposal, the resulting tx body conforms to the conway cddl so that proposal procedures are recorded with the key 20</w:t>
              <w:br w:type="textWrapping"/>
            </w:r>
          </w:p>
          <w:p w:rsidR="00000000" w:rsidDel="00000000" w:rsidP="00000000" w:rsidRDefault="00000000" w:rsidRPr="00000000" w14:paraId="00000BBE">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transaction_body =</w:t>
            </w:r>
          </w:p>
          <w:p w:rsidR="00000000" w:rsidDel="00000000" w:rsidP="00000000" w:rsidRDefault="00000000" w:rsidRPr="00000000" w14:paraId="00000BBF">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  { 0 : set&lt;transaction_input&gt;             ; inputs</w:t>
            </w:r>
          </w:p>
          <w:p w:rsidR="00000000" w:rsidDel="00000000" w:rsidP="00000000" w:rsidRDefault="00000000" w:rsidRPr="00000000" w14:paraId="00000BC0">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  , 1 : [* transaction_output]</w:t>
            </w:r>
          </w:p>
          <w:p w:rsidR="00000000" w:rsidDel="00000000" w:rsidP="00000000" w:rsidRDefault="00000000" w:rsidRPr="00000000" w14:paraId="00000BC1">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  , 2 : coin                               ; fee</w:t>
            </w:r>
          </w:p>
          <w:p w:rsidR="00000000" w:rsidDel="00000000" w:rsidP="00000000" w:rsidRDefault="00000000" w:rsidRPr="00000000" w14:paraId="00000BC2">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  , ? 3 : uint                             ; time to live</w:t>
            </w:r>
          </w:p>
          <w:p w:rsidR="00000000" w:rsidDel="00000000" w:rsidP="00000000" w:rsidRDefault="00000000" w:rsidRPr="00000000" w14:paraId="00000BC3">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  , ? 4 : certificates</w:t>
            </w:r>
          </w:p>
          <w:p w:rsidR="00000000" w:rsidDel="00000000" w:rsidP="00000000" w:rsidRDefault="00000000" w:rsidRPr="00000000" w14:paraId="00000BC4">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  , ? 5 : withdrawals</w:t>
            </w:r>
          </w:p>
          <w:p w:rsidR="00000000" w:rsidDel="00000000" w:rsidP="00000000" w:rsidRDefault="00000000" w:rsidRPr="00000000" w14:paraId="00000BC5">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  , ? 7 : auxiliary_data_hash</w:t>
            </w:r>
          </w:p>
          <w:p w:rsidR="00000000" w:rsidDel="00000000" w:rsidP="00000000" w:rsidRDefault="00000000" w:rsidRPr="00000000" w14:paraId="00000BC6">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  , ? 8 : uint                             ; validity interval start</w:t>
            </w:r>
          </w:p>
          <w:p w:rsidR="00000000" w:rsidDel="00000000" w:rsidP="00000000" w:rsidRDefault="00000000" w:rsidRPr="00000000" w14:paraId="00000BC7">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  , ? 9 : mint</w:t>
            </w:r>
          </w:p>
          <w:p w:rsidR="00000000" w:rsidDel="00000000" w:rsidP="00000000" w:rsidRDefault="00000000" w:rsidRPr="00000000" w14:paraId="00000BC8">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  , ? 11 : script_data_hash</w:t>
            </w:r>
          </w:p>
          <w:p w:rsidR="00000000" w:rsidDel="00000000" w:rsidP="00000000" w:rsidRDefault="00000000" w:rsidRPr="00000000" w14:paraId="00000BC9">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  , ? 13 : nonempty_set&lt;transaction_input&gt; ; collateral inputs</w:t>
            </w:r>
          </w:p>
          <w:p w:rsidR="00000000" w:rsidDel="00000000" w:rsidP="00000000" w:rsidRDefault="00000000" w:rsidRPr="00000000" w14:paraId="00000BCA">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  , ? 14 : required_signers</w:t>
            </w:r>
          </w:p>
          <w:p w:rsidR="00000000" w:rsidDel="00000000" w:rsidP="00000000" w:rsidRDefault="00000000" w:rsidRPr="00000000" w14:paraId="00000BCB">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  , ? 15 : network_id</w:t>
            </w:r>
          </w:p>
          <w:p w:rsidR="00000000" w:rsidDel="00000000" w:rsidP="00000000" w:rsidRDefault="00000000" w:rsidRPr="00000000" w14:paraId="00000BCC">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  , ? 16 : transaction_output              ; collateral return</w:t>
            </w:r>
          </w:p>
          <w:p w:rsidR="00000000" w:rsidDel="00000000" w:rsidP="00000000" w:rsidRDefault="00000000" w:rsidRPr="00000000" w14:paraId="00000BCD">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  , ? 17 : coin                            ; total collateral</w:t>
            </w:r>
          </w:p>
          <w:p w:rsidR="00000000" w:rsidDel="00000000" w:rsidP="00000000" w:rsidRDefault="00000000" w:rsidRPr="00000000" w14:paraId="00000BCE">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  , ? 18 : nonempty_set&lt;transaction_input&gt; ; reference inputs</w:t>
            </w:r>
          </w:p>
          <w:p w:rsidR="00000000" w:rsidDel="00000000" w:rsidP="00000000" w:rsidRDefault="00000000" w:rsidRPr="00000000" w14:paraId="00000BCF">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  , ? 19 : voting_procedures               ; New; Voting procedures</w:t>
            </w:r>
          </w:p>
          <w:p w:rsidR="00000000" w:rsidDel="00000000" w:rsidP="00000000" w:rsidRDefault="00000000" w:rsidRPr="00000000" w14:paraId="00000BD0">
            <w:pPr>
              <w:pStyle w:val="Title"/>
              <w:keepNext w:val="0"/>
              <w:keepLines w:val="0"/>
              <w:spacing w:after="0" w:line="240" w:lineRule="auto"/>
              <w:rPr>
                <w:b w:val="1"/>
                <w:color w:val="1f2328"/>
                <w:sz w:val="21"/>
                <w:szCs w:val="21"/>
                <w:highlight w:val="white"/>
              </w:rPr>
            </w:pPr>
            <w:bookmarkStart w:colFirst="0" w:colLast="0" w:name="_47d8i1x83w3t" w:id="0"/>
            <w:bookmarkEnd w:id="0"/>
            <w:r w:rsidDel="00000000" w:rsidR="00000000" w:rsidRPr="00000000">
              <w:rPr>
                <w:b w:val="1"/>
                <w:color w:val="1f2328"/>
                <w:sz w:val="21"/>
                <w:szCs w:val="21"/>
                <w:highlight w:val="white"/>
                <w:rtl w:val="0"/>
              </w:rPr>
              <w:t xml:space="preserve">  , ? 20 : proposal_procedures             ; New; Proposal procedures</w:t>
            </w:r>
          </w:p>
          <w:p w:rsidR="00000000" w:rsidDel="00000000" w:rsidP="00000000" w:rsidRDefault="00000000" w:rsidRPr="00000000" w14:paraId="00000BD1">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  , ? 21 : coin                            ; New; current treasury value</w:t>
            </w:r>
          </w:p>
          <w:p w:rsidR="00000000" w:rsidDel="00000000" w:rsidP="00000000" w:rsidRDefault="00000000" w:rsidRPr="00000000" w14:paraId="00000BD2">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  , ? 22 : positive_coin                   ; New; donation</w:t>
            </w:r>
          </w:p>
          <w:p w:rsidR="00000000" w:rsidDel="00000000" w:rsidP="00000000" w:rsidRDefault="00000000" w:rsidRPr="00000000" w14:paraId="00000BD3">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  }</w:t>
            </w:r>
          </w:p>
          <w:p w:rsidR="00000000" w:rsidDel="00000000" w:rsidP="00000000" w:rsidRDefault="00000000" w:rsidRPr="00000000" w14:paraId="00000BD4">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BD5">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Detail Pending</w:t>
            </w:r>
          </w:p>
        </w:tc>
        <w:tc>
          <w:tcPr/>
          <w:p w:rsidR="00000000" w:rsidDel="00000000" w:rsidP="00000000" w:rsidRDefault="00000000" w:rsidRPr="00000000" w14:paraId="00000BD6">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BD7">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BD8">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BD9">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restart"/>
          </w:tcPr>
          <w:p w:rsidR="00000000" w:rsidDel="00000000" w:rsidP="00000000" w:rsidRDefault="00000000" w:rsidRPr="00000000" w14:paraId="00000BDA">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CLI26</w:t>
            </w:r>
          </w:p>
        </w:tc>
        <w:tc>
          <w:tcPr>
            <w:vMerge w:val="restart"/>
          </w:tcPr>
          <w:p w:rsidR="00000000" w:rsidDel="00000000" w:rsidP="00000000" w:rsidRDefault="00000000" w:rsidRPr="00000000" w14:paraId="00000BDB">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As a DRep, SPO or CC member</w:t>
            </w:r>
          </w:p>
          <w:p w:rsidR="00000000" w:rsidDel="00000000" w:rsidP="00000000" w:rsidRDefault="00000000" w:rsidRPr="00000000" w14:paraId="00000BDC">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I want to build a transaction that includes my vote on a particular governance action</w:t>
            </w:r>
          </w:p>
          <w:p w:rsidR="00000000" w:rsidDel="00000000" w:rsidP="00000000" w:rsidRDefault="00000000" w:rsidRPr="00000000" w14:paraId="00000BDD">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So that I can later sign and submit to the chain</w:t>
            </w:r>
          </w:p>
          <w:p w:rsidR="00000000" w:rsidDel="00000000" w:rsidP="00000000" w:rsidRDefault="00000000" w:rsidRPr="00000000" w14:paraId="00000BDE">
            <w:pPr>
              <w:spacing w:line="240" w:lineRule="auto"/>
              <w:rPr/>
            </w:pPr>
            <w:r w:rsidDel="00000000" w:rsidR="00000000" w:rsidRPr="00000000">
              <w:rPr>
                <w:rtl w:val="0"/>
              </w:rPr>
            </w:r>
          </w:p>
          <w:p w:rsidR="00000000" w:rsidDel="00000000" w:rsidP="00000000" w:rsidRDefault="00000000" w:rsidRPr="00000000" w14:paraId="00000BDF">
            <w:pPr>
              <w:widowControl w:val="0"/>
              <w:spacing w:line="240" w:lineRule="auto"/>
              <w:rPr/>
            </w:pPr>
            <w:r w:rsidDel="00000000" w:rsidR="00000000" w:rsidRPr="00000000">
              <w:rPr>
                <w:rFonts w:ascii="Courier New" w:cs="Courier New" w:eastAsia="Courier New" w:hAnsi="Courier New"/>
                <w:rtl w:val="0"/>
              </w:rPr>
              <w:t xml:space="preserve">transaction build-raw</w:t>
            </w:r>
            <w:r w:rsidDel="00000000" w:rsidR="00000000" w:rsidRPr="00000000">
              <w:rPr>
                <w:rtl w:val="0"/>
              </w:rPr>
            </w:r>
          </w:p>
        </w:tc>
        <w:tc>
          <w:tcPr/>
          <w:p w:rsidR="00000000" w:rsidDel="00000000" w:rsidP="00000000" w:rsidRDefault="00000000" w:rsidRPr="00000000" w14:paraId="00000BE0">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Transaction build-raw has a new flag to supply a vote file as input for the transaction body</w:t>
            </w:r>
            <w:r w:rsidDel="00000000" w:rsidR="00000000" w:rsidRPr="00000000">
              <w:rPr>
                <w:rtl w:val="0"/>
              </w:rPr>
            </w:r>
          </w:p>
        </w:tc>
        <w:tc>
          <w:tcPr/>
          <w:p w:rsidR="00000000" w:rsidDel="00000000" w:rsidP="00000000" w:rsidRDefault="00000000" w:rsidRPr="00000000" w14:paraId="00000BE1">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Detail Pending</w:t>
            </w:r>
          </w:p>
        </w:tc>
        <w:tc>
          <w:tcPr/>
          <w:p w:rsidR="00000000" w:rsidDel="00000000" w:rsidP="00000000" w:rsidRDefault="00000000" w:rsidRPr="00000000" w14:paraId="00000BE2">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BE3">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BE4">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BE5">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BE6">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BE7">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BE8">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When constructing a transaction body that includes a vote, the resulting tx body conforms to the conway cddl so that voting procedures are recorded with the key 19</w:t>
              <w:br w:type="textWrapping"/>
            </w:r>
          </w:p>
          <w:p w:rsidR="00000000" w:rsidDel="00000000" w:rsidP="00000000" w:rsidRDefault="00000000" w:rsidRPr="00000000" w14:paraId="00000BE9">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transaction_body =</w:t>
            </w:r>
          </w:p>
          <w:p w:rsidR="00000000" w:rsidDel="00000000" w:rsidP="00000000" w:rsidRDefault="00000000" w:rsidRPr="00000000" w14:paraId="00000BEA">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  { 0 : set&lt;transaction_input&gt;             ; inputs</w:t>
            </w:r>
          </w:p>
          <w:p w:rsidR="00000000" w:rsidDel="00000000" w:rsidP="00000000" w:rsidRDefault="00000000" w:rsidRPr="00000000" w14:paraId="00000BEB">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  , 1 : [* transaction_output]</w:t>
            </w:r>
          </w:p>
          <w:p w:rsidR="00000000" w:rsidDel="00000000" w:rsidP="00000000" w:rsidRDefault="00000000" w:rsidRPr="00000000" w14:paraId="00000BEC">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  , 2 : coin                               ; fee</w:t>
            </w:r>
          </w:p>
          <w:p w:rsidR="00000000" w:rsidDel="00000000" w:rsidP="00000000" w:rsidRDefault="00000000" w:rsidRPr="00000000" w14:paraId="00000BED">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  , ? 3 : uint                             ; time to live</w:t>
            </w:r>
          </w:p>
          <w:p w:rsidR="00000000" w:rsidDel="00000000" w:rsidP="00000000" w:rsidRDefault="00000000" w:rsidRPr="00000000" w14:paraId="00000BEE">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  , ? 4 : certificates</w:t>
            </w:r>
          </w:p>
          <w:p w:rsidR="00000000" w:rsidDel="00000000" w:rsidP="00000000" w:rsidRDefault="00000000" w:rsidRPr="00000000" w14:paraId="00000BEF">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  , ? 5 : withdrawals</w:t>
            </w:r>
          </w:p>
          <w:p w:rsidR="00000000" w:rsidDel="00000000" w:rsidP="00000000" w:rsidRDefault="00000000" w:rsidRPr="00000000" w14:paraId="00000BF0">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  , ? 7 : auxiliary_data_hash</w:t>
            </w:r>
          </w:p>
          <w:p w:rsidR="00000000" w:rsidDel="00000000" w:rsidP="00000000" w:rsidRDefault="00000000" w:rsidRPr="00000000" w14:paraId="00000BF1">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  , ? 8 : uint                             ; validity interval start</w:t>
            </w:r>
          </w:p>
          <w:p w:rsidR="00000000" w:rsidDel="00000000" w:rsidP="00000000" w:rsidRDefault="00000000" w:rsidRPr="00000000" w14:paraId="00000BF2">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  , ? 9 : mint</w:t>
            </w:r>
          </w:p>
          <w:p w:rsidR="00000000" w:rsidDel="00000000" w:rsidP="00000000" w:rsidRDefault="00000000" w:rsidRPr="00000000" w14:paraId="00000BF3">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  , ? 11 : script_data_hash</w:t>
            </w:r>
          </w:p>
          <w:p w:rsidR="00000000" w:rsidDel="00000000" w:rsidP="00000000" w:rsidRDefault="00000000" w:rsidRPr="00000000" w14:paraId="00000BF4">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  , ? 13 : nonempty_set&lt;transaction_input&gt; ; collateral inputs</w:t>
            </w:r>
          </w:p>
          <w:p w:rsidR="00000000" w:rsidDel="00000000" w:rsidP="00000000" w:rsidRDefault="00000000" w:rsidRPr="00000000" w14:paraId="00000BF5">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  , ? 14 : required_signers</w:t>
            </w:r>
          </w:p>
          <w:p w:rsidR="00000000" w:rsidDel="00000000" w:rsidP="00000000" w:rsidRDefault="00000000" w:rsidRPr="00000000" w14:paraId="00000BF6">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  , ? 15 : network_id</w:t>
            </w:r>
          </w:p>
          <w:p w:rsidR="00000000" w:rsidDel="00000000" w:rsidP="00000000" w:rsidRDefault="00000000" w:rsidRPr="00000000" w14:paraId="00000BF7">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  , ? 16 : transaction_output              ; collateral return</w:t>
            </w:r>
          </w:p>
          <w:p w:rsidR="00000000" w:rsidDel="00000000" w:rsidP="00000000" w:rsidRDefault="00000000" w:rsidRPr="00000000" w14:paraId="00000BF8">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  , ? 17 : coin                            ; total collateral</w:t>
            </w:r>
          </w:p>
          <w:p w:rsidR="00000000" w:rsidDel="00000000" w:rsidP="00000000" w:rsidRDefault="00000000" w:rsidRPr="00000000" w14:paraId="00000BF9">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  , ? 18 : nonempty_set&lt;transaction_input&gt; ; reference inputs</w:t>
            </w:r>
          </w:p>
          <w:p w:rsidR="00000000" w:rsidDel="00000000" w:rsidP="00000000" w:rsidRDefault="00000000" w:rsidRPr="00000000" w14:paraId="00000BFA">
            <w:pPr>
              <w:pStyle w:val="Title"/>
              <w:keepNext w:val="0"/>
              <w:keepLines w:val="0"/>
              <w:spacing w:after="0" w:line="240" w:lineRule="auto"/>
              <w:rPr>
                <w:b w:val="1"/>
                <w:color w:val="1f2328"/>
                <w:sz w:val="21"/>
                <w:szCs w:val="21"/>
                <w:highlight w:val="white"/>
              </w:rPr>
            </w:pPr>
            <w:bookmarkStart w:colFirst="0" w:colLast="0" w:name="_47d8i1x83w3t" w:id="0"/>
            <w:bookmarkEnd w:id="0"/>
            <w:r w:rsidDel="00000000" w:rsidR="00000000" w:rsidRPr="00000000">
              <w:rPr>
                <w:b w:val="1"/>
                <w:color w:val="1f2328"/>
                <w:sz w:val="21"/>
                <w:szCs w:val="21"/>
                <w:highlight w:val="white"/>
                <w:rtl w:val="0"/>
              </w:rPr>
              <w:t xml:space="preserve">  , ? 19 : voting_procedures               ; New; Voting procedures</w:t>
            </w:r>
          </w:p>
          <w:p w:rsidR="00000000" w:rsidDel="00000000" w:rsidP="00000000" w:rsidRDefault="00000000" w:rsidRPr="00000000" w14:paraId="00000BFB">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  , ? 20 : proposal_procedures             ; New; Proposal procedures</w:t>
            </w:r>
          </w:p>
          <w:p w:rsidR="00000000" w:rsidDel="00000000" w:rsidP="00000000" w:rsidRDefault="00000000" w:rsidRPr="00000000" w14:paraId="00000BFC">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  , ? 21 : coin                            ; New; current treasury value</w:t>
            </w:r>
          </w:p>
          <w:p w:rsidR="00000000" w:rsidDel="00000000" w:rsidP="00000000" w:rsidRDefault="00000000" w:rsidRPr="00000000" w14:paraId="00000BFD">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  , ? 22 : positive_coin                   ; New; donation</w:t>
            </w:r>
          </w:p>
          <w:p w:rsidR="00000000" w:rsidDel="00000000" w:rsidP="00000000" w:rsidRDefault="00000000" w:rsidRPr="00000000" w14:paraId="00000BFE">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  }</w:t>
            </w:r>
          </w:p>
          <w:p w:rsidR="00000000" w:rsidDel="00000000" w:rsidP="00000000" w:rsidRDefault="00000000" w:rsidRPr="00000000" w14:paraId="00000BFF">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C00">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Detail Pending</w:t>
            </w:r>
          </w:p>
        </w:tc>
        <w:tc>
          <w:tcPr/>
          <w:p w:rsidR="00000000" w:rsidDel="00000000" w:rsidP="00000000" w:rsidRDefault="00000000" w:rsidRPr="00000000" w14:paraId="00000C01">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C02">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C03">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C04">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restart"/>
          </w:tcPr>
          <w:p w:rsidR="00000000" w:rsidDel="00000000" w:rsidP="00000000" w:rsidRDefault="00000000" w:rsidRPr="00000000" w14:paraId="00000C05">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CLI27</w:t>
            </w:r>
          </w:p>
        </w:tc>
        <w:tc>
          <w:tcPr>
            <w:vMerge w:val="restart"/>
          </w:tcPr>
          <w:p w:rsidR="00000000" w:rsidDel="00000000" w:rsidP="00000000" w:rsidRDefault="00000000" w:rsidRPr="00000000" w14:paraId="00000C06">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As an ada holder</w:t>
            </w:r>
          </w:p>
          <w:p w:rsidR="00000000" w:rsidDel="00000000" w:rsidP="00000000" w:rsidRDefault="00000000" w:rsidRPr="00000000" w14:paraId="00000C07">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I want to create a conway cddl-compliant stake registration certificate </w:t>
            </w:r>
          </w:p>
          <w:p w:rsidR="00000000" w:rsidDel="00000000" w:rsidP="00000000" w:rsidRDefault="00000000" w:rsidRPr="00000000" w14:paraId="00000C08">
            <w:pPr>
              <w:widowControl w:val="0"/>
              <w:spacing w:line="240" w:lineRule="auto"/>
              <w:rPr/>
            </w:pPr>
            <w:r w:rsidDel="00000000" w:rsidR="00000000" w:rsidRPr="00000000">
              <w:rPr>
                <w:rFonts w:ascii="Courier New" w:cs="Courier New" w:eastAsia="Courier New" w:hAnsi="Courier New"/>
                <w:rtl w:val="0"/>
              </w:rPr>
              <w:t xml:space="preserve">stake-address</w:t>
            </w:r>
            <w:r w:rsidDel="00000000" w:rsidR="00000000" w:rsidRPr="00000000">
              <w:rPr>
                <w:rtl w:val="0"/>
              </w:rPr>
            </w:r>
          </w:p>
        </w:tc>
        <w:tc>
          <w:tcPr/>
          <w:p w:rsidR="00000000" w:rsidDel="00000000" w:rsidP="00000000" w:rsidRDefault="00000000" w:rsidRPr="00000000" w14:paraId="00000C09">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Allows the user to provide credentials in any of the following forms:</w:t>
            </w:r>
          </w:p>
          <w:p w:rsidR="00000000" w:rsidDel="00000000" w:rsidP="00000000" w:rsidRDefault="00000000" w:rsidRPr="00000000" w14:paraId="00000C0A">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rtl w:val="0"/>
              </w:rPr>
            </w:r>
          </w:p>
          <w:p w:rsidR="00000000" w:rsidDel="00000000" w:rsidP="00000000" w:rsidRDefault="00000000" w:rsidRPr="00000000" w14:paraId="00000C0B">
            <w:pPr>
              <w:pStyle w:val="Title"/>
              <w:keepNext w:val="0"/>
              <w:keepLines w:val="0"/>
              <w:spacing w:after="0" w:line="240" w:lineRule="auto"/>
              <w:ind w:left="720" w:firstLine="0"/>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Stake verification key</w:t>
            </w:r>
          </w:p>
          <w:p w:rsidR="00000000" w:rsidDel="00000000" w:rsidP="00000000" w:rsidRDefault="00000000" w:rsidRPr="00000000" w14:paraId="00000C0C">
            <w:pPr>
              <w:pStyle w:val="Title"/>
              <w:keepNext w:val="0"/>
              <w:keepLines w:val="0"/>
              <w:spacing w:after="0" w:line="240" w:lineRule="auto"/>
              <w:ind w:left="720" w:firstLine="0"/>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Stake verification key file </w:t>
            </w:r>
          </w:p>
          <w:p w:rsidR="00000000" w:rsidDel="00000000" w:rsidP="00000000" w:rsidRDefault="00000000" w:rsidRPr="00000000" w14:paraId="00000C0D">
            <w:pPr>
              <w:pStyle w:val="Title"/>
              <w:keepNext w:val="0"/>
              <w:keepLines w:val="0"/>
              <w:spacing w:after="0" w:line="240" w:lineRule="auto"/>
              <w:ind w:left="720" w:firstLine="0"/>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Stake address</w:t>
            </w:r>
          </w:p>
          <w:p w:rsidR="00000000" w:rsidDel="00000000" w:rsidP="00000000" w:rsidRDefault="00000000" w:rsidRPr="00000000" w14:paraId="00000C0E">
            <w:pPr>
              <w:pStyle w:val="Title"/>
              <w:keepNext w:val="0"/>
              <w:keepLines w:val="0"/>
              <w:spacing w:after="0" w:line="240" w:lineRule="auto"/>
              <w:ind w:left="720" w:firstLine="0"/>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Stake script file</w:t>
            </w:r>
          </w:p>
        </w:tc>
        <w:tc>
          <w:tcPr/>
          <w:p w:rsidR="00000000" w:rsidDel="00000000" w:rsidP="00000000" w:rsidRDefault="00000000" w:rsidRPr="00000000" w14:paraId="00000C0F">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Detail Pending</w:t>
            </w:r>
          </w:p>
        </w:tc>
        <w:tc>
          <w:tcPr/>
          <w:p w:rsidR="00000000" w:rsidDel="00000000" w:rsidP="00000000" w:rsidRDefault="00000000" w:rsidRPr="00000000" w14:paraId="00000C10">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C11">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C12">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C13">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C14">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C15">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C16">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Requires the user to provide the required key deposit in lovelace </w:t>
            </w:r>
          </w:p>
        </w:tc>
        <w:tc>
          <w:tcPr/>
          <w:p w:rsidR="00000000" w:rsidDel="00000000" w:rsidP="00000000" w:rsidRDefault="00000000" w:rsidRPr="00000000" w14:paraId="00000C17">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Detail Pending</w:t>
            </w:r>
          </w:p>
        </w:tc>
        <w:tc>
          <w:tcPr/>
          <w:p w:rsidR="00000000" w:rsidDel="00000000" w:rsidP="00000000" w:rsidRDefault="00000000" w:rsidRPr="00000000" w14:paraId="00000C18">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C19">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C1A">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C1B">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C1C">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C1D">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C1E">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The command has the flag –out-file to specify the file where the registration certificate will be saved. </w:t>
            </w:r>
          </w:p>
        </w:tc>
        <w:tc>
          <w:tcPr/>
          <w:p w:rsidR="00000000" w:rsidDel="00000000" w:rsidP="00000000" w:rsidRDefault="00000000" w:rsidRPr="00000000" w14:paraId="00000C1F">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Detail Pending</w:t>
            </w:r>
          </w:p>
        </w:tc>
        <w:tc>
          <w:tcPr/>
          <w:p w:rsidR="00000000" w:rsidDel="00000000" w:rsidP="00000000" w:rsidRDefault="00000000" w:rsidRPr="00000000" w14:paraId="00000C20">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C21">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C22">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C23">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C24">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C25">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C26">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The command handles errors gracefully and provides helpful error messages when required options are missing or invalid inputs are provided.</w:t>
            </w:r>
          </w:p>
        </w:tc>
        <w:tc>
          <w:tcPr/>
          <w:p w:rsidR="00000000" w:rsidDel="00000000" w:rsidP="00000000" w:rsidRDefault="00000000" w:rsidRPr="00000000" w14:paraId="00000C27">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Detail Pending</w:t>
            </w:r>
          </w:p>
        </w:tc>
        <w:tc>
          <w:tcPr/>
          <w:p w:rsidR="00000000" w:rsidDel="00000000" w:rsidP="00000000" w:rsidRDefault="00000000" w:rsidRPr="00000000" w14:paraId="00000C28">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C29">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C2A">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C2B">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C2C">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C2D">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C2E">
            <w:pPr>
              <w:pStyle w:val="Title"/>
              <w:keepNext w:val="0"/>
              <w:keepLines w:val="0"/>
              <w:shd w:fill="ffffff" w:val="clear"/>
              <w:spacing w:after="240" w:before="6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The certificate should be saved on a text envelope format: </w:t>
            </w:r>
          </w:p>
          <w:p w:rsidR="00000000" w:rsidDel="00000000" w:rsidP="00000000" w:rsidRDefault="00000000" w:rsidRPr="00000000" w14:paraId="00000C2F">
            <w:pPr>
              <w:pStyle w:val="Title"/>
              <w:keepNext w:val="0"/>
              <w:keepLines w:val="0"/>
              <w:spacing w:after="0" w:line="240" w:lineRule="auto"/>
              <w:rPr>
                <w:rFonts w:ascii="Roboto Mono" w:cs="Roboto Mono" w:eastAsia="Roboto Mono" w:hAnsi="Roboto Mono"/>
                <w:color w:val="188038"/>
                <w:sz w:val="18"/>
                <w:szCs w:val="18"/>
                <w:highlight w:val="white"/>
              </w:rPr>
            </w:pPr>
            <w:bookmarkStart w:colFirst="0" w:colLast="0" w:name="_47d8i1x83w3t" w:id="0"/>
            <w:bookmarkEnd w:id="0"/>
            <w:r w:rsidDel="00000000" w:rsidR="00000000" w:rsidRPr="00000000">
              <w:rPr>
                <w:color w:val="1f2328"/>
                <w:sz w:val="21"/>
                <w:szCs w:val="21"/>
                <w:highlight w:val="white"/>
                <w:rtl w:val="0"/>
              </w:rPr>
              <w:t xml:space="preserve"></w:t>
            </w:r>
            <w:r w:rsidDel="00000000" w:rsidR="00000000" w:rsidRPr="00000000">
              <w:rPr>
                <w:rFonts w:ascii="Roboto Mono" w:cs="Roboto Mono" w:eastAsia="Roboto Mono" w:hAnsi="Roboto Mono"/>
                <w:color w:val="188038"/>
                <w:sz w:val="18"/>
                <w:szCs w:val="18"/>
                <w:highlight w:val="white"/>
                <w:rtl w:val="0"/>
              </w:rPr>
              <w:t xml:space="preserve">{</w:t>
            </w:r>
          </w:p>
          <w:p w:rsidR="00000000" w:rsidDel="00000000" w:rsidP="00000000" w:rsidRDefault="00000000" w:rsidRPr="00000000" w14:paraId="00000C30">
            <w:pPr>
              <w:pStyle w:val="Title"/>
              <w:keepNext w:val="0"/>
              <w:keepLines w:val="0"/>
              <w:spacing w:after="0" w:line="240" w:lineRule="auto"/>
              <w:rPr>
                <w:rFonts w:ascii="Roboto Mono" w:cs="Roboto Mono" w:eastAsia="Roboto Mono" w:hAnsi="Roboto Mono"/>
                <w:color w:val="188038"/>
                <w:sz w:val="18"/>
                <w:szCs w:val="18"/>
                <w:highlight w:val="white"/>
              </w:rPr>
            </w:pPr>
            <w:bookmarkStart w:colFirst="0" w:colLast="0" w:name="_47d8i1x83w3t" w:id="0"/>
            <w:bookmarkEnd w:id="0"/>
            <w:r w:rsidDel="00000000" w:rsidR="00000000" w:rsidRPr="00000000">
              <w:rPr>
                <w:rFonts w:ascii="Roboto Mono" w:cs="Roboto Mono" w:eastAsia="Roboto Mono" w:hAnsi="Roboto Mono"/>
                <w:color w:val="188038"/>
                <w:sz w:val="18"/>
                <w:szCs w:val="18"/>
                <w:highlight w:val="white"/>
                <w:rtl w:val="0"/>
              </w:rPr>
              <w:t xml:space="preserve">    "type": "CertificateConway",</w:t>
            </w:r>
          </w:p>
          <w:p w:rsidR="00000000" w:rsidDel="00000000" w:rsidP="00000000" w:rsidRDefault="00000000" w:rsidRPr="00000000" w14:paraId="00000C31">
            <w:pPr>
              <w:pStyle w:val="Title"/>
              <w:keepNext w:val="0"/>
              <w:keepLines w:val="0"/>
              <w:spacing w:after="0" w:line="240" w:lineRule="auto"/>
              <w:rPr>
                <w:rFonts w:ascii="Roboto Mono" w:cs="Roboto Mono" w:eastAsia="Roboto Mono" w:hAnsi="Roboto Mono"/>
                <w:color w:val="188038"/>
                <w:sz w:val="18"/>
                <w:szCs w:val="18"/>
                <w:highlight w:val="white"/>
              </w:rPr>
            </w:pPr>
            <w:bookmarkStart w:colFirst="0" w:colLast="0" w:name="_47d8i1x83w3t" w:id="0"/>
            <w:bookmarkEnd w:id="0"/>
            <w:r w:rsidDel="00000000" w:rsidR="00000000" w:rsidRPr="00000000">
              <w:rPr>
                <w:rFonts w:ascii="Roboto Mono" w:cs="Roboto Mono" w:eastAsia="Roboto Mono" w:hAnsi="Roboto Mono"/>
                <w:color w:val="188038"/>
                <w:sz w:val="18"/>
                <w:szCs w:val="18"/>
                <w:highlight w:val="white"/>
                <w:rtl w:val="0"/>
              </w:rPr>
              <w:t xml:space="preserve">    "description": "Stake Address Registration Certificate",</w:t>
            </w:r>
          </w:p>
          <w:p w:rsidR="00000000" w:rsidDel="00000000" w:rsidP="00000000" w:rsidRDefault="00000000" w:rsidRPr="00000000" w14:paraId="00000C32">
            <w:pPr>
              <w:pStyle w:val="Title"/>
              <w:keepNext w:val="0"/>
              <w:keepLines w:val="0"/>
              <w:spacing w:after="0" w:line="240" w:lineRule="auto"/>
              <w:rPr>
                <w:rFonts w:ascii="Roboto Mono" w:cs="Roboto Mono" w:eastAsia="Roboto Mono" w:hAnsi="Roboto Mono"/>
                <w:color w:val="188038"/>
                <w:sz w:val="18"/>
                <w:szCs w:val="18"/>
                <w:highlight w:val="white"/>
              </w:rPr>
            </w:pPr>
            <w:bookmarkStart w:colFirst="0" w:colLast="0" w:name="_47d8i1x83w3t" w:id="0"/>
            <w:bookmarkEnd w:id="0"/>
            <w:r w:rsidDel="00000000" w:rsidR="00000000" w:rsidRPr="00000000">
              <w:rPr>
                <w:rFonts w:ascii="Roboto Mono" w:cs="Roboto Mono" w:eastAsia="Roboto Mono" w:hAnsi="Roboto Mono"/>
                <w:color w:val="188038"/>
                <w:sz w:val="18"/>
                <w:szCs w:val="18"/>
                <w:highlight w:val="white"/>
                <w:rtl w:val="0"/>
              </w:rPr>
              <w:t xml:space="preserve">    "cborHex": ""</w:t>
            </w:r>
          </w:p>
          <w:p w:rsidR="00000000" w:rsidDel="00000000" w:rsidP="00000000" w:rsidRDefault="00000000" w:rsidRPr="00000000" w14:paraId="00000C33">
            <w:pPr>
              <w:pStyle w:val="Title"/>
              <w:keepNext w:val="0"/>
              <w:keepLines w:val="0"/>
              <w:spacing w:after="0" w:line="240" w:lineRule="auto"/>
              <w:rPr>
                <w:rFonts w:ascii="Roboto Mono" w:cs="Roboto Mono" w:eastAsia="Roboto Mono" w:hAnsi="Roboto Mono"/>
                <w:color w:val="188038"/>
                <w:sz w:val="18"/>
                <w:szCs w:val="18"/>
                <w:highlight w:val="white"/>
              </w:rPr>
            </w:pPr>
            <w:bookmarkStart w:colFirst="0" w:colLast="0" w:name="_47d8i1x83w3t" w:id="0"/>
            <w:bookmarkEnd w:id="0"/>
            <w:r w:rsidDel="00000000" w:rsidR="00000000" w:rsidRPr="00000000">
              <w:rPr>
                <w:rFonts w:ascii="Roboto Mono" w:cs="Roboto Mono" w:eastAsia="Roboto Mono" w:hAnsi="Roboto Mono"/>
                <w:color w:val="188038"/>
                <w:sz w:val="18"/>
                <w:szCs w:val="18"/>
                <w:highlight w:val="white"/>
                <w:rtl w:val="0"/>
              </w:rPr>
              <w:t xml:space="preserve">}</w:t>
            </w:r>
          </w:p>
          <w:p w:rsidR="00000000" w:rsidDel="00000000" w:rsidP="00000000" w:rsidRDefault="00000000" w:rsidRPr="00000000" w14:paraId="00000C34">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rFonts w:ascii="Roboto Mono" w:cs="Roboto Mono" w:eastAsia="Roboto Mono" w:hAnsi="Roboto Mono"/>
                <w:color w:val="188038"/>
                <w:sz w:val="18"/>
                <w:szCs w:val="18"/>
                <w:highlight w:val="white"/>
                <w:rtl w:val="0"/>
              </w:rPr>
              <w:t xml:space="preserve"></w:t>
            </w:r>
            <w:r w:rsidDel="00000000" w:rsidR="00000000" w:rsidRPr="00000000">
              <w:rPr>
                <w:rtl w:val="0"/>
              </w:rPr>
            </w:r>
          </w:p>
        </w:tc>
        <w:tc>
          <w:tcPr/>
          <w:p w:rsidR="00000000" w:rsidDel="00000000" w:rsidP="00000000" w:rsidRDefault="00000000" w:rsidRPr="00000000" w14:paraId="00000C35">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Detail Pending</w:t>
            </w:r>
          </w:p>
        </w:tc>
        <w:tc>
          <w:tcPr/>
          <w:p w:rsidR="00000000" w:rsidDel="00000000" w:rsidP="00000000" w:rsidRDefault="00000000" w:rsidRPr="00000000" w14:paraId="00000C36">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C37">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C38">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C39">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C3A">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C3B">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C3C">
            <w:pPr>
              <w:pStyle w:val="Title"/>
              <w:keepNext w:val="0"/>
              <w:keepLines w:val="0"/>
              <w:spacing w:after="0" w:line="240" w:lineRule="auto"/>
              <w:rPr>
                <w:b w:val="1"/>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The resulting certificate conforms with the conway cddl, where </w:t>
              <w:br w:type="textWrapping"/>
              <w:br w:type="textWrapping"/>
            </w:r>
            <w:r w:rsidDel="00000000" w:rsidR="00000000" w:rsidRPr="00000000">
              <w:rPr>
                <w:b w:val="1"/>
                <w:color w:val="1f2328"/>
                <w:sz w:val="21"/>
                <w:szCs w:val="21"/>
                <w:highlight w:val="white"/>
                <w:rtl w:val="0"/>
              </w:rPr>
              <w:t xml:space="preserve">reg_cert = (7, stake_credential, coin)</w:t>
            </w:r>
          </w:p>
        </w:tc>
        <w:tc>
          <w:tcPr/>
          <w:p w:rsidR="00000000" w:rsidDel="00000000" w:rsidP="00000000" w:rsidRDefault="00000000" w:rsidRPr="00000000" w14:paraId="00000C3D">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Detail Pending</w:t>
            </w:r>
          </w:p>
        </w:tc>
        <w:tc>
          <w:tcPr/>
          <w:p w:rsidR="00000000" w:rsidDel="00000000" w:rsidP="00000000" w:rsidRDefault="00000000" w:rsidRPr="00000000" w14:paraId="00000C3E">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C3F">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C40">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C41">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restart"/>
          </w:tcPr>
          <w:p w:rsidR="00000000" w:rsidDel="00000000" w:rsidP="00000000" w:rsidRDefault="00000000" w:rsidRPr="00000000" w14:paraId="00000C42">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CLI28</w:t>
            </w:r>
          </w:p>
        </w:tc>
        <w:tc>
          <w:tcPr>
            <w:vMerge w:val="restart"/>
          </w:tcPr>
          <w:p w:rsidR="00000000" w:rsidDel="00000000" w:rsidP="00000000" w:rsidRDefault="00000000" w:rsidRPr="00000000" w14:paraId="00000C43">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As an ada holder</w:t>
            </w:r>
          </w:p>
          <w:p w:rsidR="00000000" w:rsidDel="00000000" w:rsidP="00000000" w:rsidRDefault="00000000" w:rsidRPr="00000000" w14:paraId="00000C44">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I want to create a conway cddl-compliant stake deregistration certificate to get my deposit back</w:t>
            </w:r>
          </w:p>
          <w:p w:rsidR="00000000" w:rsidDel="00000000" w:rsidP="00000000" w:rsidRDefault="00000000" w:rsidRPr="00000000" w14:paraId="00000C45">
            <w:pPr>
              <w:spacing w:line="240" w:lineRule="auto"/>
              <w:rPr/>
            </w:pPr>
            <w:r w:rsidDel="00000000" w:rsidR="00000000" w:rsidRPr="00000000">
              <w:rPr>
                <w:rtl w:val="0"/>
              </w:rPr>
            </w:r>
          </w:p>
          <w:p w:rsidR="00000000" w:rsidDel="00000000" w:rsidP="00000000" w:rsidRDefault="00000000" w:rsidRPr="00000000" w14:paraId="00000C46">
            <w:pPr>
              <w:widowControl w:val="0"/>
              <w:spacing w:line="240" w:lineRule="auto"/>
              <w:rPr/>
            </w:pPr>
            <w:r w:rsidDel="00000000" w:rsidR="00000000" w:rsidRPr="00000000">
              <w:rPr>
                <w:rFonts w:ascii="Courier New" w:cs="Courier New" w:eastAsia="Courier New" w:hAnsi="Courier New"/>
                <w:rtl w:val="0"/>
              </w:rPr>
              <w:t xml:space="preserve">stake-address</w:t>
            </w:r>
            <w:r w:rsidDel="00000000" w:rsidR="00000000" w:rsidRPr="00000000">
              <w:rPr>
                <w:rtl w:val="0"/>
              </w:rPr>
            </w:r>
          </w:p>
        </w:tc>
        <w:tc>
          <w:tcPr/>
          <w:p w:rsidR="00000000" w:rsidDel="00000000" w:rsidP="00000000" w:rsidRDefault="00000000" w:rsidRPr="00000000" w14:paraId="00000C47">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Allows the user to provide credentials in any of the following forms:</w:t>
            </w:r>
          </w:p>
          <w:p w:rsidR="00000000" w:rsidDel="00000000" w:rsidP="00000000" w:rsidRDefault="00000000" w:rsidRPr="00000000" w14:paraId="00000C48">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rtl w:val="0"/>
              </w:rPr>
            </w:r>
          </w:p>
          <w:p w:rsidR="00000000" w:rsidDel="00000000" w:rsidP="00000000" w:rsidRDefault="00000000" w:rsidRPr="00000000" w14:paraId="00000C49">
            <w:pPr>
              <w:pStyle w:val="Title"/>
              <w:keepNext w:val="0"/>
              <w:keepLines w:val="0"/>
              <w:spacing w:after="0" w:line="240" w:lineRule="auto"/>
              <w:ind w:left="720" w:firstLine="0"/>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Stake verification key</w:t>
            </w:r>
          </w:p>
          <w:p w:rsidR="00000000" w:rsidDel="00000000" w:rsidP="00000000" w:rsidRDefault="00000000" w:rsidRPr="00000000" w14:paraId="00000C4A">
            <w:pPr>
              <w:pStyle w:val="Title"/>
              <w:keepNext w:val="0"/>
              <w:keepLines w:val="0"/>
              <w:spacing w:after="0" w:line="240" w:lineRule="auto"/>
              <w:ind w:left="720" w:firstLine="0"/>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Stake verification key file </w:t>
            </w:r>
          </w:p>
          <w:p w:rsidR="00000000" w:rsidDel="00000000" w:rsidP="00000000" w:rsidRDefault="00000000" w:rsidRPr="00000000" w14:paraId="00000C4B">
            <w:pPr>
              <w:pStyle w:val="Title"/>
              <w:keepNext w:val="0"/>
              <w:keepLines w:val="0"/>
              <w:spacing w:after="0" w:line="240" w:lineRule="auto"/>
              <w:ind w:left="720" w:firstLine="0"/>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Stake address</w:t>
            </w:r>
          </w:p>
          <w:p w:rsidR="00000000" w:rsidDel="00000000" w:rsidP="00000000" w:rsidRDefault="00000000" w:rsidRPr="00000000" w14:paraId="00000C4C">
            <w:pPr>
              <w:pStyle w:val="Title"/>
              <w:keepNext w:val="0"/>
              <w:keepLines w:val="0"/>
              <w:spacing w:after="0" w:line="240" w:lineRule="auto"/>
              <w:ind w:left="720" w:firstLine="0"/>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Stake script file</w:t>
            </w:r>
          </w:p>
        </w:tc>
        <w:tc>
          <w:tcPr/>
          <w:p w:rsidR="00000000" w:rsidDel="00000000" w:rsidP="00000000" w:rsidRDefault="00000000" w:rsidRPr="00000000" w14:paraId="00000C4D">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Detail Pending</w:t>
            </w:r>
          </w:p>
        </w:tc>
        <w:tc>
          <w:tcPr/>
          <w:p w:rsidR="00000000" w:rsidDel="00000000" w:rsidP="00000000" w:rsidRDefault="00000000" w:rsidRPr="00000000" w14:paraId="00000C4E">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C4F">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C50">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C51">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C52">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C53">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C54">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Requires the user to provide key deposit (in lovelace) that was paid by the target stake credential when it registered </w:t>
            </w:r>
          </w:p>
        </w:tc>
        <w:tc>
          <w:tcPr/>
          <w:p w:rsidR="00000000" w:rsidDel="00000000" w:rsidP="00000000" w:rsidRDefault="00000000" w:rsidRPr="00000000" w14:paraId="00000C55">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Detail Pending</w:t>
            </w:r>
          </w:p>
        </w:tc>
        <w:tc>
          <w:tcPr/>
          <w:p w:rsidR="00000000" w:rsidDel="00000000" w:rsidP="00000000" w:rsidRDefault="00000000" w:rsidRPr="00000000" w14:paraId="00000C56">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C57">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C58">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C59">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C5A">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C5B">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C5C">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The command has the flag –out-file to specify the file where the registration certificate will be saved. </w:t>
            </w:r>
          </w:p>
        </w:tc>
        <w:tc>
          <w:tcPr/>
          <w:p w:rsidR="00000000" w:rsidDel="00000000" w:rsidP="00000000" w:rsidRDefault="00000000" w:rsidRPr="00000000" w14:paraId="00000C5D">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Detail Pending</w:t>
            </w:r>
          </w:p>
        </w:tc>
        <w:tc>
          <w:tcPr/>
          <w:p w:rsidR="00000000" w:rsidDel="00000000" w:rsidP="00000000" w:rsidRDefault="00000000" w:rsidRPr="00000000" w14:paraId="00000C5E">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C5F">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C60">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C61">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C62">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C63">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C64">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The command handles errors gracefully and provides helpful error messages when required options are missing or invalid inputs are provided.</w:t>
            </w:r>
          </w:p>
        </w:tc>
        <w:tc>
          <w:tcPr/>
          <w:p w:rsidR="00000000" w:rsidDel="00000000" w:rsidP="00000000" w:rsidRDefault="00000000" w:rsidRPr="00000000" w14:paraId="00000C65">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Detail Pending</w:t>
            </w:r>
          </w:p>
        </w:tc>
        <w:tc>
          <w:tcPr/>
          <w:p w:rsidR="00000000" w:rsidDel="00000000" w:rsidP="00000000" w:rsidRDefault="00000000" w:rsidRPr="00000000" w14:paraId="00000C66">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C67">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C68">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C69">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C6A">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C6B">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C6C">
            <w:pPr>
              <w:pStyle w:val="Title"/>
              <w:keepNext w:val="0"/>
              <w:keepLines w:val="0"/>
              <w:shd w:fill="ffffff" w:val="clear"/>
              <w:spacing w:after="240" w:before="6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The certificate should be saved on a text envelope format: </w:t>
            </w:r>
          </w:p>
          <w:p w:rsidR="00000000" w:rsidDel="00000000" w:rsidP="00000000" w:rsidRDefault="00000000" w:rsidRPr="00000000" w14:paraId="00000C6D">
            <w:pPr>
              <w:pStyle w:val="Title"/>
              <w:keepNext w:val="0"/>
              <w:keepLines w:val="0"/>
              <w:spacing w:after="0" w:line="240" w:lineRule="auto"/>
              <w:rPr>
                <w:rFonts w:ascii="Roboto Mono" w:cs="Roboto Mono" w:eastAsia="Roboto Mono" w:hAnsi="Roboto Mono"/>
                <w:color w:val="188038"/>
                <w:sz w:val="18"/>
                <w:szCs w:val="18"/>
                <w:highlight w:val="white"/>
              </w:rPr>
            </w:pPr>
            <w:bookmarkStart w:colFirst="0" w:colLast="0" w:name="_47d8i1x83w3t" w:id="0"/>
            <w:bookmarkEnd w:id="0"/>
            <w:r w:rsidDel="00000000" w:rsidR="00000000" w:rsidRPr="00000000">
              <w:rPr>
                <w:color w:val="1f2328"/>
                <w:sz w:val="21"/>
                <w:szCs w:val="21"/>
                <w:highlight w:val="white"/>
                <w:rtl w:val="0"/>
              </w:rPr>
              <w:t xml:space="preserve"></w:t>
            </w:r>
            <w:r w:rsidDel="00000000" w:rsidR="00000000" w:rsidRPr="00000000">
              <w:rPr>
                <w:rFonts w:ascii="Roboto Mono" w:cs="Roboto Mono" w:eastAsia="Roboto Mono" w:hAnsi="Roboto Mono"/>
                <w:color w:val="188038"/>
                <w:sz w:val="18"/>
                <w:szCs w:val="18"/>
                <w:highlight w:val="white"/>
                <w:rtl w:val="0"/>
              </w:rPr>
              <w:t xml:space="preserve">{</w:t>
            </w:r>
          </w:p>
          <w:p w:rsidR="00000000" w:rsidDel="00000000" w:rsidP="00000000" w:rsidRDefault="00000000" w:rsidRPr="00000000" w14:paraId="00000C6E">
            <w:pPr>
              <w:pStyle w:val="Title"/>
              <w:keepNext w:val="0"/>
              <w:keepLines w:val="0"/>
              <w:spacing w:after="0" w:line="240" w:lineRule="auto"/>
              <w:rPr>
                <w:rFonts w:ascii="Roboto Mono" w:cs="Roboto Mono" w:eastAsia="Roboto Mono" w:hAnsi="Roboto Mono"/>
                <w:color w:val="188038"/>
                <w:sz w:val="18"/>
                <w:szCs w:val="18"/>
                <w:highlight w:val="white"/>
              </w:rPr>
            </w:pPr>
            <w:bookmarkStart w:colFirst="0" w:colLast="0" w:name="_47d8i1x83w3t" w:id="0"/>
            <w:bookmarkEnd w:id="0"/>
            <w:r w:rsidDel="00000000" w:rsidR="00000000" w:rsidRPr="00000000">
              <w:rPr>
                <w:rFonts w:ascii="Roboto Mono" w:cs="Roboto Mono" w:eastAsia="Roboto Mono" w:hAnsi="Roboto Mono"/>
                <w:color w:val="188038"/>
                <w:sz w:val="18"/>
                <w:szCs w:val="18"/>
                <w:highlight w:val="white"/>
                <w:rtl w:val="0"/>
              </w:rPr>
              <w:t xml:space="preserve">    "type": "CertificateConway",</w:t>
            </w:r>
          </w:p>
          <w:p w:rsidR="00000000" w:rsidDel="00000000" w:rsidP="00000000" w:rsidRDefault="00000000" w:rsidRPr="00000000" w14:paraId="00000C6F">
            <w:pPr>
              <w:pStyle w:val="Title"/>
              <w:keepNext w:val="0"/>
              <w:keepLines w:val="0"/>
              <w:spacing w:after="0" w:line="240" w:lineRule="auto"/>
              <w:rPr>
                <w:rFonts w:ascii="Roboto Mono" w:cs="Roboto Mono" w:eastAsia="Roboto Mono" w:hAnsi="Roboto Mono"/>
                <w:color w:val="188038"/>
                <w:sz w:val="18"/>
                <w:szCs w:val="18"/>
                <w:highlight w:val="white"/>
              </w:rPr>
            </w:pPr>
            <w:bookmarkStart w:colFirst="0" w:colLast="0" w:name="_47d8i1x83w3t" w:id="0"/>
            <w:bookmarkEnd w:id="0"/>
            <w:r w:rsidDel="00000000" w:rsidR="00000000" w:rsidRPr="00000000">
              <w:rPr>
                <w:rFonts w:ascii="Roboto Mono" w:cs="Roboto Mono" w:eastAsia="Roboto Mono" w:hAnsi="Roboto Mono"/>
                <w:color w:val="188038"/>
                <w:sz w:val="18"/>
                <w:szCs w:val="18"/>
                <w:highlight w:val="white"/>
                <w:rtl w:val="0"/>
              </w:rPr>
              <w:t xml:space="preserve">    "description": "Stake Address Deregistration Certificate",</w:t>
            </w:r>
          </w:p>
          <w:p w:rsidR="00000000" w:rsidDel="00000000" w:rsidP="00000000" w:rsidRDefault="00000000" w:rsidRPr="00000000" w14:paraId="00000C70">
            <w:pPr>
              <w:pStyle w:val="Title"/>
              <w:keepNext w:val="0"/>
              <w:keepLines w:val="0"/>
              <w:spacing w:after="0" w:line="240" w:lineRule="auto"/>
              <w:rPr>
                <w:rFonts w:ascii="Roboto Mono" w:cs="Roboto Mono" w:eastAsia="Roboto Mono" w:hAnsi="Roboto Mono"/>
                <w:color w:val="188038"/>
                <w:sz w:val="18"/>
                <w:szCs w:val="18"/>
                <w:highlight w:val="white"/>
              </w:rPr>
            </w:pPr>
            <w:bookmarkStart w:colFirst="0" w:colLast="0" w:name="_47d8i1x83w3t" w:id="0"/>
            <w:bookmarkEnd w:id="0"/>
            <w:r w:rsidDel="00000000" w:rsidR="00000000" w:rsidRPr="00000000">
              <w:rPr>
                <w:rFonts w:ascii="Roboto Mono" w:cs="Roboto Mono" w:eastAsia="Roboto Mono" w:hAnsi="Roboto Mono"/>
                <w:color w:val="188038"/>
                <w:sz w:val="18"/>
                <w:szCs w:val="18"/>
                <w:highlight w:val="white"/>
                <w:rtl w:val="0"/>
              </w:rPr>
              <w:t xml:space="preserve">    "cborHex": ""</w:t>
            </w:r>
          </w:p>
          <w:p w:rsidR="00000000" w:rsidDel="00000000" w:rsidP="00000000" w:rsidRDefault="00000000" w:rsidRPr="00000000" w14:paraId="00000C71">
            <w:pPr>
              <w:pStyle w:val="Title"/>
              <w:keepNext w:val="0"/>
              <w:keepLines w:val="0"/>
              <w:spacing w:after="0" w:line="240" w:lineRule="auto"/>
              <w:rPr>
                <w:rFonts w:ascii="Roboto Mono" w:cs="Roboto Mono" w:eastAsia="Roboto Mono" w:hAnsi="Roboto Mono"/>
                <w:color w:val="188038"/>
                <w:sz w:val="18"/>
                <w:szCs w:val="18"/>
                <w:highlight w:val="white"/>
              </w:rPr>
            </w:pPr>
            <w:bookmarkStart w:colFirst="0" w:colLast="0" w:name="_47d8i1x83w3t" w:id="0"/>
            <w:bookmarkEnd w:id="0"/>
            <w:r w:rsidDel="00000000" w:rsidR="00000000" w:rsidRPr="00000000">
              <w:rPr>
                <w:rFonts w:ascii="Roboto Mono" w:cs="Roboto Mono" w:eastAsia="Roboto Mono" w:hAnsi="Roboto Mono"/>
                <w:color w:val="188038"/>
                <w:sz w:val="18"/>
                <w:szCs w:val="18"/>
                <w:highlight w:val="white"/>
                <w:rtl w:val="0"/>
              </w:rPr>
              <w:t xml:space="preserve">}</w:t>
            </w:r>
          </w:p>
          <w:p w:rsidR="00000000" w:rsidDel="00000000" w:rsidP="00000000" w:rsidRDefault="00000000" w:rsidRPr="00000000" w14:paraId="00000C72">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rFonts w:ascii="Roboto Mono" w:cs="Roboto Mono" w:eastAsia="Roboto Mono" w:hAnsi="Roboto Mono"/>
                <w:color w:val="188038"/>
                <w:sz w:val="18"/>
                <w:szCs w:val="18"/>
                <w:highlight w:val="white"/>
                <w:rtl w:val="0"/>
              </w:rPr>
              <w:t xml:space="preserve"></w:t>
            </w:r>
            <w:r w:rsidDel="00000000" w:rsidR="00000000" w:rsidRPr="00000000">
              <w:rPr>
                <w:rtl w:val="0"/>
              </w:rPr>
            </w:r>
          </w:p>
        </w:tc>
        <w:tc>
          <w:tcPr/>
          <w:p w:rsidR="00000000" w:rsidDel="00000000" w:rsidP="00000000" w:rsidRDefault="00000000" w:rsidRPr="00000000" w14:paraId="00000C73">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Detail Pending</w:t>
            </w:r>
          </w:p>
        </w:tc>
        <w:tc>
          <w:tcPr/>
          <w:p w:rsidR="00000000" w:rsidDel="00000000" w:rsidP="00000000" w:rsidRDefault="00000000" w:rsidRPr="00000000" w14:paraId="00000C74">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C75">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C76">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C77">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C78">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C79">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C7A">
            <w:pPr>
              <w:pStyle w:val="Title"/>
              <w:keepNext w:val="0"/>
              <w:keepLines w:val="0"/>
              <w:spacing w:after="0" w:line="240" w:lineRule="auto"/>
              <w:rPr>
                <w:b w:val="1"/>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The resulting certificate conforms with the conway cddl, where </w:t>
              <w:br w:type="textWrapping"/>
              <w:br w:type="textWrapping"/>
            </w:r>
            <w:r w:rsidDel="00000000" w:rsidR="00000000" w:rsidRPr="00000000">
              <w:rPr>
                <w:b w:val="1"/>
                <w:color w:val="1f2328"/>
                <w:sz w:val="21"/>
                <w:szCs w:val="21"/>
                <w:highlight w:val="white"/>
                <w:rtl w:val="0"/>
              </w:rPr>
              <w:t xml:space="preserve">unreg_cert = (8, stake_credential, coin)</w:t>
            </w:r>
          </w:p>
        </w:tc>
        <w:tc>
          <w:tcPr/>
          <w:p w:rsidR="00000000" w:rsidDel="00000000" w:rsidP="00000000" w:rsidRDefault="00000000" w:rsidRPr="00000000" w14:paraId="00000C7B">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Detail Pending</w:t>
            </w:r>
          </w:p>
        </w:tc>
        <w:tc>
          <w:tcPr/>
          <w:p w:rsidR="00000000" w:rsidDel="00000000" w:rsidP="00000000" w:rsidRDefault="00000000" w:rsidRPr="00000000" w14:paraId="00000C7C">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C7D">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C7E">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C7F">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restart"/>
          </w:tcPr>
          <w:p w:rsidR="00000000" w:rsidDel="00000000" w:rsidP="00000000" w:rsidRDefault="00000000" w:rsidRPr="00000000" w14:paraId="00000C80">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CLI29</w:t>
            </w:r>
          </w:p>
        </w:tc>
        <w:tc>
          <w:tcPr>
            <w:vMerge w:val="restart"/>
          </w:tcPr>
          <w:p w:rsidR="00000000" w:rsidDel="00000000" w:rsidP="00000000" w:rsidRDefault="00000000" w:rsidRPr="00000000" w14:paraId="00000C81">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As an ada holder</w:t>
            </w:r>
          </w:p>
          <w:p w:rsidR="00000000" w:rsidDel="00000000" w:rsidP="00000000" w:rsidRDefault="00000000" w:rsidRPr="00000000" w14:paraId="00000C82">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I want to delegate my votes to a DRep (registered or default)</w:t>
            </w:r>
          </w:p>
          <w:p w:rsidR="00000000" w:rsidDel="00000000" w:rsidP="00000000" w:rsidRDefault="00000000" w:rsidRPr="00000000" w14:paraId="00000C83">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So that my stake is counted when the DRep vote.  </w:t>
            </w:r>
          </w:p>
          <w:p w:rsidR="00000000" w:rsidDel="00000000" w:rsidP="00000000" w:rsidRDefault="00000000" w:rsidRPr="00000000" w14:paraId="00000C84">
            <w:pPr>
              <w:spacing w:line="240" w:lineRule="auto"/>
              <w:rPr/>
            </w:pPr>
            <w:r w:rsidDel="00000000" w:rsidR="00000000" w:rsidRPr="00000000">
              <w:rPr>
                <w:rtl w:val="0"/>
              </w:rPr>
            </w:r>
          </w:p>
          <w:p w:rsidR="00000000" w:rsidDel="00000000" w:rsidP="00000000" w:rsidRDefault="00000000" w:rsidRPr="00000000" w14:paraId="00000C8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Stake-address</w:t>
            </w:r>
          </w:p>
          <w:p w:rsidR="00000000" w:rsidDel="00000000" w:rsidP="00000000" w:rsidRDefault="00000000" w:rsidRPr="00000000" w14:paraId="00000C86">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C87">
            <w:pPr>
              <w:widowControl w:val="0"/>
              <w:spacing w:line="240" w:lineRule="auto"/>
              <w:rPr>
                <w:rFonts w:ascii="Courier New" w:cs="Courier New" w:eastAsia="Courier New" w:hAnsi="Courier New"/>
              </w:rPr>
            </w:pPr>
            <w:r w:rsidDel="00000000" w:rsidR="00000000" w:rsidRPr="00000000">
              <w:rPr>
                <w:rtl w:val="0"/>
              </w:rPr>
            </w:r>
          </w:p>
        </w:tc>
        <w:tc>
          <w:tcPr/>
          <w:p w:rsidR="00000000" w:rsidDel="00000000" w:rsidP="00000000" w:rsidRDefault="00000000" w:rsidRPr="00000000" w14:paraId="00000C88">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Allows the user to provide credentials in any of the following forms:</w:t>
            </w:r>
          </w:p>
          <w:p w:rsidR="00000000" w:rsidDel="00000000" w:rsidP="00000000" w:rsidRDefault="00000000" w:rsidRPr="00000000" w14:paraId="00000C89">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rtl w:val="0"/>
              </w:rPr>
            </w:r>
          </w:p>
          <w:p w:rsidR="00000000" w:rsidDel="00000000" w:rsidP="00000000" w:rsidRDefault="00000000" w:rsidRPr="00000000" w14:paraId="00000C8A">
            <w:pPr>
              <w:pStyle w:val="Title"/>
              <w:keepNext w:val="0"/>
              <w:keepLines w:val="0"/>
              <w:spacing w:after="0" w:line="240" w:lineRule="auto"/>
              <w:ind w:left="720" w:firstLine="0"/>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Stake verification key</w:t>
            </w:r>
          </w:p>
          <w:p w:rsidR="00000000" w:rsidDel="00000000" w:rsidP="00000000" w:rsidRDefault="00000000" w:rsidRPr="00000000" w14:paraId="00000C8B">
            <w:pPr>
              <w:pStyle w:val="Title"/>
              <w:keepNext w:val="0"/>
              <w:keepLines w:val="0"/>
              <w:spacing w:after="0" w:line="240" w:lineRule="auto"/>
              <w:ind w:left="720" w:firstLine="0"/>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Stake verification key file </w:t>
            </w:r>
          </w:p>
          <w:p w:rsidR="00000000" w:rsidDel="00000000" w:rsidP="00000000" w:rsidRDefault="00000000" w:rsidRPr="00000000" w14:paraId="00000C8C">
            <w:pPr>
              <w:pStyle w:val="Title"/>
              <w:keepNext w:val="0"/>
              <w:keepLines w:val="0"/>
              <w:spacing w:after="0" w:line="240" w:lineRule="auto"/>
              <w:ind w:left="720" w:firstLine="0"/>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Stake address</w:t>
            </w:r>
          </w:p>
          <w:p w:rsidR="00000000" w:rsidDel="00000000" w:rsidP="00000000" w:rsidRDefault="00000000" w:rsidRPr="00000000" w14:paraId="00000C8D">
            <w:pPr>
              <w:pStyle w:val="Title"/>
              <w:keepNext w:val="0"/>
              <w:keepLines w:val="0"/>
              <w:spacing w:after="0" w:line="240" w:lineRule="auto"/>
              <w:ind w:left="720" w:firstLine="0"/>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Stake script file</w:t>
            </w:r>
          </w:p>
        </w:tc>
        <w:tc>
          <w:tcPr/>
          <w:p w:rsidR="00000000" w:rsidDel="00000000" w:rsidP="00000000" w:rsidRDefault="00000000" w:rsidRPr="00000000" w14:paraId="00000C8E">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Detail Pending</w:t>
            </w:r>
          </w:p>
        </w:tc>
        <w:tc>
          <w:tcPr/>
          <w:p w:rsidR="00000000" w:rsidDel="00000000" w:rsidP="00000000" w:rsidRDefault="00000000" w:rsidRPr="00000000" w14:paraId="00000C8F">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C90">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C91">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C92">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C93">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C94">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C95">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When delegating to a registered DRep, the user can provide the target Drep with: </w:t>
              <w:br w:type="textWrapping"/>
            </w:r>
          </w:p>
          <w:p w:rsidR="00000000" w:rsidDel="00000000" w:rsidP="00000000" w:rsidRDefault="00000000" w:rsidRPr="00000000" w14:paraId="00000C96">
            <w:pPr>
              <w:pStyle w:val="Title"/>
              <w:keepNext w:val="0"/>
              <w:keepLines w:val="0"/>
              <w:spacing w:after="0" w:line="240" w:lineRule="auto"/>
              <w:ind w:left="720" w:firstLine="0"/>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DRep script hash</w:t>
            </w:r>
          </w:p>
          <w:p w:rsidR="00000000" w:rsidDel="00000000" w:rsidP="00000000" w:rsidRDefault="00000000" w:rsidRPr="00000000" w14:paraId="00000C97">
            <w:pPr>
              <w:pStyle w:val="Title"/>
              <w:keepNext w:val="0"/>
              <w:keepLines w:val="0"/>
              <w:spacing w:after="0" w:line="240" w:lineRule="auto"/>
              <w:ind w:left="720" w:firstLine="0"/>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DRep verification key</w:t>
            </w:r>
          </w:p>
          <w:p w:rsidR="00000000" w:rsidDel="00000000" w:rsidP="00000000" w:rsidRDefault="00000000" w:rsidRPr="00000000" w14:paraId="00000C98">
            <w:pPr>
              <w:pStyle w:val="Title"/>
              <w:keepNext w:val="0"/>
              <w:keepLines w:val="0"/>
              <w:spacing w:after="0" w:line="240" w:lineRule="auto"/>
              <w:ind w:left="720" w:firstLine="0"/>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DRep verification key file </w:t>
            </w:r>
          </w:p>
          <w:p w:rsidR="00000000" w:rsidDel="00000000" w:rsidP="00000000" w:rsidRDefault="00000000" w:rsidRPr="00000000" w14:paraId="00000C99">
            <w:pPr>
              <w:pStyle w:val="Title"/>
              <w:keepNext w:val="0"/>
              <w:keepLines w:val="0"/>
              <w:spacing w:after="0" w:line="240" w:lineRule="auto"/>
              <w:ind w:left="720" w:firstLine="0"/>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DRep key hash (Drep ID)    </w:t>
            </w:r>
          </w:p>
        </w:tc>
        <w:tc>
          <w:tcPr/>
          <w:p w:rsidR="00000000" w:rsidDel="00000000" w:rsidP="00000000" w:rsidRDefault="00000000" w:rsidRPr="00000000" w14:paraId="00000C9A">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Detail Pending</w:t>
            </w:r>
          </w:p>
        </w:tc>
        <w:tc>
          <w:tcPr/>
          <w:p w:rsidR="00000000" w:rsidDel="00000000" w:rsidP="00000000" w:rsidRDefault="00000000" w:rsidRPr="00000000" w14:paraId="00000C9B">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C9C">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C9D">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C9E">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C9F">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CA0">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CA1">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When delegating to a default DRep the user can use a flag to select either always-abstain or always-no-confidence, but not both.  </w:t>
            </w:r>
          </w:p>
        </w:tc>
        <w:tc>
          <w:tcPr/>
          <w:p w:rsidR="00000000" w:rsidDel="00000000" w:rsidP="00000000" w:rsidRDefault="00000000" w:rsidRPr="00000000" w14:paraId="00000CA2">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Detail Pending</w:t>
            </w:r>
          </w:p>
        </w:tc>
        <w:tc>
          <w:tcPr/>
          <w:p w:rsidR="00000000" w:rsidDel="00000000" w:rsidP="00000000" w:rsidRDefault="00000000" w:rsidRPr="00000000" w14:paraId="00000CA3">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CA4">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CA5">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CA6">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CA7">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CA8">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CA9">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The command has the flag –out-file to specify the file where the vote delegation certificate will be saved. </w:t>
            </w:r>
          </w:p>
        </w:tc>
        <w:tc>
          <w:tcPr/>
          <w:p w:rsidR="00000000" w:rsidDel="00000000" w:rsidP="00000000" w:rsidRDefault="00000000" w:rsidRPr="00000000" w14:paraId="00000CAA">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Detail Pending</w:t>
            </w:r>
          </w:p>
        </w:tc>
        <w:tc>
          <w:tcPr/>
          <w:p w:rsidR="00000000" w:rsidDel="00000000" w:rsidP="00000000" w:rsidRDefault="00000000" w:rsidRPr="00000000" w14:paraId="00000CAB">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CAC">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CAD">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CAE">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CAF">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CB0">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CB1">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The command handles errors gracefully and provides helpful error messages when required options are missing or invalid inputs are provided.</w:t>
            </w:r>
          </w:p>
        </w:tc>
        <w:tc>
          <w:tcPr/>
          <w:p w:rsidR="00000000" w:rsidDel="00000000" w:rsidP="00000000" w:rsidRDefault="00000000" w:rsidRPr="00000000" w14:paraId="00000CB2">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Detail Pending</w:t>
            </w:r>
          </w:p>
        </w:tc>
        <w:tc>
          <w:tcPr/>
          <w:p w:rsidR="00000000" w:rsidDel="00000000" w:rsidP="00000000" w:rsidRDefault="00000000" w:rsidRPr="00000000" w14:paraId="00000CB3">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CB4">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CB5">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CB6">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CB7">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CB8">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CB9">
            <w:pPr>
              <w:pStyle w:val="Title"/>
              <w:keepNext w:val="0"/>
              <w:keepLines w:val="0"/>
              <w:shd w:fill="ffffff" w:val="clear"/>
              <w:spacing w:after="240" w:before="6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The certificate should be saved on a text envelope format: </w:t>
            </w:r>
          </w:p>
          <w:p w:rsidR="00000000" w:rsidDel="00000000" w:rsidP="00000000" w:rsidRDefault="00000000" w:rsidRPr="00000000" w14:paraId="00000CBA">
            <w:pPr>
              <w:pStyle w:val="Title"/>
              <w:keepNext w:val="0"/>
              <w:keepLines w:val="0"/>
              <w:spacing w:after="0" w:line="240" w:lineRule="auto"/>
              <w:rPr>
                <w:rFonts w:ascii="Roboto Mono" w:cs="Roboto Mono" w:eastAsia="Roboto Mono" w:hAnsi="Roboto Mono"/>
                <w:color w:val="188038"/>
                <w:sz w:val="18"/>
                <w:szCs w:val="18"/>
                <w:highlight w:val="white"/>
              </w:rPr>
            </w:pPr>
            <w:bookmarkStart w:colFirst="0" w:colLast="0" w:name="_47d8i1x83w3t" w:id="0"/>
            <w:bookmarkEnd w:id="0"/>
            <w:r w:rsidDel="00000000" w:rsidR="00000000" w:rsidRPr="00000000">
              <w:rPr>
                <w:color w:val="1f2328"/>
                <w:sz w:val="21"/>
                <w:szCs w:val="21"/>
                <w:highlight w:val="white"/>
                <w:rtl w:val="0"/>
              </w:rPr>
              <w:t xml:space="preserve"></w:t>
            </w:r>
            <w:r w:rsidDel="00000000" w:rsidR="00000000" w:rsidRPr="00000000">
              <w:rPr>
                <w:rFonts w:ascii="Roboto Mono" w:cs="Roboto Mono" w:eastAsia="Roboto Mono" w:hAnsi="Roboto Mono"/>
                <w:color w:val="188038"/>
                <w:sz w:val="18"/>
                <w:szCs w:val="18"/>
                <w:highlight w:val="white"/>
                <w:rtl w:val="0"/>
              </w:rPr>
              <w:t xml:space="preserve">{</w:t>
            </w:r>
          </w:p>
          <w:p w:rsidR="00000000" w:rsidDel="00000000" w:rsidP="00000000" w:rsidRDefault="00000000" w:rsidRPr="00000000" w14:paraId="00000CBB">
            <w:pPr>
              <w:pStyle w:val="Title"/>
              <w:keepNext w:val="0"/>
              <w:keepLines w:val="0"/>
              <w:spacing w:after="0" w:line="240" w:lineRule="auto"/>
              <w:rPr>
                <w:rFonts w:ascii="Roboto Mono" w:cs="Roboto Mono" w:eastAsia="Roboto Mono" w:hAnsi="Roboto Mono"/>
                <w:color w:val="188038"/>
                <w:sz w:val="18"/>
                <w:szCs w:val="18"/>
                <w:highlight w:val="white"/>
              </w:rPr>
            </w:pPr>
            <w:bookmarkStart w:colFirst="0" w:colLast="0" w:name="_47d8i1x83w3t" w:id="0"/>
            <w:bookmarkEnd w:id="0"/>
            <w:r w:rsidDel="00000000" w:rsidR="00000000" w:rsidRPr="00000000">
              <w:rPr>
                <w:rFonts w:ascii="Roboto Mono" w:cs="Roboto Mono" w:eastAsia="Roboto Mono" w:hAnsi="Roboto Mono"/>
                <w:color w:val="188038"/>
                <w:sz w:val="18"/>
                <w:szCs w:val="18"/>
                <w:highlight w:val="white"/>
                <w:rtl w:val="0"/>
              </w:rPr>
              <w:t xml:space="preserve">    "type": "CertificateConway",</w:t>
            </w:r>
          </w:p>
          <w:p w:rsidR="00000000" w:rsidDel="00000000" w:rsidP="00000000" w:rsidRDefault="00000000" w:rsidRPr="00000000" w14:paraId="00000CBC">
            <w:pPr>
              <w:pStyle w:val="Title"/>
              <w:keepNext w:val="0"/>
              <w:keepLines w:val="0"/>
              <w:spacing w:after="0" w:line="240" w:lineRule="auto"/>
              <w:rPr>
                <w:rFonts w:ascii="Roboto Mono" w:cs="Roboto Mono" w:eastAsia="Roboto Mono" w:hAnsi="Roboto Mono"/>
                <w:color w:val="188038"/>
                <w:sz w:val="18"/>
                <w:szCs w:val="18"/>
                <w:highlight w:val="white"/>
              </w:rPr>
            </w:pPr>
            <w:bookmarkStart w:colFirst="0" w:colLast="0" w:name="_47d8i1x83w3t" w:id="0"/>
            <w:bookmarkEnd w:id="0"/>
            <w:r w:rsidDel="00000000" w:rsidR="00000000" w:rsidRPr="00000000">
              <w:rPr>
                <w:rFonts w:ascii="Roboto Mono" w:cs="Roboto Mono" w:eastAsia="Roboto Mono" w:hAnsi="Roboto Mono"/>
                <w:color w:val="188038"/>
                <w:sz w:val="18"/>
                <w:szCs w:val="18"/>
                <w:highlight w:val="white"/>
                <w:rtl w:val="0"/>
              </w:rPr>
              <w:t xml:space="preserve">    "description": "Vote Delegation Certificate",</w:t>
            </w:r>
          </w:p>
          <w:p w:rsidR="00000000" w:rsidDel="00000000" w:rsidP="00000000" w:rsidRDefault="00000000" w:rsidRPr="00000000" w14:paraId="00000CBD">
            <w:pPr>
              <w:pStyle w:val="Title"/>
              <w:keepNext w:val="0"/>
              <w:keepLines w:val="0"/>
              <w:spacing w:after="0" w:line="240" w:lineRule="auto"/>
              <w:rPr>
                <w:rFonts w:ascii="Roboto Mono" w:cs="Roboto Mono" w:eastAsia="Roboto Mono" w:hAnsi="Roboto Mono"/>
                <w:color w:val="188038"/>
                <w:sz w:val="18"/>
                <w:szCs w:val="18"/>
                <w:highlight w:val="white"/>
              </w:rPr>
            </w:pPr>
            <w:bookmarkStart w:colFirst="0" w:colLast="0" w:name="_47d8i1x83w3t" w:id="0"/>
            <w:bookmarkEnd w:id="0"/>
            <w:r w:rsidDel="00000000" w:rsidR="00000000" w:rsidRPr="00000000">
              <w:rPr>
                <w:rFonts w:ascii="Roboto Mono" w:cs="Roboto Mono" w:eastAsia="Roboto Mono" w:hAnsi="Roboto Mono"/>
                <w:color w:val="188038"/>
                <w:sz w:val="18"/>
                <w:szCs w:val="18"/>
                <w:highlight w:val="white"/>
                <w:rtl w:val="0"/>
              </w:rPr>
              <w:t xml:space="preserve">    "cborHex": ""</w:t>
            </w:r>
          </w:p>
          <w:p w:rsidR="00000000" w:rsidDel="00000000" w:rsidP="00000000" w:rsidRDefault="00000000" w:rsidRPr="00000000" w14:paraId="00000CBE">
            <w:pPr>
              <w:pStyle w:val="Title"/>
              <w:keepNext w:val="0"/>
              <w:keepLines w:val="0"/>
              <w:spacing w:after="0" w:line="240" w:lineRule="auto"/>
              <w:rPr>
                <w:rFonts w:ascii="Roboto Mono" w:cs="Roboto Mono" w:eastAsia="Roboto Mono" w:hAnsi="Roboto Mono"/>
                <w:color w:val="188038"/>
                <w:sz w:val="18"/>
                <w:szCs w:val="18"/>
                <w:highlight w:val="white"/>
              </w:rPr>
            </w:pPr>
            <w:bookmarkStart w:colFirst="0" w:colLast="0" w:name="_47d8i1x83w3t" w:id="0"/>
            <w:bookmarkEnd w:id="0"/>
            <w:r w:rsidDel="00000000" w:rsidR="00000000" w:rsidRPr="00000000">
              <w:rPr>
                <w:rFonts w:ascii="Roboto Mono" w:cs="Roboto Mono" w:eastAsia="Roboto Mono" w:hAnsi="Roboto Mono"/>
                <w:color w:val="188038"/>
                <w:sz w:val="18"/>
                <w:szCs w:val="18"/>
                <w:highlight w:val="white"/>
                <w:rtl w:val="0"/>
              </w:rPr>
              <w:t xml:space="preserve">}</w:t>
            </w:r>
          </w:p>
          <w:p w:rsidR="00000000" w:rsidDel="00000000" w:rsidP="00000000" w:rsidRDefault="00000000" w:rsidRPr="00000000" w14:paraId="00000CBF">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rFonts w:ascii="Roboto Mono" w:cs="Roboto Mono" w:eastAsia="Roboto Mono" w:hAnsi="Roboto Mono"/>
                <w:color w:val="188038"/>
                <w:sz w:val="18"/>
                <w:szCs w:val="18"/>
                <w:highlight w:val="white"/>
                <w:rtl w:val="0"/>
              </w:rPr>
              <w:t xml:space="preserve"></w:t>
            </w:r>
            <w:r w:rsidDel="00000000" w:rsidR="00000000" w:rsidRPr="00000000">
              <w:rPr>
                <w:rtl w:val="0"/>
              </w:rPr>
            </w:r>
          </w:p>
        </w:tc>
        <w:tc>
          <w:tcPr/>
          <w:p w:rsidR="00000000" w:rsidDel="00000000" w:rsidP="00000000" w:rsidRDefault="00000000" w:rsidRPr="00000000" w14:paraId="00000CC0">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Detail Pending</w:t>
            </w:r>
          </w:p>
        </w:tc>
        <w:tc>
          <w:tcPr/>
          <w:p w:rsidR="00000000" w:rsidDel="00000000" w:rsidP="00000000" w:rsidRDefault="00000000" w:rsidRPr="00000000" w14:paraId="00000CC1">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CC2">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CC3">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CC4">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CC5">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CC6">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CC7">
            <w:pPr>
              <w:pStyle w:val="Title"/>
              <w:keepNext w:val="0"/>
              <w:keepLines w:val="0"/>
              <w:spacing w:after="0" w:line="240" w:lineRule="auto"/>
              <w:rPr>
                <w:b w:val="1"/>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The resulting certificate conforms with the conway cddl, where </w:t>
              <w:br w:type="textWrapping"/>
              <w:br w:type="textWrapping"/>
            </w:r>
            <w:r w:rsidDel="00000000" w:rsidR="00000000" w:rsidRPr="00000000">
              <w:rPr>
                <w:b w:val="1"/>
                <w:color w:val="1f2328"/>
                <w:sz w:val="21"/>
                <w:szCs w:val="21"/>
                <w:highlight w:val="white"/>
                <w:rtl w:val="0"/>
              </w:rPr>
              <w:t xml:space="preserve">vote_deleg_cert = (9, stake_credential, drep)</w:t>
            </w:r>
          </w:p>
        </w:tc>
        <w:tc>
          <w:tcPr/>
          <w:p w:rsidR="00000000" w:rsidDel="00000000" w:rsidP="00000000" w:rsidRDefault="00000000" w:rsidRPr="00000000" w14:paraId="00000CC8">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Detail Pending</w:t>
            </w:r>
          </w:p>
        </w:tc>
        <w:tc>
          <w:tcPr/>
          <w:p w:rsidR="00000000" w:rsidDel="00000000" w:rsidP="00000000" w:rsidRDefault="00000000" w:rsidRPr="00000000" w14:paraId="00000CC9">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CCA">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CCB">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CCC">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restart"/>
          </w:tcPr>
          <w:p w:rsidR="00000000" w:rsidDel="00000000" w:rsidP="00000000" w:rsidRDefault="00000000" w:rsidRPr="00000000" w14:paraId="00000CCD">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CLI30</w:t>
            </w:r>
          </w:p>
        </w:tc>
        <w:tc>
          <w:tcPr>
            <w:vMerge w:val="restart"/>
          </w:tcPr>
          <w:p w:rsidR="00000000" w:rsidDel="00000000" w:rsidP="00000000" w:rsidRDefault="00000000" w:rsidRPr="00000000" w14:paraId="00000CCE">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As an ada holder</w:t>
            </w:r>
          </w:p>
          <w:p w:rsidR="00000000" w:rsidDel="00000000" w:rsidP="00000000" w:rsidRDefault="00000000" w:rsidRPr="00000000" w14:paraId="00000CCF">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I want to delegate my stake to a stake pool AND my votes to a DRep (registered or default) with a single certificate.</w:t>
            </w:r>
          </w:p>
          <w:p w:rsidR="00000000" w:rsidDel="00000000" w:rsidP="00000000" w:rsidRDefault="00000000" w:rsidRPr="00000000" w14:paraId="00000CD0">
            <w:pPr>
              <w:widowControl w:val="0"/>
              <w:spacing w:line="240" w:lineRule="auto"/>
              <w:rPr/>
            </w:pPr>
            <w:r w:rsidDel="00000000" w:rsidR="00000000" w:rsidRPr="00000000">
              <w:rPr>
                <w:rFonts w:ascii="Courier New" w:cs="Courier New" w:eastAsia="Courier New" w:hAnsi="Courier New"/>
                <w:rtl w:val="0"/>
              </w:rPr>
              <w:t xml:space="preserve">stake-address</w:t>
            </w:r>
            <w:r w:rsidDel="00000000" w:rsidR="00000000" w:rsidRPr="00000000">
              <w:rPr>
                <w:rtl w:val="0"/>
              </w:rPr>
            </w:r>
          </w:p>
        </w:tc>
        <w:tc>
          <w:tcPr/>
          <w:p w:rsidR="00000000" w:rsidDel="00000000" w:rsidP="00000000" w:rsidRDefault="00000000" w:rsidRPr="00000000" w14:paraId="00000CD1">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Allows the user to provide credentials in any of the following forms:</w:t>
            </w:r>
          </w:p>
          <w:p w:rsidR="00000000" w:rsidDel="00000000" w:rsidP="00000000" w:rsidRDefault="00000000" w:rsidRPr="00000000" w14:paraId="00000CD2">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rtl w:val="0"/>
              </w:rPr>
            </w:r>
          </w:p>
          <w:p w:rsidR="00000000" w:rsidDel="00000000" w:rsidP="00000000" w:rsidRDefault="00000000" w:rsidRPr="00000000" w14:paraId="00000CD3">
            <w:pPr>
              <w:pStyle w:val="Title"/>
              <w:keepNext w:val="0"/>
              <w:keepLines w:val="0"/>
              <w:spacing w:after="0" w:line="240" w:lineRule="auto"/>
              <w:ind w:left="720" w:firstLine="0"/>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Stake verification key</w:t>
            </w:r>
          </w:p>
          <w:p w:rsidR="00000000" w:rsidDel="00000000" w:rsidP="00000000" w:rsidRDefault="00000000" w:rsidRPr="00000000" w14:paraId="00000CD4">
            <w:pPr>
              <w:pStyle w:val="Title"/>
              <w:keepNext w:val="0"/>
              <w:keepLines w:val="0"/>
              <w:spacing w:after="0" w:line="240" w:lineRule="auto"/>
              <w:ind w:left="720" w:firstLine="0"/>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Stake verification key file </w:t>
            </w:r>
          </w:p>
          <w:p w:rsidR="00000000" w:rsidDel="00000000" w:rsidP="00000000" w:rsidRDefault="00000000" w:rsidRPr="00000000" w14:paraId="00000CD5">
            <w:pPr>
              <w:pStyle w:val="Title"/>
              <w:keepNext w:val="0"/>
              <w:keepLines w:val="0"/>
              <w:spacing w:after="0" w:line="240" w:lineRule="auto"/>
              <w:ind w:left="720" w:firstLine="0"/>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Stake address</w:t>
            </w:r>
          </w:p>
          <w:p w:rsidR="00000000" w:rsidDel="00000000" w:rsidP="00000000" w:rsidRDefault="00000000" w:rsidRPr="00000000" w14:paraId="00000CD6">
            <w:pPr>
              <w:pStyle w:val="Title"/>
              <w:keepNext w:val="0"/>
              <w:keepLines w:val="0"/>
              <w:spacing w:after="0" w:line="240" w:lineRule="auto"/>
              <w:ind w:left="720" w:firstLine="0"/>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Stake script file</w:t>
            </w:r>
          </w:p>
        </w:tc>
        <w:tc>
          <w:tcPr/>
          <w:p w:rsidR="00000000" w:rsidDel="00000000" w:rsidP="00000000" w:rsidRDefault="00000000" w:rsidRPr="00000000" w14:paraId="00000CD7">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Detail Pending</w:t>
            </w:r>
          </w:p>
        </w:tc>
        <w:tc>
          <w:tcPr/>
          <w:p w:rsidR="00000000" w:rsidDel="00000000" w:rsidP="00000000" w:rsidRDefault="00000000" w:rsidRPr="00000000" w14:paraId="00000CD8">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CD9">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CDA">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CDB">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CDC">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CDD">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CDE">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The user can provide the target stake pool with: </w:t>
              <w:br w:type="textWrapping"/>
            </w:r>
          </w:p>
          <w:p w:rsidR="00000000" w:rsidDel="00000000" w:rsidP="00000000" w:rsidRDefault="00000000" w:rsidRPr="00000000" w14:paraId="00000CDF">
            <w:pPr>
              <w:pStyle w:val="Title"/>
              <w:keepNext w:val="0"/>
              <w:keepLines w:val="0"/>
              <w:spacing w:after="0" w:line="240" w:lineRule="auto"/>
              <w:ind w:left="720" w:firstLine="0"/>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Stake pool cold verification key</w:t>
            </w:r>
          </w:p>
          <w:p w:rsidR="00000000" w:rsidDel="00000000" w:rsidP="00000000" w:rsidRDefault="00000000" w:rsidRPr="00000000" w14:paraId="00000CE0">
            <w:pPr>
              <w:pStyle w:val="Title"/>
              <w:keepNext w:val="0"/>
              <w:keepLines w:val="0"/>
              <w:spacing w:after="0" w:line="240" w:lineRule="auto"/>
              <w:ind w:left="720" w:firstLine="0"/>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Stake pool cold verification key file </w:t>
            </w:r>
          </w:p>
          <w:p w:rsidR="00000000" w:rsidDel="00000000" w:rsidP="00000000" w:rsidRDefault="00000000" w:rsidRPr="00000000" w14:paraId="00000CE1">
            <w:pPr>
              <w:pStyle w:val="Title"/>
              <w:keepNext w:val="0"/>
              <w:keepLines w:val="0"/>
              <w:spacing w:after="0" w:line="240" w:lineRule="auto"/>
              <w:ind w:left="720" w:firstLine="0"/>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Stake pool ID   </w:t>
            </w:r>
          </w:p>
        </w:tc>
        <w:tc>
          <w:tcPr/>
          <w:p w:rsidR="00000000" w:rsidDel="00000000" w:rsidP="00000000" w:rsidRDefault="00000000" w:rsidRPr="00000000" w14:paraId="00000CE2">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Detail Pending</w:t>
            </w:r>
          </w:p>
        </w:tc>
        <w:tc>
          <w:tcPr/>
          <w:p w:rsidR="00000000" w:rsidDel="00000000" w:rsidP="00000000" w:rsidRDefault="00000000" w:rsidRPr="00000000" w14:paraId="00000CE3">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CE4">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CE5">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CE6">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CE7">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CE8">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CE9">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Allows the user to provide the target DRep credential with </w:t>
            </w:r>
          </w:p>
          <w:p w:rsidR="00000000" w:rsidDel="00000000" w:rsidP="00000000" w:rsidRDefault="00000000" w:rsidRPr="00000000" w14:paraId="00000CEA">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rtl w:val="0"/>
              </w:rPr>
            </w:r>
          </w:p>
          <w:p w:rsidR="00000000" w:rsidDel="00000000" w:rsidP="00000000" w:rsidRDefault="00000000" w:rsidRPr="00000000" w14:paraId="00000CEB">
            <w:pPr>
              <w:pStyle w:val="Title"/>
              <w:keepNext w:val="0"/>
              <w:keepLines w:val="0"/>
              <w:spacing w:after="0" w:line="240" w:lineRule="auto"/>
              <w:ind w:left="720" w:firstLine="0"/>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DRep script hash</w:t>
            </w:r>
          </w:p>
          <w:p w:rsidR="00000000" w:rsidDel="00000000" w:rsidP="00000000" w:rsidRDefault="00000000" w:rsidRPr="00000000" w14:paraId="00000CEC">
            <w:pPr>
              <w:pStyle w:val="Title"/>
              <w:keepNext w:val="0"/>
              <w:keepLines w:val="0"/>
              <w:spacing w:after="0" w:line="240" w:lineRule="auto"/>
              <w:ind w:left="720" w:firstLine="0"/>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DRep verification key</w:t>
            </w:r>
          </w:p>
          <w:p w:rsidR="00000000" w:rsidDel="00000000" w:rsidP="00000000" w:rsidRDefault="00000000" w:rsidRPr="00000000" w14:paraId="00000CED">
            <w:pPr>
              <w:pStyle w:val="Title"/>
              <w:keepNext w:val="0"/>
              <w:keepLines w:val="0"/>
              <w:spacing w:after="0" w:line="240" w:lineRule="auto"/>
              <w:ind w:left="720" w:firstLine="0"/>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DRep verification key file </w:t>
            </w:r>
          </w:p>
          <w:p w:rsidR="00000000" w:rsidDel="00000000" w:rsidP="00000000" w:rsidRDefault="00000000" w:rsidRPr="00000000" w14:paraId="00000CEE">
            <w:pPr>
              <w:pStyle w:val="Title"/>
              <w:keepNext w:val="0"/>
              <w:keepLines w:val="0"/>
              <w:spacing w:after="0" w:line="240" w:lineRule="auto"/>
              <w:ind w:left="720" w:firstLine="0"/>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DRep key hash (Drep ID)    </w:t>
            </w:r>
          </w:p>
        </w:tc>
        <w:tc>
          <w:tcPr/>
          <w:p w:rsidR="00000000" w:rsidDel="00000000" w:rsidP="00000000" w:rsidRDefault="00000000" w:rsidRPr="00000000" w14:paraId="00000CEF">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Detail Pending</w:t>
            </w:r>
          </w:p>
        </w:tc>
        <w:tc>
          <w:tcPr/>
          <w:p w:rsidR="00000000" w:rsidDel="00000000" w:rsidP="00000000" w:rsidRDefault="00000000" w:rsidRPr="00000000" w14:paraId="00000CF0">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CF1">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CF2">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CF3">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CF4">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CF5">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CF6">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When delegating to a default DRep the user can use a flag to select either always-abstain or always-no-confidence, but not both.  </w:t>
            </w:r>
          </w:p>
        </w:tc>
        <w:tc>
          <w:tcPr/>
          <w:p w:rsidR="00000000" w:rsidDel="00000000" w:rsidP="00000000" w:rsidRDefault="00000000" w:rsidRPr="00000000" w14:paraId="00000CF7">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Detail Pending</w:t>
            </w:r>
          </w:p>
        </w:tc>
        <w:tc>
          <w:tcPr/>
          <w:p w:rsidR="00000000" w:rsidDel="00000000" w:rsidP="00000000" w:rsidRDefault="00000000" w:rsidRPr="00000000" w14:paraId="00000CF8">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CF9">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CFA">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CFB">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CFC">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CFD">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CFE">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The command has the flag –out-file to specify the file where the stake and vote delegation certificate will be saved. </w:t>
            </w:r>
          </w:p>
        </w:tc>
        <w:tc>
          <w:tcPr/>
          <w:p w:rsidR="00000000" w:rsidDel="00000000" w:rsidP="00000000" w:rsidRDefault="00000000" w:rsidRPr="00000000" w14:paraId="00000CFF">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Detail Pending</w:t>
            </w:r>
          </w:p>
        </w:tc>
        <w:tc>
          <w:tcPr/>
          <w:p w:rsidR="00000000" w:rsidDel="00000000" w:rsidP="00000000" w:rsidRDefault="00000000" w:rsidRPr="00000000" w14:paraId="00000D00">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D01">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D02">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D03">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D04">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D05">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D06">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The command handles errors gracefully and provides helpful error messages when required options are missing or invalid inputs are provided.</w:t>
            </w:r>
          </w:p>
        </w:tc>
        <w:tc>
          <w:tcPr/>
          <w:p w:rsidR="00000000" w:rsidDel="00000000" w:rsidP="00000000" w:rsidRDefault="00000000" w:rsidRPr="00000000" w14:paraId="00000D07">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Detail Pending</w:t>
            </w:r>
          </w:p>
        </w:tc>
        <w:tc>
          <w:tcPr/>
          <w:p w:rsidR="00000000" w:rsidDel="00000000" w:rsidP="00000000" w:rsidRDefault="00000000" w:rsidRPr="00000000" w14:paraId="00000D08">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D09">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D0A">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D0B">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D0C">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D0D">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D0E">
            <w:pPr>
              <w:pStyle w:val="Title"/>
              <w:keepNext w:val="0"/>
              <w:keepLines w:val="0"/>
              <w:shd w:fill="ffffff" w:val="clear"/>
              <w:spacing w:after="240" w:before="6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The certificate should be saved on a text envelope format: </w:t>
            </w:r>
          </w:p>
          <w:p w:rsidR="00000000" w:rsidDel="00000000" w:rsidP="00000000" w:rsidRDefault="00000000" w:rsidRPr="00000000" w14:paraId="00000D0F">
            <w:pPr>
              <w:pStyle w:val="Title"/>
              <w:keepNext w:val="0"/>
              <w:keepLines w:val="0"/>
              <w:spacing w:after="0" w:line="240" w:lineRule="auto"/>
              <w:rPr>
                <w:rFonts w:ascii="Roboto Mono" w:cs="Roboto Mono" w:eastAsia="Roboto Mono" w:hAnsi="Roboto Mono"/>
                <w:color w:val="188038"/>
                <w:sz w:val="18"/>
                <w:szCs w:val="18"/>
                <w:highlight w:val="white"/>
              </w:rPr>
            </w:pPr>
            <w:bookmarkStart w:colFirst="0" w:colLast="0" w:name="_47d8i1x83w3t" w:id="0"/>
            <w:bookmarkEnd w:id="0"/>
            <w:r w:rsidDel="00000000" w:rsidR="00000000" w:rsidRPr="00000000">
              <w:rPr>
                <w:color w:val="1f2328"/>
                <w:sz w:val="21"/>
                <w:szCs w:val="21"/>
                <w:highlight w:val="white"/>
                <w:rtl w:val="0"/>
              </w:rPr>
              <w:t xml:space="preserve"></w:t>
            </w:r>
            <w:r w:rsidDel="00000000" w:rsidR="00000000" w:rsidRPr="00000000">
              <w:rPr>
                <w:rFonts w:ascii="Roboto Mono" w:cs="Roboto Mono" w:eastAsia="Roboto Mono" w:hAnsi="Roboto Mono"/>
                <w:color w:val="188038"/>
                <w:sz w:val="18"/>
                <w:szCs w:val="18"/>
                <w:highlight w:val="white"/>
                <w:rtl w:val="0"/>
              </w:rPr>
              <w:t xml:space="preserve">{</w:t>
            </w:r>
          </w:p>
          <w:p w:rsidR="00000000" w:rsidDel="00000000" w:rsidP="00000000" w:rsidRDefault="00000000" w:rsidRPr="00000000" w14:paraId="00000D10">
            <w:pPr>
              <w:pStyle w:val="Title"/>
              <w:keepNext w:val="0"/>
              <w:keepLines w:val="0"/>
              <w:spacing w:after="0" w:line="240" w:lineRule="auto"/>
              <w:rPr>
                <w:rFonts w:ascii="Roboto Mono" w:cs="Roboto Mono" w:eastAsia="Roboto Mono" w:hAnsi="Roboto Mono"/>
                <w:color w:val="188038"/>
                <w:sz w:val="18"/>
                <w:szCs w:val="18"/>
                <w:highlight w:val="white"/>
              </w:rPr>
            </w:pPr>
            <w:bookmarkStart w:colFirst="0" w:colLast="0" w:name="_47d8i1x83w3t" w:id="0"/>
            <w:bookmarkEnd w:id="0"/>
            <w:r w:rsidDel="00000000" w:rsidR="00000000" w:rsidRPr="00000000">
              <w:rPr>
                <w:rFonts w:ascii="Roboto Mono" w:cs="Roboto Mono" w:eastAsia="Roboto Mono" w:hAnsi="Roboto Mono"/>
                <w:color w:val="188038"/>
                <w:sz w:val="18"/>
                <w:szCs w:val="18"/>
                <w:highlight w:val="white"/>
                <w:rtl w:val="0"/>
              </w:rPr>
              <w:t xml:space="preserve">    "type": "CertificateConway",</w:t>
            </w:r>
          </w:p>
          <w:p w:rsidR="00000000" w:rsidDel="00000000" w:rsidP="00000000" w:rsidRDefault="00000000" w:rsidRPr="00000000" w14:paraId="00000D11">
            <w:pPr>
              <w:pStyle w:val="Title"/>
              <w:keepNext w:val="0"/>
              <w:keepLines w:val="0"/>
              <w:spacing w:after="0" w:line="240" w:lineRule="auto"/>
              <w:rPr>
                <w:rFonts w:ascii="Roboto Mono" w:cs="Roboto Mono" w:eastAsia="Roboto Mono" w:hAnsi="Roboto Mono"/>
                <w:color w:val="188038"/>
                <w:sz w:val="18"/>
                <w:szCs w:val="18"/>
                <w:highlight w:val="white"/>
              </w:rPr>
            </w:pPr>
            <w:bookmarkStart w:colFirst="0" w:colLast="0" w:name="_47d8i1x83w3t" w:id="0"/>
            <w:bookmarkEnd w:id="0"/>
            <w:r w:rsidDel="00000000" w:rsidR="00000000" w:rsidRPr="00000000">
              <w:rPr>
                <w:rFonts w:ascii="Roboto Mono" w:cs="Roboto Mono" w:eastAsia="Roboto Mono" w:hAnsi="Roboto Mono"/>
                <w:color w:val="188038"/>
                <w:sz w:val="18"/>
                <w:szCs w:val="18"/>
                <w:highlight w:val="white"/>
                <w:rtl w:val="0"/>
              </w:rPr>
              <w:t xml:space="preserve">    "description": "Stake and Vote Delegation Certificate",</w:t>
            </w:r>
          </w:p>
          <w:p w:rsidR="00000000" w:rsidDel="00000000" w:rsidP="00000000" w:rsidRDefault="00000000" w:rsidRPr="00000000" w14:paraId="00000D12">
            <w:pPr>
              <w:pStyle w:val="Title"/>
              <w:keepNext w:val="0"/>
              <w:keepLines w:val="0"/>
              <w:spacing w:after="0" w:line="240" w:lineRule="auto"/>
              <w:rPr>
                <w:rFonts w:ascii="Roboto Mono" w:cs="Roboto Mono" w:eastAsia="Roboto Mono" w:hAnsi="Roboto Mono"/>
                <w:color w:val="188038"/>
                <w:sz w:val="18"/>
                <w:szCs w:val="18"/>
                <w:highlight w:val="white"/>
              </w:rPr>
            </w:pPr>
            <w:bookmarkStart w:colFirst="0" w:colLast="0" w:name="_47d8i1x83w3t" w:id="0"/>
            <w:bookmarkEnd w:id="0"/>
            <w:r w:rsidDel="00000000" w:rsidR="00000000" w:rsidRPr="00000000">
              <w:rPr>
                <w:rFonts w:ascii="Roboto Mono" w:cs="Roboto Mono" w:eastAsia="Roboto Mono" w:hAnsi="Roboto Mono"/>
                <w:color w:val="188038"/>
                <w:sz w:val="18"/>
                <w:szCs w:val="18"/>
                <w:highlight w:val="white"/>
                <w:rtl w:val="0"/>
              </w:rPr>
              <w:t xml:space="preserve">    "cborHex": ""</w:t>
            </w:r>
          </w:p>
          <w:p w:rsidR="00000000" w:rsidDel="00000000" w:rsidP="00000000" w:rsidRDefault="00000000" w:rsidRPr="00000000" w14:paraId="00000D13">
            <w:pPr>
              <w:pStyle w:val="Title"/>
              <w:keepNext w:val="0"/>
              <w:keepLines w:val="0"/>
              <w:spacing w:after="0" w:line="240" w:lineRule="auto"/>
              <w:rPr>
                <w:rFonts w:ascii="Roboto Mono" w:cs="Roboto Mono" w:eastAsia="Roboto Mono" w:hAnsi="Roboto Mono"/>
                <w:color w:val="188038"/>
                <w:sz w:val="18"/>
                <w:szCs w:val="18"/>
                <w:highlight w:val="white"/>
              </w:rPr>
            </w:pPr>
            <w:bookmarkStart w:colFirst="0" w:colLast="0" w:name="_47d8i1x83w3t" w:id="0"/>
            <w:bookmarkEnd w:id="0"/>
            <w:r w:rsidDel="00000000" w:rsidR="00000000" w:rsidRPr="00000000">
              <w:rPr>
                <w:rFonts w:ascii="Roboto Mono" w:cs="Roboto Mono" w:eastAsia="Roboto Mono" w:hAnsi="Roboto Mono"/>
                <w:color w:val="188038"/>
                <w:sz w:val="18"/>
                <w:szCs w:val="18"/>
                <w:highlight w:val="white"/>
                <w:rtl w:val="0"/>
              </w:rPr>
              <w:t xml:space="preserve">}</w:t>
            </w:r>
          </w:p>
          <w:p w:rsidR="00000000" w:rsidDel="00000000" w:rsidP="00000000" w:rsidRDefault="00000000" w:rsidRPr="00000000" w14:paraId="00000D14">
            <w:pPr>
              <w:pStyle w:val="Title"/>
              <w:keepNext w:val="0"/>
              <w:keepLines w:val="0"/>
              <w:spacing w:after="0" w:line="240" w:lineRule="auto"/>
              <w:rPr>
                <w:rFonts w:ascii="Roboto Mono" w:cs="Roboto Mono" w:eastAsia="Roboto Mono" w:hAnsi="Roboto Mono"/>
                <w:color w:val="188038"/>
                <w:sz w:val="18"/>
                <w:szCs w:val="18"/>
                <w:highlight w:val="white"/>
              </w:rPr>
            </w:pPr>
            <w:bookmarkStart w:colFirst="0" w:colLast="0" w:name="_47d8i1x83w3t" w:id="0"/>
            <w:bookmarkEnd w:id="0"/>
            <w:r w:rsidDel="00000000" w:rsidR="00000000" w:rsidRPr="00000000">
              <w:rPr>
                <w:rtl w:val="0"/>
              </w:rPr>
            </w:r>
          </w:p>
          <w:p w:rsidR="00000000" w:rsidDel="00000000" w:rsidP="00000000" w:rsidRDefault="00000000" w:rsidRPr="00000000" w14:paraId="00000D15">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rFonts w:ascii="Roboto Mono" w:cs="Roboto Mono" w:eastAsia="Roboto Mono" w:hAnsi="Roboto Mono"/>
                <w:color w:val="188038"/>
                <w:sz w:val="18"/>
                <w:szCs w:val="18"/>
                <w:highlight w:val="white"/>
                <w:rtl w:val="0"/>
              </w:rPr>
              <w:t xml:space="preserve"></w:t>
            </w:r>
            <w:r w:rsidDel="00000000" w:rsidR="00000000" w:rsidRPr="00000000">
              <w:rPr>
                <w:rtl w:val="0"/>
              </w:rPr>
            </w:r>
          </w:p>
        </w:tc>
        <w:tc>
          <w:tcPr/>
          <w:p w:rsidR="00000000" w:rsidDel="00000000" w:rsidP="00000000" w:rsidRDefault="00000000" w:rsidRPr="00000000" w14:paraId="00000D16">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Detail Pending</w:t>
            </w:r>
          </w:p>
        </w:tc>
        <w:tc>
          <w:tcPr/>
          <w:p w:rsidR="00000000" w:rsidDel="00000000" w:rsidP="00000000" w:rsidRDefault="00000000" w:rsidRPr="00000000" w14:paraId="00000D17">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D18">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D19">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D1A">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D1B">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D1C">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D1D">
            <w:pPr>
              <w:pStyle w:val="Title"/>
              <w:keepNext w:val="0"/>
              <w:keepLines w:val="0"/>
              <w:spacing w:after="0" w:line="240" w:lineRule="auto"/>
              <w:rPr>
                <w:b w:val="1"/>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The resulting certificate conforms with the conway cddl, where </w:t>
              <w:br w:type="textWrapping"/>
              <w:br w:type="textWrapping"/>
            </w:r>
            <w:r w:rsidDel="00000000" w:rsidR="00000000" w:rsidRPr="00000000">
              <w:rPr>
                <w:b w:val="1"/>
                <w:color w:val="1f2328"/>
                <w:sz w:val="21"/>
                <w:szCs w:val="21"/>
                <w:highlight w:val="white"/>
                <w:rtl w:val="0"/>
              </w:rPr>
              <w:t xml:space="preserve">stake_vote_deleg_cert = (10, stake_credential, pool_keyhash, drep)</w:t>
            </w:r>
          </w:p>
        </w:tc>
        <w:tc>
          <w:tcPr/>
          <w:p w:rsidR="00000000" w:rsidDel="00000000" w:rsidP="00000000" w:rsidRDefault="00000000" w:rsidRPr="00000000" w14:paraId="00000D1E">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Detail Pending</w:t>
            </w:r>
          </w:p>
        </w:tc>
        <w:tc>
          <w:tcPr/>
          <w:p w:rsidR="00000000" w:rsidDel="00000000" w:rsidP="00000000" w:rsidRDefault="00000000" w:rsidRPr="00000000" w14:paraId="00000D1F">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D20">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D21">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D22">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restart"/>
          </w:tcPr>
          <w:p w:rsidR="00000000" w:rsidDel="00000000" w:rsidP="00000000" w:rsidRDefault="00000000" w:rsidRPr="00000000" w14:paraId="00000D23">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CLI31</w:t>
            </w:r>
          </w:p>
        </w:tc>
        <w:tc>
          <w:tcPr>
            <w:vMerge w:val="restart"/>
          </w:tcPr>
          <w:p w:rsidR="00000000" w:rsidDel="00000000" w:rsidP="00000000" w:rsidRDefault="00000000" w:rsidRPr="00000000" w14:paraId="00000D24">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As any persona</w:t>
            </w:r>
          </w:p>
          <w:p w:rsidR="00000000" w:rsidDel="00000000" w:rsidP="00000000" w:rsidRDefault="00000000" w:rsidRPr="00000000" w14:paraId="00000D25">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I want to query the nodes for the current</w:t>
            </w:r>
          </w:p>
          <w:p w:rsidR="00000000" w:rsidDel="00000000" w:rsidP="00000000" w:rsidRDefault="00000000" w:rsidRPr="00000000" w14:paraId="00000D26">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Governance state </w:t>
            </w:r>
          </w:p>
          <w:p w:rsidR="00000000" w:rsidDel="00000000" w:rsidP="00000000" w:rsidRDefault="00000000" w:rsidRPr="00000000" w14:paraId="00000D27">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So that I can inform my decisions</w:t>
            </w:r>
          </w:p>
        </w:tc>
        <w:tc>
          <w:tcPr/>
          <w:p w:rsidR="00000000" w:rsidDel="00000000" w:rsidP="00000000" w:rsidRDefault="00000000" w:rsidRPr="00000000" w14:paraId="00000D28">
            <w:pPr>
              <w:pStyle w:val="Title"/>
              <w:keepNext w:val="0"/>
              <w:keepLines w:val="0"/>
              <w:spacing w:after="0" w:line="240" w:lineRule="auto"/>
              <w:rPr>
                <w:rFonts w:ascii="Courier New" w:cs="Courier New" w:eastAsia="Courier New" w:hAnsi="Courier New"/>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The new command is implemented as </w:t>
            </w:r>
            <w:r w:rsidDel="00000000" w:rsidR="00000000" w:rsidRPr="00000000">
              <w:rPr>
                <w:rFonts w:ascii="Courier New" w:cs="Courier New" w:eastAsia="Courier New" w:hAnsi="Courier New"/>
                <w:color w:val="1f2328"/>
                <w:sz w:val="21"/>
                <w:szCs w:val="21"/>
                <w:highlight w:val="white"/>
                <w:rtl w:val="0"/>
              </w:rPr>
              <w:t xml:space="preserve">cardano-cli conway query gov-state</w:t>
            </w:r>
          </w:p>
          <w:p w:rsidR="00000000" w:rsidDel="00000000" w:rsidP="00000000" w:rsidRDefault="00000000" w:rsidRPr="00000000" w14:paraId="00000D29">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rtl w:val="0"/>
              </w:rPr>
            </w:r>
          </w:p>
          <w:p w:rsidR="00000000" w:rsidDel="00000000" w:rsidP="00000000" w:rsidRDefault="00000000" w:rsidRPr="00000000" w14:paraId="00000D2A">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D2B">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Detail Pending</w:t>
            </w:r>
          </w:p>
        </w:tc>
        <w:tc>
          <w:tcPr/>
          <w:p w:rsidR="00000000" w:rsidDel="00000000" w:rsidP="00000000" w:rsidRDefault="00000000" w:rsidRPr="00000000" w14:paraId="00000D2C">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D2D">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D2E">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D2F">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D30">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D31">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D32">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The command requires the user to specify the network id (mainnet or testnet magic)</w:t>
            </w:r>
          </w:p>
        </w:tc>
        <w:tc>
          <w:tcPr/>
          <w:p w:rsidR="00000000" w:rsidDel="00000000" w:rsidP="00000000" w:rsidRDefault="00000000" w:rsidRPr="00000000" w14:paraId="00000D33">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Detail Pending</w:t>
            </w:r>
          </w:p>
        </w:tc>
        <w:tc>
          <w:tcPr/>
          <w:p w:rsidR="00000000" w:rsidDel="00000000" w:rsidP="00000000" w:rsidRDefault="00000000" w:rsidRPr="00000000" w14:paraId="00000D34">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D35">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D36">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D37">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D38">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D39">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D3A">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The command has the flag –out-file to specify the file where the output  will be saved. </w:t>
            </w:r>
          </w:p>
        </w:tc>
        <w:tc>
          <w:tcPr/>
          <w:p w:rsidR="00000000" w:rsidDel="00000000" w:rsidP="00000000" w:rsidRDefault="00000000" w:rsidRPr="00000000" w14:paraId="00000D3B">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Detail Pending</w:t>
            </w:r>
          </w:p>
        </w:tc>
        <w:tc>
          <w:tcPr/>
          <w:p w:rsidR="00000000" w:rsidDel="00000000" w:rsidP="00000000" w:rsidRDefault="00000000" w:rsidRPr="00000000" w14:paraId="00000D3C">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D3D">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D3E">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D3F">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D40">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D41">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D42">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The output is a JSON showing, at least,  the following information:</w:t>
            </w:r>
          </w:p>
          <w:p w:rsidR="00000000" w:rsidDel="00000000" w:rsidP="00000000" w:rsidRDefault="00000000" w:rsidRPr="00000000" w14:paraId="00000D43">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rtl w:val="0"/>
              </w:rPr>
            </w:r>
          </w:p>
          <w:p w:rsidR="00000000" w:rsidDel="00000000" w:rsidP="00000000" w:rsidRDefault="00000000" w:rsidRPr="00000000" w14:paraId="00000D44">
            <w:pPr>
              <w:pStyle w:val="Title"/>
              <w:keepNext w:val="0"/>
              <w:keepLines w:val="0"/>
              <w:spacing w:after="0" w:line="240" w:lineRule="auto"/>
              <w:ind w:left="720" w:firstLine="0"/>
              <w:rPr>
                <w:color w:val="1f2328"/>
                <w:sz w:val="21"/>
                <w:szCs w:val="21"/>
                <w:highlight w:val="white"/>
              </w:rPr>
            </w:pPr>
            <w:bookmarkStart w:colFirst="0" w:colLast="0" w:name="_47d8i1x83w3t" w:id="0"/>
            <w:bookmarkEnd w:id="0"/>
            <w:r w:rsidDel="00000000" w:rsidR="00000000" w:rsidRPr="00000000">
              <w:rPr>
                <w:b w:val="1"/>
                <w:color w:val="1f2328"/>
                <w:sz w:val="21"/>
                <w:szCs w:val="21"/>
                <w:highlight w:val="white"/>
                <w:rtl w:val="0"/>
              </w:rPr>
              <w:t xml:space="preserve">Previous </w:t>
            </w:r>
            <w:r w:rsidDel="00000000" w:rsidR="00000000" w:rsidRPr="00000000">
              <w:rPr>
                <w:color w:val="1f2328"/>
                <w:sz w:val="21"/>
                <w:szCs w:val="21"/>
                <w:highlight w:val="white"/>
                <w:rtl w:val="0"/>
              </w:rPr>
              <w:t xml:space="preserve">protocol parameters</w:t>
            </w:r>
          </w:p>
          <w:p w:rsidR="00000000" w:rsidDel="00000000" w:rsidP="00000000" w:rsidRDefault="00000000" w:rsidRPr="00000000" w14:paraId="00000D45">
            <w:pPr>
              <w:pStyle w:val="Title"/>
              <w:keepNext w:val="0"/>
              <w:keepLines w:val="0"/>
              <w:spacing w:after="0" w:line="240" w:lineRule="auto"/>
              <w:ind w:left="720" w:firstLine="0"/>
              <w:rPr>
                <w:color w:val="1f2328"/>
                <w:sz w:val="21"/>
                <w:szCs w:val="21"/>
                <w:highlight w:val="white"/>
              </w:rPr>
            </w:pPr>
            <w:bookmarkStart w:colFirst="0" w:colLast="0" w:name="_47d8i1x83w3t" w:id="0"/>
            <w:bookmarkEnd w:id="0"/>
            <w:r w:rsidDel="00000000" w:rsidR="00000000" w:rsidRPr="00000000">
              <w:rPr>
                <w:b w:val="1"/>
                <w:color w:val="1f2328"/>
                <w:sz w:val="21"/>
                <w:szCs w:val="21"/>
                <w:highlight w:val="white"/>
                <w:rtl w:val="0"/>
              </w:rPr>
              <w:t xml:space="preserve">Current </w:t>
            </w:r>
            <w:r w:rsidDel="00000000" w:rsidR="00000000" w:rsidRPr="00000000">
              <w:rPr>
                <w:color w:val="1f2328"/>
                <w:sz w:val="21"/>
                <w:szCs w:val="21"/>
                <w:highlight w:val="white"/>
                <w:rtl w:val="0"/>
              </w:rPr>
              <w:t xml:space="preserve">protocol parameters</w:t>
            </w:r>
          </w:p>
          <w:p w:rsidR="00000000" w:rsidDel="00000000" w:rsidP="00000000" w:rsidRDefault="00000000" w:rsidRPr="00000000" w14:paraId="00000D46">
            <w:pPr>
              <w:pStyle w:val="Title"/>
              <w:keepNext w:val="0"/>
              <w:keepLines w:val="0"/>
              <w:spacing w:after="0" w:line="240" w:lineRule="auto"/>
              <w:ind w:left="720" w:firstLine="0"/>
              <w:rPr>
                <w:color w:val="1f2328"/>
                <w:sz w:val="21"/>
                <w:szCs w:val="21"/>
                <w:highlight w:val="white"/>
              </w:rPr>
            </w:pPr>
            <w:bookmarkStart w:colFirst="0" w:colLast="0" w:name="_47d8i1x83w3t" w:id="0"/>
            <w:bookmarkEnd w:id="0"/>
            <w:r w:rsidDel="00000000" w:rsidR="00000000" w:rsidRPr="00000000">
              <w:rPr>
                <w:b w:val="1"/>
                <w:color w:val="1f2328"/>
                <w:sz w:val="21"/>
                <w:szCs w:val="21"/>
                <w:highlight w:val="white"/>
                <w:rtl w:val="0"/>
              </w:rPr>
              <w:t xml:space="preserve">Last </w:t>
            </w:r>
            <w:r w:rsidDel="00000000" w:rsidR="00000000" w:rsidRPr="00000000">
              <w:rPr>
                <w:color w:val="1f2328"/>
                <w:sz w:val="21"/>
                <w:szCs w:val="21"/>
                <w:highlight w:val="white"/>
                <w:rtl w:val="0"/>
              </w:rPr>
              <w:t xml:space="preserve">enacted governance actions IDs for committee, constitution, hardfork initiation and parameter updates</w:t>
            </w:r>
          </w:p>
          <w:p w:rsidR="00000000" w:rsidDel="00000000" w:rsidP="00000000" w:rsidRDefault="00000000" w:rsidRPr="00000000" w14:paraId="00000D47">
            <w:pPr>
              <w:pStyle w:val="Title"/>
              <w:keepNext w:val="0"/>
              <w:keepLines w:val="0"/>
              <w:spacing w:after="0" w:line="240" w:lineRule="auto"/>
              <w:ind w:left="720" w:firstLine="0"/>
              <w:rPr>
                <w:color w:val="1f2328"/>
                <w:sz w:val="21"/>
                <w:szCs w:val="21"/>
                <w:highlight w:val="white"/>
              </w:rPr>
            </w:pPr>
            <w:bookmarkStart w:colFirst="0" w:colLast="0" w:name="_47d8i1x83w3t" w:id="0"/>
            <w:bookmarkEnd w:id="0"/>
            <w:r w:rsidDel="00000000" w:rsidR="00000000" w:rsidRPr="00000000">
              <w:rPr>
                <w:b w:val="1"/>
                <w:color w:val="1f2328"/>
                <w:sz w:val="21"/>
                <w:szCs w:val="21"/>
                <w:highlight w:val="white"/>
                <w:rtl w:val="0"/>
              </w:rPr>
              <w:t xml:space="preserve">Ratified </w:t>
            </w:r>
            <w:r w:rsidDel="00000000" w:rsidR="00000000" w:rsidRPr="00000000">
              <w:rPr>
                <w:color w:val="1f2328"/>
                <w:sz w:val="21"/>
                <w:szCs w:val="21"/>
                <w:highlight w:val="white"/>
                <w:rtl w:val="0"/>
              </w:rPr>
              <w:t xml:space="preserve">governance actions that will be enacted at next epoch transition</w:t>
            </w:r>
          </w:p>
          <w:p w:rsidR="00000000" w:rsidDel="00000000" w:rsidP="00000000" w:rsidRDefault="00000000" w:rsidRPr="00000000" w14:paraId="00000D48">
            <w:pPr>
              <w:pStyle w:val="Title"/>
              <w:keepNext w:val="0"/>
              <w:keepLines w:val="0"/>
              <w:spacing w:after="0" w:line="240" w:lineRule="auto"/>
              <w:ind w:left="720" w:firstLine="0"/>
              <w:rPr>
                <w:color w:val="1f2328"/>
                <w:sz w:val="21"/>
                <w:szCs w:val="21"/>
                <w:highlight w:val="white"/>
              </w:rPr>
            </w:pPr>
            <w:bookmarkStart w:colFirst="0" w:colLast="0" w:name="_47d8i1x83w3t" w:id="0"/>
            <w:bookmarkEnd w:id="0"/>
            <w:r w:rsidDel="00000000" w:rsidR="00000000" w:rsidRPr="00000000">
              <w:rPr>
                <w:b w:val="1"/>
                <w:color w:val="1f2328"/>
                <w:sz w:val="21"/>
                <w:szCs w:val="21"/>
                <w:highlight w:val="white"/>
                <w:rtl w:val="0"/>
              </w:rPr>
              <w:t xml:space="preserve">Active </w:t>
            </w:r>
            <w:r w:rsidDel="00000000" w:rsidR="00000000" w:rsidRPr="00000000">
              <w:rPr>
                <w:color w:val="1f2328"/>
                <w:sz w:val="21"/>
                <w:szCs w:val="21"/>
                <w:highlight w:val="white"/>
                <w:rtl w:val="0"/>
              </w:rPr>
              <w:t xml:space="preserve">governance actions proposals including their type, stake address that collects the deposit, governance action id, expiration, spo, drep and cc votes </w:t>
            </w:r>
          </w:p>
        </w:tc>
        <w:tc>
          <w:tcPr/>
          <w:p w:rsidR="00000000" w:rsidDel="00000000" w:rsidP="00000000" w:rsidRDefault="00000000" w:rsidRPr="00000000" w14:paraId="00000D49">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Detail Pending</w:t>
            </w:r>
          </w:p>
        </w:tc>
        <w:tc>
          <w:tcPr/>
          <w:p w:rsidR="00000000" w:rsidDel="00000000" w:rsidP="00000000" w:rsidRDefault="00000000" w:rsidRPr="00000000" w14:paraId="00000D4A">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D4B">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D4C">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D4D">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D4E">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D4F">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D50">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The command handles errors gracefully and provides helpful error messages when required options are missing or invalid inputs are provided.</w:t>
            </w:r>
          </w:p>
        </w:tc>
        <w:tc>
          <w:tcPr/>
          <w:p w:rsidR="00000000" w:rsidDel="00000000" w:rsidP="00000000" w:rsidRDefault="00000000" w:rsidRPr="00000000" w14:paraId="00000D51">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Detail Pending</w:t>
            </w:r>
          </w:p>
        </w:tc>
        <w:tc>
          <w:tcPr/>
          <w:p w:rsidR="00000000" w:rsidDel="00000000" w:rsidP="00000000" w:rsidRDefault="00000000" w:rsidRPr="00000000" w14:paraId="00000D52">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D53">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D54">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D55">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restart"/>
          </w:tcPr>
          <w:p w:rsidR="00000000" w:rsidDel="00000000" w:rsidP="00000000" w:rsidRDefault="00000000" w:rsidRPr="00000000" w14:paraId="00000D56">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CLI32</w:t>
            </w:r>
          </w:p>
        </w:tc>
        <w:tc>
          <w:tcPr>
            <w:vMerge w:val="restart"/>
          </w:tcPr>
          <w:p w:rsidR="00000000" w:rsidDel="00000000" w:rsidP="00000000" w:rsidRDefault="00000000" w:rsidRPr="00000000" w14:paraId="00000D57">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As a CC member </w:t>
            </w:r>
          </w:p>
          <w:p w:rsidR="00000000" w:rsidDel="00000000" w:rsidP="00000000" w:rsidRDefault="00000000" w:rsidRPr="00000000" w14:paraId="00000D58">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I want to query the committee state</w:t>
            </w:r>
          </w:p>
          <w:p w:rsidR="00000000" w:rsidDel="00000000" w:rsidP="00000000" w:rsidRDefault="00000000" w:rsidRPr="00000000" w14:paraId="00000D59">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So that I can find my expiration term and whether my hot key authorization certificate has been recorded on chain</w:t>
            </w:r>
          </w:p>
          <w:p w:rsidR="00000000" w:rsidDel="00000000" w:rsidP="00000000" w:rsidRDefault="00000000" w:rsidRPr="00000000" w14:paraId="00000D5A">
            <w:pPr>
              <w:pStyle w:val="Title"/>
              <w:keepNext w:val="0"/>
              <w:keepLines w:val="0"/>
              <w:spacing w:after="0"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D5B">
            <w:pPr>
              <w:pStyle w:val="Title"/>
              <w:keepNext w:val="0"/>
              <w:keepLines w:val="0"/>
              <w:spacing w:after="0" w:line="240" w:lineRule="auto"/>
              <w:rPr>
                <w:rFonts w:ascii="Courier New" w:cs="Courier New" w:eastAsia="Courier New" w:hAnsi="Courier New"/>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The command is implemented as </w:t>
            </w:r>
            <w:r w:rsidDel="00000000" w:rsidR="00000000" w:rsidRPr="00000000">
              <w:rPr>
                <w:rFonts w:ascii="Courier New" w:cs="Courier New" w:eastAsia="Courier New" w:hAnsi="Courier New"/>
                <w:color w:val="1f2328"/>
                <w:sz w:val="21"/>
                <w:szCs w:val="21"/>
                <w:highlight w:val="white"/>
                <w:rtl w:val="0"/>
              </w:rPr>
              <w:t xml:space="preserve">cardano-cli conway query committee-state</w:t>
            </w:r>
          </w:p>
        </w:tc>
        <w:tc>
          <w:tcPr/>
          <w:p w:rsidR="00000000" w:rsidDel="00000000" w:rsidP="00000000" w:rsidRDefault="00000000" w:rsidRPr="00000000" w14:paraId="00000D5C">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Detail Pending</w:t>
            </w:r>
          </w:p>
        </w:tc>
        <w:tc>
          <w:tcPr/>
          <w:p w:rsidR="00000000" w:rsidDel="00000000" w:rsidP="00000000" w:rsidRDefault="00000000" w:rsidRPr="00000000" w14:paraId="00000D5D">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D5E">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D5F">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D60">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D61">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D62">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D63">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Requires the user to provide the network id </w:t>
            </w:r>
          </w:p>
        </w:tc>
        <w:tc>
          <w:tcPr/>
          <w:p w:rsidR="00000000" w:rsidDel="00000000" w:rsidP="00000000" w:rsidRDefault="00000000" w:rsidRPr="00000000" w14:paraId="00000D64">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Detail Pending</w:t>
            </w:r>
          </w:p>
        </w:tc>
        <w:tc>
          <w:tcPr/>
          <w:p w:rsidR="00000000" w:rsidDel="00000000" w:rsidP="00000000" w:rsidRDefault="00000000" w:rsidRPr="00000000" w14:paraId="00000D65">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D66">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D67">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D68">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D69">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D6A">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D6B">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Supports a query for an specific CC credential </w:t>
              <w:br w:type="textWrapping"/>
            </w:r>
          </w:p>
          <w:p w:rsidR="00000000" w:rsidDel="00000000" w:rsidP="00000000" w:rsidRDefault="00000000" w:rsidRPr="00000000" w14:paraId="00000D6C">
            <w:pPr>
              <w:pStyle w:val="Title"/>
              <w:keepNext w:val="0"/>
              <w:keepLines w:val="0"/>
              <w:spacing w:after="0" w:line="240" w:lineRule="auto"/>
              <w:ind w:left="720" w:firstLine="0"/>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CC cold verification key</w:t>
            </w:r>
          </w:p>
          <w:p w:rsidR="00000000" w:rsidDel="00000000" w:rsidP="00000000" w:rsidRDefault="00000000" w:rsidRPr="00000000" w14:paraId="00000D6D">
            <w:pPr>
              <w:pStyle w:val="Title"/>
              <w:keepNext w:val="0"/>
              <w:keepLines w:val="0"/>
              <w:spacing w:after="0" w:line="240" w:lineRule="auto"/>
              <w:ind w:left="720" w:firstLine="0"/>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CC cold verification key file</w:t>
            </w:r>
          </w:p>
          <w:p w:rsidR="00000000" w:rsidDel="00000000" w:rsidP="00000000" w:rsidRDefault="00000000" w:rsidRPr="00000000" w14:paraId="00000D6E">
            <w:pPr>
              <w:pStyle w:val="Title"/>
              <w:keepNext w:val="0"/>
              <w:keepLines w:val="0"/>
              <w:spacing w:after="0" w:line="240" w:lineRule="auto"/>
              <w:ind w:left="720" w:firstLine="0"/>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CC cold verification key hash</w:t>
            </w:r>
          </w:p>
          <w:p w:rsidR="00000000" w:rsidDel="00000000" w:rsidP="00000000" w:rsidRDefault="00000000" w:rsidRPr="00000000" w14:paraId="00000D6F">
            <w:pPr>
              <w:pStyle w:val="Title"/>
              <w:keepNext w:val="0"/>
              <w:keepLines w:val="0"/>
              <w:spacing w:after="0" w:line="240" w:lineRule="auto"/>
              <w:ind w:left="720" w:firstLine="0"/>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CC hot verification key</w:t>
            </w:r>
          </w:p>
          <w:p w:rsidR="00000000" w:rsidDel="00000000" w:rsidP="00000000" w:rsidRDefault="00000000" w:rsidRPr="00000000" w14:paraId="00000D70">
            <w:pPr>
              <w:pStyle w:val="Title"/>
              <w:keepNext w:val="0"/>
              <w:keepLines w:val="0"/>
              <w:spacing w:after="0" w:line="240" w:lineRule="auto"/>
              <w:ind w:left="720" w:firstLine="0"/>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CC hot verification key file</w:t>
            </w:r>
          </w:p>
          <w:p w:rsidR="00000000" w:rsidDel="00000000" w:rsidP="00000000" w:rsidRDefault="00000000" w:rsidRPr="00000000" w14:paraId="00000D71">
            <w:pPr>
              <w:pStyle w:val="Title"/>
              <w:keepNext w:val="0"/>
              <w:keepLines w:val="0"/>
              <w:spacing w:after="0" w:line="240" w:lineRule="auto"/>
              <w:ind w:left="720" w:firstLine="0"/>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CC hot verification key hash </w:t>
            </w:r>
          </w:p>
          <w:p w:rsidR="00000000" w:rsidDel="00000000" w:rsidP="00000000" w:rsidRDefault="00000000" w:rsidRPr="00000000" w14:paraId="00000D72">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D73">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Detail Pending</w:t>
            </w:r>
          </w:p>
        </w:tc>
        <w:tc>
          <w:tcPr/>
          <w:p w:rsidR="00000000" w:rsidDel="00000000" w:rsidP="00000000" w:rsidRDefault="00000000" w:rsidRPr="00000000" w14:paraId="00000D74">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D75">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D76">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D77">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D78">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D79">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D7A">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When no CC key is specified, the command outputs information for all committee members</w:t>
            </w:r>
          </w:p>
        </w:tc>
        <w:tc>
          <w:tcPr/>
          <w:p w:rsidR="00000000" w:rsidDel="00000000" w:rsidP="00000000" w:rsidRDefault="00000000" w:rsidRPr="00000000" w14:paraId="00000D7B">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Detail Pending</w:t>
            </w:r>
          </w:p>
        </w:tc>
        <w:tc>
          <w:tcPr/>
          <w:p w:rsidR="00000000" w:rsidDel="00000000" w:rsidP="00000000" w:rsidRDefault="00000000" w:rsidRPr="00000000" w14:paraId="00000D7C">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D7D">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D7E">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D7F">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D80">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D81">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D82">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The command allows filtering by active, expired and unrecognized members (registered hot keys to an unknown cc cold key) </w:t>
            </w:r>
          </w:p>
        </w:tc>
        <w:tc>
          <w:tcPr/>
          <w:p w:rsidR="00000000" w:rsidDel="00000000" w:rsidP="00000000" w:rsidRDefault="00000000" w:rsidRPr="00000000" w14:paraId="00000D83">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Detail Pending</w:t>
            </w:r>
          </w:p>
        </w:tc>
        <w:tc>
          <w:tcPr/>
          <w:p w:rsidR="00000000" w:rsidDel="00000000" w:rsidP="00000000" w:rsidRDefault="00000000" w:rsidRPr="00000000" w14:paraId="00000D84">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D85">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D86">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D87">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D88">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D89">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D8A">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The output is a JSON showing, the following information:</w:t>
            </w:r>
          </w:p>
          <w:p w:rsidR="00000000" w:rsidDel="00000000" w:rsidP="00000000" w:rsidRDefault="00000000" w:rsidRPr="00000000" w14:paraId="00000D8B">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rtl w:val="0"/>
              </w:rPr>
            </w:r>
          </w:p>
          <w:p w:rsidR="00000000" w:rsidDel="00000000" w:rsidP="00000000" w:rsidRDefault="00000000" w:rsidRPr="00000000" w14:paraId="00000D8C">
            <w:pPr>
              <w:pStyle w:val="Title"/>
              <w:keepNext w:val="0"/>
              <w:keepLines w:val="0"/>
              <w:spacing w:after="0" w:line="240" w:lineRule="auto"/>
              <w:ind w:left="720" w:firstLine="0"/>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Cold key hash </w:t>
            </w:r>
          </w:p>
          <w:p w:rsidR="00000000" w:rsidDel="00000000" w:rsidP="00000000" w:rsidRDefault="00000000" w:rsidRPr="00000000" w14:paraId="00000D8D">
            <w:pPr>
              <w:pStyle w:val="Title"/>
              <w:keepNext w:val="0"/>
              <w:keepLines w:val="0"/>
              <w:spacing w:after="0" w:line="240" w:lineRule="auto"/>
              <w:ind w:left="720" w:firstLine="0"/>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Hot credential status (Authorized/NotAuthorized) </w:t>
            </w:r>
          </w:p>
          <w:p w:rsidR="00000000" w:rsidDel="00000000" w:rsidP="00000000" w:rsidRDefault="00000000" w:rsidRPr="00000000" w14:paraId="00000D8E">
            <w:pPr>
              <w:pStyle w:val="Title"/>
              <w:keepNext w:val="0"/>
              <w:keepLines w:val="0"/>
              <w:spacing w:after="0" w:line="240" w:lineRule="auto"/>
              <w:ind w:left="720" w:firstLine="0"/>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When Authorized, shows the hot key hash</w:t>
            </w:r>
          </w:p>
          <w:p w:rsidR="00000000" w:rsidDel="00000000" w:rsidP="00000000" w:rsidRDefault="00000000" w:rsidRPr="00000000" w14:paraId="00000D8F">
            <w:pPr>
              <w:pStyle w:val="Title"/>
              <w:keepNext w:val="0"/>
              <w:keepLines w:val="0"/>
              <w:spacing w:after="0" w:line="240" w:lineRule="auto"/>
              <w:ind w:left="720" w:firstLine="0"/>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Status (Active, Expired, Unrecognized) </w:t>
            </w:r>
          </w:p>
          <w:p w:rsidR="00000000" w:rsidDel="00000000" w:rsidP="00000000" w:rsidRDefault="00000000" w:rsidRPr="00000000" w14:paraId="00000D90">
            <w:pPr>
              <w:pStyle w:val="Title"/>
              <w:keepNext w:val="0"/>
              <w:keepLines w:val="0"/>
              <w:spacing w:after="0" w:line="240" w:lineRule="auto"/>
              <w:ind w:left="720" w:firstLine="0"/>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Expiration epoch</w:t>
            </w:r>
          </w:p>
          <w:p w:rsidR="00000000" w:rsidDel="00000000" w:rsidP="00000000" w:rsidRDefault="00000000" w:rsidRPr="00000000" w14:paraId="00000D91">
            <w:pPr>
              <w:pStyle w:val="Title"/>
              <w:keepNext w:val="0"/>
              <w:keepLines w:val="0"/>
              <w:spacing w:after="0" w:line="240" w:lineRule="auto"/>
              <w:ind w:left="720" w:firstLine="0"/>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Current epoch (when you ran the query)</w:t>
            </w:r>
          </w:p>
          <w:p w:rsidR="00000000" w:rsidDel="00000000" w:rsidP="00000000" w:rsidRDefault="00000000" w:rsidRPr="00000000" w14:paraId="00000D92">
            <w:pPr>
              <w:pStyle w:val="Title"/>
              <w:keepNext w:val="0"/>
              <w:keepLines w:val="0"/>
              <w:spacing w:after="0" w:line="240" w:lineRule="auto"/>
              <w:ind w:left="720" w:firstLine="0"/>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Quorum</w:t>
            </w:r>
          </w:p>
        </w:tc>
        <w:tc>
          <w:tcPr/>
          <w:p w:rsidR="00000000" w:rsidDel="00000000" w:rsidP="00000000" w:rsidRDefault="00000000" w:rsidRPr="00000000" w14:paraId="00000D93">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Detail Pending</w:t>
            </w:r>
          </w:p>
        </w:tc>
        <w:tc>
          <w:tcPr/>
          <w:p w:rsidR="00000000" w:rsidDel="00000000" w:rsidP="00000000" w:rsidRDefault="00000000" w:rsidRPr="00000000" w14:paraId="00000D94">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D95">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D96">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D97">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D98">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D99">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D9A">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The command has the flag –out-file to specify the file where the output  will be saved. </w:t>
            </w:r>
          </w:p>
        </w:tc>
        <w:tc>
          <w:tcPr/>
          <w:p w:rsidR="00000000" w:rsidDel="00000000" w:rsidP="00000000" w:rsidRDefault="00000000" w:rsidRPr="00000000" w14:paraId="00000D9B">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Detail Pending</w:t>
            </w:r>
          </w:p>
        </w:tc>
        <w:tc>
          <w:tcPr/>
          <w:p w:rsidR="00000000" w:rsidDel="00000000" w:rsidP="00000000" w:rsidRDefault="00000000" w:rsidRPr="00000000" w14:paraId="00000D9C">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D9D">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D9E">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D9F">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DA0">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DA1">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DA2">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The command handles errors gracefully and provides helpful error messages when required options are missing or invalid inputs are provided.</w:t>
            </w:r>
          </w:p>
        </w:tc>
        <w:tc>
          <w:tcPr/>
          <w:p w:rsidR="00000000" w:rsidDel="00000000" w:rsidP="00000000" w:rsidRDefault="00000000" w:rsidRPr="00000000" w14:paraId="00000DA3">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Detail Pending</w:t>
            </w:r>
          </w:p>
        </w:tc>
        <w:tc>
          <w:tcPr/>
          <w:p w:rsidR="00000000" w:rsidDel="00000000" w:rsidP="00000000" w:rsidRDefault="00000000" w:rsidRPr="00000000" w14:paraId="00000DA4">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DA5">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DA6">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DA7">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restart"/>
          </w:tcPr>
          <w:p w:rsidR="00000000" w:rsidDel="00000000" w:rsidP="00000000" w:rsidRDefault="00000000" w:rsidRPr="00000000" w14:paraId="00000DA8">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CLI33</w:t>
            </w:r>
          </w:p>
        </w:tc>
        <w:tc>
          <w:tcPr>
            <w:vMerge w:val="restart"/>
          </w:tcPr>
          <w:p w:rsidR="00000000" w:rsidDel="00000000" w:rsidP="00000000" w:rsidRDefault="00000000" w:rsidRPr="00000000" w14:paraId="00000DA9">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As an ada holder</w:t>
            </w:r>
          </w:p>
          <w:p w:rsidR="00000000" w:rsidDel="00000000" w:rsidP="00000000" w:rsidRDefault="00000000" w:rsidRPr="00000000" w14:paraId="00000DAA">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I want to query the DRep state </w:t>
            </w:r>
          </w:p>
          <w:p w:rsidR="00000000" w:rsidDel="00000000" w:rsidP="00000000" w:rsidRDefault="00000000" w:rsidRPr="00000000" w14:paraId="00000DAB">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So that …   </w:t>
            </w:r>
          </w:p>
        </w:tc>
        <w:tc>
          <w:tcPr/>
          <w:p w:rsidR="00000000" w:rsidDel="00000000" w:rsidP="00000000" w:rsidRDefault="00000000" w:rsidRPr="00000000" w14:paraId="00000DAC">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The command is implemented as </w:t>
            </w:r>
            <w:r w:rsidDel="00000000" w:rsidR="00000000" w:rsidRPr="00000000">
              <w:rPr>
                <w:rFonts w:ascii="Courier New" w:cs="Courier New" w:eastAsia="Courier New" w:hAnsi="Courier New"/>
                <w:color w:val="1f2328"/>
                <w:sz w:val="21"/>
                <w:szCs w:val="21"/>
                <w:highlight w:val="white"/>
                <w:rtl w:val="0"/>
              </w:rPr>
              <w:t xml:space="preserve">cardano-cli conway query drep-state</w:t>
            </w:r>
            <w:r w:rsidDel="00000000" w:rsidR="00000000" w:rsidRPr="00000000">
              <w:rPr>
                <w:rtl w:val="0"/>
              </w:rPr>
            </w:r>
          </w:p>
        </w:tc>
        <w:tc>
          <w:tcPr/>
          <w:p w:rsidR="00000000" w:rsidDel="00000000" w:rsidP="00000000" w:rsidRDefault="00000000" w:rsidRPr="00000000" w14:paraId="00000DAD">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Detail Pending</w:t>
            </w:r>
          </w:p>
        </w:tc>
        <w:tc>
          <w:tcPr/>
          <w:p w:rsidR="00000000" w:rsidDel="00000000" w:rsidP="00000000" w:rsidRDefault="00000000" w:rsidRPr="00000000" w14:paraId="00000DAE">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DAF">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DB0">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DB1">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DB2">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DB3">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DB4">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Requires the user to provide the network id </w:t>
            </w:r>
          </w:p>
        </w:tc>
        <w:tc>
          <w:tcPr/>
          <w:p w:rsidR="00000000" w:rsidDel="00000000" w:rsidP="00000000" w:rsidRDefault="00000000" w:rsidRPr="00000000" w14:paraId="00000DB5">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Detail Pending</w:t>
            </w:r>
          </w:p>
        </w:tc>
        <w:tc>
          <w:tcPr/>
          <w:p w:rsidR="00000000" w:rsidDel="00000000" w:rsidP="00000000" w:rsidRDefault="00000000" w:rsidRPr="00000000" w14:paraId="00000DB6">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DB7">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DB8">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DB9">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DBA">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DBB">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DBC">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Supports a query for an specific DRep credential</w:t>
            </w:r>
          </w:p>
          <w:p w:rsidR="00000000" w:rsidDel="00000000" w:rsidP="00000000" w:rsidRDefault="00000000" w:rsidRPr="00000000" w14:paraId="00000DBD">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rtl w:val="0"/>
              </w:rPr>
            </w:r>
          </w:p>
          <w:p w:rsidR="00000000" w:rsidDel="00000000" w:rsidP="00000000" w:rsidRDefault="00000000" w:rsidRPr="00000000" w14:paraId="00000DBE">
            <w:pPr>
              <w:pStyle w:val="Title"/>
              <w:keepNext w:val="0"/>
              <w:keepLines w:val="0"/>
              <w:spacing w:after="0" w:line="240" w:lineRule="auto"/>
              <w:ind w:left="720" w:firstLine="0"/>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DRep verification key</w:t>
            </w:r>
          </w:p>
          <w:p w:rsidR="00000000" w:rsidDel="00000000" w:rsidP="00000000" w:rsidRDefault="00000000" w:rsidRPr="00000000" w14:paraId="00000DBF">
            <w:pPr>
              <w:pStyle w:val="Title"/>
              <w:keepNext w:val="0"/>
              <w:keepLines w:val="0"/>
              <w:spacing w:after="0" w:line="240" w:lineRule="auto"/>
              <w:ind w:left="720" w:firstLine="0"/>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DRep verification key file </w:t>
            </w:r>
          </w:p>
          <w:p w:rsidR="00000000" w:rsidDel="00000000" w:rsidP="00000000" w:rsidRDefault="00000000" w:rsidRPr="00000000" w14:paraId="00000DC0">
            <w:pPr>
              <w:pStyle w:val="Title"/>
              <w:keepNext w:val="0"/>
              <w:keepLines w:val="0"/>
              <w:spacing w:after="0" w:line="240" w:lineRule="auto"/>
              <w:ind w:left="720" w:firstLine="0"/>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DRep verification key hash (DRep ID)</w:t>
            </w:r>
          </w:p>
        </w:tc>
        <w:tc>
          <w:tcPr/>
          <w:p w:rsidR="00000000" w:rsidDel="00000000" w:rsidP="00000000" w:rsidRDefault="00000000" w:rsidRPr="00000000" w14:paraId="00000DC1">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Detail Pending</w:t>
            </w:r>
          </w:p>
        </w:tc>
        <w:tc>
          <w:tcPr/>
          <w:p w:rsidR="00000000" w:rsidDel="00000000" w:rsidP="00000000" w:rsidRDefault="00000000" w:rsidRPr="00000000" w14:paraId="00000DC2">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DC3">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DC4">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DC5">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DC6">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DC7">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DC8">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If no Drep credential is specified it returns all DReps</w:t>
            </w:r>
          </w:p>
        </w:tc>
        <w:tc>
          <w:tcPr/>
          <w:p w:rsidR="00000000" w:rsidDel="00000000" w:rsidP="00000000" w:rsidRDefault="00000000" w:rsidRPr="00000000" w14:paraId="00000DC9">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Detail Pending</w:t>
            </w:r>
          </w:p>
        </w:tc>
        <w:tc>
          <w:tcPr/>
          <w:p w:rsidR="00000000" w:rsidDel="00000000" w:rsidP="00000000" w:rsidRDefault="00000000" w:rsidRPr="00000000" w14:paraId="00000DCA">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DCB">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DCC">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DCD">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DCE">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DCF">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DD0">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The command has the flag –out-file to specify the file where the output  will be saved. </w:t>
            </w:r>
          </w:p>
        </w:tc>
        <w:tc>
          <w:tcPr/>
          <w:p w:rsidR="00000000" w:rsidDel="00000000" w:rsidP="00000000" w:rsidRDefault="00000000" w:rsidRPr="00000000" w14:paraId="00000DD1">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Detail Pending</w:t>
            </w:r>
          </w:p>
        </w:tc>
        <w:tc>
          <w:tcPr/>
          <w:p w:rsidR="00000000" w:rsidDel="00000000" w:rsidP="00000000" w:rsidRDefault="00000000" w:rsidRPr="00000000" w14:paraId="00000DD2">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DD3">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DD4">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DD5">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DD6">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DD7">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DD8">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The output is a JSON showing, the following information:</w:t>
              <w:br w:type="textWrapping"/>
            </w:r>
          </w:p>
          <w:p w:rsidR="00000000" w:rsidDel="00000000" w:rsidP="00000000" w:rsidRDefault="00000000" w:rsidRPr="00000000" w14:paraId="00000DD9">
            <w:pPr>
              <w:pStyle w:val="Title"/>
              <w:keepNext w:val="0"/>
              <w:keepLines w:val="0"/>
              <w:spacing w:after="0" w:line="240" w:lineRule="auto"/>
              <w:ind w:left="720" w:firstLine="0"/>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Drep Key hash</w:t>
            </w:r>
          </w:p>
          <w:p w:rsidR="00000000" w:rsidDel="00000000" w:rsidP="00000000" w:rsidRDefault="00000000" w:rsidRPr="00000000" w14:paraId="00000DDA">
            <w:pPr>
              <w:pStyle w:val="Title"/>
              <w:keepNext w:val="0"/>
              <w:keepLines w:val="0"/>
              <w:spacing w:after="0" w:line="240" w:lineRule="auto"/>
              <w:ind w:left="720" w:firstLine="0"/>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Anchor (Drep metadata)</w:t>
            </w:r>
          </w:p>
          <w:p w:rsidR="00000000" w:rsidDel="00000000" w:rsidP="00000000" w:rsidRDefault="00000000" w:rsidRPr="00000000" w14:paraId="00000DDB">
            <w:pPr>
              <w:pStyle w:val="Title"/>
              <w:keepNext w:val="0"/>
              <w:keepLines w:val="0"/>
              <w:spacing w:after="0" w:line="240" w:lineRule="auto"/>
              <w:ind w:left="720" w:firstLine="0"/>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Deposit</w:t>
            </w:r>
          </w:p>
          <w:p w:rsidR="00000000" w:rsidDel="00000000" w:rsidP="00000000" w:rsidRDefault="00000000" w:rsidRPr="00000000" w14:paraId="00000DDC">
            <w:pPr>
              <w:pStyle w:val="Title"/>
              <w:keepNext w:val="0"/>
              <w:keepLines w:val="0"/>
              <w:spacing w:after="0" w:line="240" w:lineRule="auto"/>
              <w:ind w:left="720" w:firstLine="0"/>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Expiry (from Drep activity)</w:t>
            </w:r>
          </w:p>
        </w:tc>
        <w:tc>
          <w:tcPr/>
          <w:p w:rsidR="00000000" w:rsidDel="00000000" w:rsidP="00000000" w:rsidRDefault="00000000" w:rsidRPr="00000000" w14:paraId="00000DDD">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Detail Pending</w:t>
            </w:r>
          </w:p>
        </w:tc>
        <w:tc>
          <w:tcPr/>
          <w:p w:rsidR="00000000" w:rsidDel="00000000" w:rsidP="00000000" w:rsidRDefault="00000000" w:rsidRPr="00000000" w14:paraId="00000DDE">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DDF">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DE0">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DE1">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DE2">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DE3">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DE4">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The command handles errors gracefully and provides helpful error messages when required options are missing or invalid inputs are provided.</w:t>
            </w:r>
          </w:p>
        </w:tc>
        <w:tc>
          <w:tcPr/>
          <w:p w:rsidR="00000000" w:rsidDel="00000000" w:rsidP="00000000" w:rsidRDefault="00000000" w:rsidRPr="00000000" w14:paraId="00000DE5">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Detail Pending</w:t>
            </w:r>
          </w:p>
        </w:tc>
        <w:tc>
          <w:tcPr/>
          <w:p w:rsidR="00000000" w:rsidDel="00000000" w:rsidP="00000000" w:rsidRDefault="00000000" w:rsidRPr="00000000" w14:paraId="00000DE6">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DE7">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DE8">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DE9">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restart"/>
          </w:tcPr>
          <w:p w:rsidR="00000000" w:rsidDel="00000000" w:rsidP="00000000" w:rsidRDefault="00000000" w:rsidRPr="00000000" w14:paraId="00000DEA">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CLI34</w:t>
            </w:r>
          </w:p>
        </w:tc>
        <w:tc>
          <w:tcPr>
            <w:vMerge w:val="restart"/>
          </w:tcPr>
          <w:p w:rsidR="00000000" w:rsidDel="00000000" w:rsidP="00000000" w:rsidRDefault="00000000" w:rsidRPr="00000000" w14:paraId="00000DEB">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As an ada holder and DRep</w:t>
            </w:r>
          </w:p>
          <w:p w:rsidR="00000000" w:rsidDel="00000000" w:rsidP="00000000" w:rsidRDefault="00000000" w:rsidRPr="00000000" w14:paraId="00000DEC">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I want to query the DRep stake distribution</w:t>
            </w:r>
          </w:p>
          <w:p w:rsidR="00000000" w:rsidDel="00000000" w:rsidP="00000000" w:rsidRDefault="00000000" w:rsidRPr="00000000" w14:paraId="00000DED">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So that I can find the weight (of the votes) of each DRep</w:t>
            </w:r>
          </w:p>
        </w:tc>
        <w:tc>
          <w:tcPr/>
          <w:p w:rsidR="00000000" w:rsidDel="00000000" w:rsidP="00000000" w:rsidRDefault="00000000" w:rsidRPr="00000000" w14:paraId="00000DEE">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The command is implemented as </w:t>
            </w:r>
            <w:r w:rsidDel="00000000" w:rsidR="00000000" w:rsidRPr="00000000">
              <w:rPr>
                <w:rFonts w:ascii="Courier New" w:cs="Courier New" w:eastAsia="Courier New" w:hAnsi="Courier New"/>
                <w:color w:val="1f2328"/>
                <w:sz w:val="21"/>
                <w:szCs w:val="21"/>
                <w:highlight w:val="white"/>
                <w:rtl w:val="0"/>
              </w:rPr>
              <w:t xml:space="preserve">cardano-cli conway query drep-stake-distribution</w:t>
            </w:r>
            <w:r w:rsidDel="00000000" w:rsidR="00000000" w:rsidRPr="00000000">
              <w:rPr>
                <w:rtl w:val="0"/>
              </w:rPr>
            </w:r>
          </w:p>
        </w:tc>
        <w:tc>
          <w:tcPr/>
          <w:p w:rsidR="00000000" w:rsidDel="00000000" w:rsidP="00000000" w:rsidRDefault="00000000" w:rsidRPr="00000000" w14:paraId="00000DEF">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Detail Pending</w:t>
            </w:r>
          </w:p>
        </w:tc>
        <w:tc>
          <w:tcPr/>
          <w:p w:rsidR="00000000" w:rsidDel="00000000" w:rsidP="00000000" w:rsidRDefault="00000000" w:rsidRPr="00000000" w14:paraId="00000DF0">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DF1">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DF2">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DF3">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DF4">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DF5">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DF6">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Supports a query for an specific DRep credential</w:t>
            </w:r>
          </w:p>
          <w:p w:rsidR="00000000" w:rsidDel="00000000" w:rsidP="00000000" w:rsidRDefault="00000000" w:rsidRPr="00000000" w14:paraId="00000DF7">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rtl w:val="0"/>
              </w:rPr>
            </w:r>
          </w:p>
          <w:p w:rsidR="00000000" w:rsidDel="00000000" w:rsidP="00000000" w:rsidRDefault="00000000" w:rsidRPr="00000000" w14:paraId="00000DF8">
            <w:pPr>
              <w:pStyle w:val="Title"/>
              <w:keepNext w:val="0"/>
              <w:keepLines w:val="0"/>
              <w:spacing w:after="0" w:line="240" w:lineRule="auto"/>
              <w:ind w:left="720" w:firstLine="0"/>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DRep verification key</w:t>
            </w:r>
          </w:p>
          <w:p w:rsidR="00000000" w:rsidDel="00000000" w:rsidP="00000000" w:rsidRDefault="00000000" w:rsidRPr="00000000" w14:paraId="00000DF9">
            <w:pPr>
              <w:pStyle w:val="Title"/>
              <w:keepNext w:val="0"/>
              <w:keepLines w:val="0"/>
              <w:spacing w:after="0" w:line="240" w:lineRule="auto"/>
              <w:ind w:left="720" w:firstLine="0"/>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DRep verification key file </w:t>
            </w:r>
          </w:p>
          <w:p w:rsidR="00000000" w:rsidDel="00000000" w:rsidP="00000000" w:rsidRDefault="00000000" w:rsidRPr="00000000" w14:paraId="00000DFA">
            <w:pPr>
              <w:pStyle w:val="Title"/>
              <w:keepNext w:val="0"/>
              <w:keepLines w:val="0"/>
              <w:spacing w:after="0" w:line="240" w:lineRule="auto"/>
              <w:ind w:left="720" w:firstLine="0"/>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DRep verification key hash (DRep ID)</w:t>
            </w:r>
          </w:p>
        </w:tc>
        <w:tc>
          <w:tcPr/>
          <w:p w:rsidR="00000000" w:rsidDel="00000000" w:rsidP="00000000" w:rsidRDefault="00000000" w:rsidRPr="00000000" w14:paraId="00000DFB">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Detail Pending</w:t>
            </w:r>
          </w:p>
        </w:tc>
        <w:tc>
          <w:tcPr/>
          <w:p w:rsidR="00000000" w:rsidDel="00000000" w:rsidP="00000000" w:rsidRDefault="00000000" w:rsidRPr="00000000" w14:paraId="00000DFC">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DFD">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DFE">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DFF">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E00">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E01">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E02">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If no Drep credential is specified it returns all DReps</w:t>
            </w:r>
          </w:p>
        </w:tc>
        <w:tc>
          <w:tcPr/>
          <w:p w:rsidR="00000000" w:rsidDel="00000000" w:rsidP="00000000" w:rsidRDefault="00000000" w:rsidRPr="00000000" w14:paraId="00000E03">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Detail Pending</w:t>
            </w:r>
          </w:p>
        </w:tc>
        <w:tc>
          <w:tcPr/>
          <w:p w:rsidR="00000000" w:rsidDel="00000000" w:rsidP="00000000" w:rsidRDefault="00000000" w:rsidRPr="00000000" w14:paraId="00000E04">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E05">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E06">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E07">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E08">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E09">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E0A">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The command has the flag –out-file to specify the file where the output  will be saved. </w:t>
            </w:r>
          </w:p>
        </w:tc>
        <w:tc>
          <w:tcPr/>
          <w:p w:rsidR="00000000" w:rsidDel="00000000" w:rsidP="00000000" w:rsidRDefault="00000000" w:rsidRPr="00000000" w14:paraId="00000E0B">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Detail Pending</w:t>
            </w:r>
          </w:p>
        </w:tc>
        <w:tc>
          <w:tcPr/>
          <w:p w:rsidR="00000000" w:rsidDel="00000000" w:rsidP="00000000" w:rsidRDefault="00000000" w:rsidRPr="00000000" w14:paraId="00000E0C">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E0D">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E0E">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E0F">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E10">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E11">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E12">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The output is a JSON showing, the following information:</w:t>
              <w:br w:type="textWrapping"/>
            </w:r>
          </w:p>
          <w:p w:rsidR="00000000" w:rsidDel="00000000" w:rsidP="00000000" w:rsidRDefault="00000000" w:rsidRPr="00000000" w14:paraId="00000E13">
            <w:pPr>
              <w:pStyle w:val="Title"/>
              <w:keepNext w:val="0"/>
              <w:keepLines w:val="0"/>
              <w:spacing w:after="0" w:line="240" w:lineRule="auto"/>
              <w:ind w:left="720" w:firstLine="0"/>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Drep Key hash</w:t>
            </w:r>
          </w:p>
          <w:p w:rsidR="00000000" w:rsidDel="00000000" w:rsidP="00000000" w:rsidRDefault="00000000" w:rsidRPr="00000000" w14:paraId="00000E14">
            <w:pPr>
              <w:pStyle w:val="Title"/>
              <w:keepNext w:val="0"/>
              <w:keepLines w:val="0"/>
              <w:spacing w:after="0" w:line="240" w:lineRule="auto"/>
              <w:ind w:left="720" w:firstLine="0"/>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Stake delegated to this DRep</w:t>
            </w:r>
          </w:p>
        </w:tc>
        <w:tc>
          <w:tcPr/>
          <w:p w:rsidR="00000000" w:rsidDel="00000000" w:rsidP="00000000" w:rsidRDefault="00000000" w:rsidRPr="00000000" w14:paraId="00000E15">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Detail Pending</w:t>
            </w:r>
          </w:p>
        </w:tc>
        <w:tc>
          <w:tcPr/>
          <w:p w:rsidR="00000000" w:rsidDel="00000000" w:rsidP="00000000" w:rsidRDefault="00000000" w:rsidRPr="00000000" w14:paraId="00000E16">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E17">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E18">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E19">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E1A">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vMerge w:val="continue"/>
          </w:tcPr>
          <w:p w:rsidR="00000000" w:rsidDel="00000000" w:rsidP="00000000" w:rsidRDefault="00000000" w:rsidRPr="00000000" w14:paraId="00000E1B">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E1C">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The command handles errors gracefully and provides helpful error messages when required options are missing or invalid inputs are provided.</w:t>
            </w:r>
          </w:p>
        </w:tc>
        <w:tc>
          <w:tcPr/>
          <w:p w:rsidR="00000000" w:rsidDel="00000000" w:rsidP="00000000" w:rsidRDefault="00000000" w:rsidRPr="00000000" w14:paraId="00000E1D">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Detail Pending</w:t>
            </w:r>
          </w:p>
        </w:tc>
        <w:tc>
          <w:tcPr/>
          <w:p w:rsidR="00000000" w:rsidDel="00000000" w:rsidP="00000000" w:rsidRDefault="00000000" w:rsidRPr="00000000" w14:paraId="00000E1E">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E1F">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E20">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E21">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p w:rsidR="00000000" w:rsidDel="00000000" w:rsidP="00000000" w:rsidRDefault="00000000" w:rsidRPr="00000000" w14:paraId="00000E22">
            <w:pPr>
              <w:pStyle w:val="Title"/>
              <w:keepNext w:val="0"/>
              <w:keepLines w:val="0"/>
              <w:spacing w:line="240" w:lineRule="auto"/>
              <w:rPr>
                <w:sz w:val="22"/>
                <w:szCs w:val="22"/>
              </w:rPr>
            </w:pPr>
            <w:bookmarkStart w:colFirst="0" w:colLast="0" w:name="_47d8i1x83w3t" w:id="0"/>
            <w:bookmarkEnd w:id="0"/>
            <w:r w:rsidDel="00000000" w:rsidR="00000000" w:rsidRPr="00000000">
              <w:rPr>
                <w:sz w:val="22"/>
                <w:szCs w:val="22"/>
                <w:rtl w:val="0"/>
              </w:rPr>
              <w:t xml:space="preserve">CLI35</w:t>
            </w:r>
          </w:p>
        </w:tc>
        <w:tc>
          <w:tcPr/>
          <w:p w:rsidR="00000000" w:rsidDel="00000000" w:rsidP="00000000" w:rsidRDefault="00000000" w:rsidRPr="00000000" w14:paraId="00000E23">
            <w:pPr>
              <w:pStyle w:val="Title"/>
              <w:keepNext w:val="0"/>
              <w:keepLines w:val="0"/>
              <w:spacing w:line="240" w:lineRule="auto"/>
              <w:rPr>
                <w:sz w:val="22"/>
                <w:szCs w:val="22"/>
              </w:rPr>
            </w:pPr>
            <w:bookmarkStart w:colFirst="0" w:colLast="0" w:name="_47d8i1x83w3t" w:id="0"/>
            <w:bookmarkEnd w:id="0"/>
            <w:r w:rsidDel="00000000" w:rsidR="00000000" w:rsidRPr="00000000">
              <w:rPr>
                <w:sz w:val="22"/>
                <w:szCs w:val="22"/>
                <w:rtl w:val="0"/>
              </w:rPr>
              <w:t xml:space="preserve">As an ada holder,</w:t>
            </w:r>
          </w:p>
          <w:p w:rsidR="00000000" w:rsidDel="00000000" w:rsidP="00000000" w:rsidRDefault="00000000" w:rsidRPr="00000000" w14:paraId="00000E24">
            <w:pPr>
              <w:pStyle w:val="Title"/>
              <w:keepNext w:val="0"/>
              <w:keepLines w:val="0"/>
              <w:spacing w:line="240" w:lineRule="auto"/>
              <w:rPr>
                <w:sz w:val="22"/>
                <w:szCs w:val="22"/>
              </w:rPr>
            </w:pPr>
            <w:bookmarkStart w:colFirst="0" w:colLast="0" w:name="_47d8i1x83w3t" w:id="0"/>
            <w:bookmarkEnd w:id="0"/>
            <w:r w:rsidDel="00000000" w:rsidR="00000000" w:rsidRPr="00000000">
              <w:rPr>
                <w:sz w:val="22"/>
                <w:szCs w:val="22"/>
                <w:rtl w:val="0"/>
              </w:rPr>
              <w:t xml:space="preserve">I want to query my stake address information so that I can learn to which pool and drep Im delegating to and the value in lovelace of my deposits for delegating and for submitting governance actions. </w:t>
            </w:r>
          </w:p>
        </w:tc>
        <w:tc>
          <w:tcPr/>
          <w:p w:rsidR="00000000" w:rsidDel="00000000" w:rsidP="00000000" w:rsidRDefault="00000000" w:rsidRPr="00000000" w14:paraId="00000E25">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color w:val="1f2328"/>
                <w:sz w:val="21"/>
                <w:szCs w:val="21"/>
                <w:highlight w:val="white"/>
                <w:rtl w:val="0"/>
              </w:rPr>
              <w:t xml:space="preserve">Expand the command </w:t>
            </w:r>
            <w:r w:rsidDel="00000000" w:rsidR="00000000" w:rsidRPr="00000000">
              <w:rPr>
                <w:rFonts w:ascii="Courier New" w:cs="Courier New" w:eastAsia="Courier New" w:hAnsi="Courier New"/>
                <w:color w:val="1f2328"/>
                <w:sz w:val="21"/>
                <w:szCs w:val="21"/>
                <w:highlight w:val="white"/>
                <w:rtl w:val="0"/>
              </w:rPr>
              <w:t xml:space="preserve">query stake-address-info</w:t>
            </w:r>
            <w:r w:rsidDel="00000000" w:rsidR="00000000" w:rsidRPr="00000000">
              <w:rPr>
                <w:color w:val="1f2328"/>
                <w:sz w:val="21"/>
                <w:szCs w:val="21"/>
                <w:highlight w:val="white"/>
                <w:rtl w:val="0"/>
              </w:rPr>
              <w:t xml:space="preserve"> to return the drep id of the DRep that the stake credential is delegated to and the value of the existing deposits. </w:t>
            </w:r>
          </w:p>
        </w:tc>
        <w:tc>
          <w:tcPr/>
          <w:p w:rsidR="00000000" w:rsidDel="00000000" w:rsidP="00000000" w:rsidRDefault="00000000" w:rsidRPr="00000000" w14:paraId="00000E26">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E27">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E28">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E29">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E2A">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p w:rsidR="00000000" w:rsidDel="00000000" w:rsidP="00000000" w:rsidRDefault="00000000" w:rsidRPr="00000000" w14:paraId="00000E2B">
            <w:pPr>
              <w:pStyle w:val="Title"/>
              <w:keepNext w:val="0"/>
              <w:keepLines w:val="0"/>
              <w:spacing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E2C">
            <w:pPr>
              <w:pStyle w:val="Title"/>
              <w:keepNext w:val="0"/>
              <w:keepLines w:val="0"/>
              <w:spacing w:line="240" w:lineRule="auto"/>
              <w:rPr>
                <w:sz w:val="22"/>
                <w:szCs w:val="22"/>
              </w:rPr>
            </w:pPr>
            <w:bookmarkStart w:colFirst="0" w:colLast="0" w:name="_47d8i1x83w3t" w:id="0"/>
            <w:bookmarkEnd w:id="0"/>
            <w:r w:rsidDel="00000000" w:rsidR="00000000" w:rsidRPr="00000000">
              <w:rPr>
                <w:sz w:val="22"/>
                <w:szCs w:val="22"/>
                <w:rtl w:val="0"/>
              </w:rPr>
              <w:t xml:space="preserve">Script as a DRep</w:t>
            </w:r>
          </w:p>
        </w:tc>
        <w:tc>
          <w:tcPr/>
          <w:p w:rsidR="00000000" w:rsidDel="00000000" w:rsidP="00000000" w:rsidRDefault="00000000" w:rsidRPr="00000000" w14:paraId="00000E2D">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E2E">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E2F">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E30">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E31">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E32">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rHeight w:val="420" w:hRule="atLeast"/>
          <w:tblHeader w:val="0"/>
        </w:trPr>
        <w:tc>
          <w:tcPr>
            <w:gridSpan w:val="6"/>
          </w:tcPr>
          <w:p w:rsidR="00000000" w:rsidDel="00000000" w:rsidP="00000000" w:rsidRDefault="00000000" w:rsidRPr="00000000" w14:paraId="00000E33">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Sidechain User Stories</w:t>
            </w:r>
          </w:p>
        </w:tc>
        <w:tc>
          <w:tcPr>
            <w:shd w:fill="ffffff" w:val="clear"/>
          </w:tcPr>
          <w:p w:rsidR="00000000" w:rsidDel="00000000" w:rsidP="00000000" w:rsidRDefault="00000000" w:rsidRPr="00000000" w14:paraId="00000E39">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E3A">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blHeader w:val="0"/>
        </w:trPr>
        <w:tc>
          <w:tcPr/>
          <w:p w:rsidR="00000000" w:rsidDel="00000000" w:rsidP="00000000" w:rsidRDefault="00000000" w:rsidRPr="00000000" w14:paraId="00000E3B">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CH.SID1</w:t>
            </w:r>
          </w:p>
        </w:tc>
        <w:tc>
          <w:tcPr/>
          <w:p w:rsidR="00000000" w:rsidDel="00000000" w:rsidP="00000000" w:rsidRDefault="00000000" w:rsidRPr="00000000" w14:paraId="00000E3C">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As a Sidechain, I wish to use BLS primitives to record settlement operations on Cardano</w:t>
            </w:r>
            <w:r w:rsidDel="00000000" w:rsidR="00000000" w:rsidRPr="00000000">
              <w:rPr>
                <w:rtl w:val="0"/>
              </w:rPr>
            </w:r>
          </w:p>
        </w:tc>
        <w:tc>
          <w:tcPr/>
          <w:p w:rsidR="00000000" w:rsidDel="00000000" w:rsidP="00000000" w:rsidRDefault="00000000" w:rsidRPr="00000000" w14:paraId="00000E3D">
            <w:pPr>
              <w:pStyle w:val="Title"/>
              <w:keepNext w:val="0"/>
              <w:keepLines w:val="0"/>
              <w:spacing w:after="0" w:line="240" w:lineRule="auto"/>
              <w:rPr>
                <w:color w:val="1f2328"/>
                <w:sz w:val="21"/>
                <w:szCs w:val="21"/>
                <w:highlight w:val="white"/>
              </w:rPr>
            </w:pPr>
            <w:bookmarkStart w:colFirst="0" w:colLast="0" w:name="_47d8i1x83w3t" w:id="0"/>
            <w:bookmarkEnd w:id="0"/>
            <w:hyperlink r:id="rId63">
              <w:r w:rsidDel="00000000" w:rsidR="00000000" w:rsidRPr="00000000">
                <w:rPr>
                  <w:color w:val="0000ee"/>
                  <w:u w:val="single"/>
                  <w:shd w:fill="auto" w:val="clear"/>
                  <w:rtl w:val="0"/>
                </w:rPr>
                <w:t xml:space="preserve">Jon Rossie</w:t>
              </w:r>
            </w:hyperlink>
            <w:r w:rsidDel="00000000" w:rsidR="00000000" w:rsidRPr="00000000">
              <w:rPr>
                <w:color w:val="1f2328"/>
                <w:sz w:val="21"/>
                <w:szCs w:val="21"/>
                <w:highlight w:val="white"/>
                <w:rtl w:val="0"/>
              </w:rPr>
              <w:t xml:space="preserve">posted your ‘thread comments’ to initiate</w:t>
            </w:r>
          </w:p>
          <w:p w:rsidR="00000000" w:rsidDel="00000000" w:rsidP="00000000" w:rsidRDefault="00000000" w:rsidRPr="00000000" w14:paraId="00000E3E">
            <w:pPr>
              <w:pStyle w:val="Title"/>
              <w:keepNext w:val="0"/>
              <w:keepLines w:val="0"/>
              <w:spacing w:after="0" w:line="240" w:lineRule="auto"/>
              <w:rPr>
                <w:color w:val="1f2328"/>
                <w:sz w:val="21"/>
                <w:szCs w:val="21"/>
                <w:highlight w:val="white"/>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E3F">
            <w:pPr>
              <w:pStyle w:val="Title"/>
              <w:keepNext w:val="0"/>
              <w:keepLines w:val="0"/>
              <w:spacing w:after="0" w:line="240" w:lineRule="auto"/>
              <w:rPr>
                <w:sz w:val="22"/>
                <w:szCs w:val="22"/>
              </w:rPr>
            </w:pPr>
            <w:bookmarkStart w:colFirst="0" w:colLast="0" w:name="_47d8i1x83w3t" w:id="0"/>
            <w:bookmarkEnd w:id="0"/>
            <w:r w:rsidDel="00000000" w:rsidR="00000000" w:rsidRPr="00000000">
              <w:rPr>
                <w:b w:val="1"/>
                <w:sz w:val="22"/>
                <w:szCs w:val="22"/>
                <w:rtl w:val="0"/>
              </w:rPr>
              <w:t xml:space="preserve">Detail Pending</w:t>
            </w:r>
            <w:r w:rsidDel="00000000" w:rsidR="00000000" w:rsidRPr="00000000">
              <w:rPr>
                <w:rtl w:val="0"/>
              </w:rPr>
            </w:r>
          </w:p>
        </w:tc>
        <w:tc>
          <w:tcPr/>
          <w:p w:rsidR="00000000" w:rsidDel="00000000" w:rsidP="00000000" w:rsidRDefault="00000000" w:rsidRPr="00000000" w14:paraId="00000E40">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E41">
            <w:pPr>
              <w:pStyle w:val="Title"/>
              <w:keepNext w:val="0"/>
              <w:keepLines w:val="0"/>
              <w:spacing w:after="0" w:line="240" w:lineRule="auto"/>
              <w:rPr>
                <w:sz w:val="22"/>
                <w:szCs w:val="22"/>
              </w:rPr>
            </w:pPr>
            <w:bookmarkStart w:colFirst="0" w:colLast="0" w:name="_47d8i1x83w3t" w:id="0"/>
            <w:bookmarkEnd w:id="0"/>
            <w:r w:rsidDel="00000000" w:rsidR="00000000" w:rsidRPr="00000000">
              <w:rPr>
                <w:b w:val="1"/>
                <w:sz w:val="22"/>
                <w:szCs w:val="22"/>
                <w:rtl w:val="0"/>
              </w:rPr>
              <w:t xml:space="preserve">Detail Pending</w:t>
            </w:r>
            <w:r w:rsidDel="00000000" w:rsidR="00000000" w:rsidRPr="00000000">
              <w:rPr>
                <w:rtl w:val="0"/>
              </w:rPr>
            </w:r>
          </w:p>
        </w:tc>
        <w:tc>
          <w:tcPr>
            <w:shd w:fill="ffffff" w:val="clear"/>
          </w:tcPr>
          <w:p w:rsidR="00000000" w:rsidDel="00000000" w:rsidP="00000000" w:rsidRDefault="00000000" w:rsidRPr="00000000" w14:paraId="00000E42">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sz w:val="22"/>
                <w:szCs w:val="22"/>
                <w:rtl w:val="0"/>
              </w:rPr>
              <w:t xml:space="preserve">Sidechain</w:t>
            </w:r>
          </w:p>
        </w:tc>
        <w:tc>
          <w:tcPr>
            <w:shd w:fill="ffffff" w:val="clear"/>
          </w:tcPr>
          <w:p w:rsidR="00000000" w:rsidDel="00000000" w:rsidP="00000000" w:rsidRDefault="00000000" w:rsidRPr="00000000" w14:paraId="00000E43">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blHeader w:val="0"/>
        </w:trPr>
        <w:tc>
          <w:tcPr/>
          <w:p w:rsidR="00000000" w:rsidDel="00000000" w:rsidP="00000000" w:rsidRDefault="00000000" w:rsidRPr="00000000" w14:paraId="00000E44">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CH.SID2</w:t>
            </w:r>
          </w:p>
        </w:tc>
        <w:tc>
          <w:tcPr/>
          <w:p w:rsidR="00000000" w:rsidDel="00000000" w:rsidP="00000000" w:rsidRDefault="00000000" w:rsidRPr="00000000" w14:paraId="00000E45">
            <w:pPr>
              <w:pStyle w:val="Title"/>
              <w:keepNext w:val="0"/>
              <w:keepLines w:val="0"/>
              <w:spacing w:after="0" w:line="240" w:lineRule="auto"/>
              <w:rPr>
                <w:sz w:val="22"/>
                <w:szCs w:val="22"/>
              </w:rPr>
            </w:pPr>
            <w:bookmarkStart w:colFirst="0" w:colLast="0" w:name="_47d8i1x83w3t" w:id="0"/>
            <w:bookmarkEnd w:id="0"/>
            <w:commentRangeStart w:id="25"/>
            <w:r w:rsidDel="00000000" w:rsidR="00000000" w:rsidRPr="00000000">
              <w:rPr>
                <w:sz w:val="22"/>
                <w:szCs w:val="22"/>
                <w:rtl w:val="0"/>
              </w:rPr>
              <w:t xml:space="preserve">Sidechain will use BLS for tokenomics, in particular to support multi-sig certificates about Sidechain activity that can be verified by Plutus contracts</w:t>
            </w:r>
            <w:commentRangeEnd w:id="25"/>
            <w:r w:rsidDel="00000000" w:rsidR="00000000" w:rsidRPr="00000000">
              <w:commentReference w:id="25"/>
            </w:r>
            <w:r w:rsidDel="00000000" w:rsidR="00000000" w:rsidRPr="00000000">
              <w:rPr>
                <w:rtl w:val="0"/>
              </w:rPr>
            </w:r>
          </w:p>
        </w:tc>
        <w:tc>
          <w:tcPr/>
          <w:p w:rsidR="00000000" w:rsidDel="00000000" w:rsidP="00000000" w:rsidRDefault="00000000" w:rsidRPr="00000000" w14:paraId="00000E46">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Detail Pending</w:t>
            </w:r>
            <w:r w:rsidDel="00000000" w:rsidR="00000000" w:rsidRPr="00000000">
              <w:rPr>
                <w:rtl w:val="0"/>
              </w:rPr>
            </w:r>
          </w:p>
        </w:tc>
        <w:tc>
          <w:tcPr/>
          <w:p w:rsidR="00000000" w:rsidDel="00000000" w:rsidP="00000000" w:rsidRDefault="00000000" w:rsidRPr="00000000" w14:paraId="00000E47">
            <w:pPr>
              <w:pStyle w:val="Title"/>
              <w:keepNext w:val="0"/>
              <w:keepLines w:val="0"/>
              <w:spacing w:after="0" w:line="240" w:lineRule="auto"/>
              <w:rPr>
                <w:sz w:val="22"/>
                <w:szCs w:val="22"/>
              </w:rPr>
            </w:pPr>
            <w:bookmarkStart w:colFirst="0" w:colLast="0" w:name="_47d8i1x83w3t" w:id="0"/>
            <w:bookmarkEnd w:id="0"/>
            <w:r w:rsidDel="00000000" w:rsidR="00000000" w:rsidRPr="00000000">
              <w:rPr>
                <w:b w:val="1"/>
                <w:sz w:val="22"/>
                <w:szCs w:val="22"/>
                <w:rtl w:val="0"/>
              </w:rPr>
              <w:t xml:space="preserve">Detail Pending</w:t>
            </w:r>
            <w:r w:rsidDel="00000000" w:rsidR="00000000" w:rsidRPr="00000000">
              <w:rPr>
                <w:rtl w:val="0"/>
              </w:rPr>
            </w:r>
          </w:p>
        </w:tc>
        <w:tc>
          <w:tcPr/>
          <w:p w:rsidR="00000000" w:rsidDel="00000000" w:rsidP="00000000" w:rsidRDefault="00000000" w:rsidRPr="00000000" w14:paraId="00000E48">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E49">
            <w:pPr>
              <w:pStyle w:val="Title"/>
              <w:keepNext w:val="0"/>
              <w:keepLines w:val="0"/>
              <w:spacing w:after="0" w:line="240" w:lineRule="auto"/>
              <w:rPr>
                <w:sz w:val="22"/>
                <w:szCs w:val="22"/>
              </w:rPr>
            </w:pPr>
            <w:bookmarkStart w:colFirst="0" w:colLast="0" w:name="_47d8i1x83w3t" w:id="0"/>
            <w:bookmarkEnd w:id="0"/>
            <w:r w:rsidDel="00000000" w:rsidR="00000000" w:rsidRPr="00000000">
              <w:rPr>
                <w:b w:val="1"/>
                <w:sz w:val="22"/>
                <w:szCs w:val="22"/>
                <w:rtl w:val="0"/>
              </w:rPr>
              <w:t xml:space="preserve">Detail Pending</w:t>
            </w:r>
            <w:r w:rsidDel="00000000" w:rsidR="00000000" w:rsidRPr="00000000">
              <w:rPr>
                <w:rtl w:val="0"/>
              </w:rPr>
            </w:r>
          </w:p>
        </w:tc>
        <w:tc>
          <w:tcPr>
            <w:shd w:fill="ffffff" w:val="clear"/>
          </w:tcPr>
          <w:p w:rsidR="00000000" w:rsidDel="00000000" w:rsidP="00000000" w:rsidRDefault="00000000" w:rsidRPr="00000000" w14:paraId="00000E4A">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sz w:val="22"/>
                <w:szCs w:val="22"/>
                <w:rtl w:val="0"/>
              </w:rPr>
              <w:t xml:space="preserve">Sidechain</w:t>
            </w:r>
          </w:p>
        </w:tc>
        <w:tc>
          <w:tcPr>
            <w:shd w:fill="ffffff" w:val="clear"/>
          </w:tcPr>
          <w:p w:rsidR="00000000" w:rsidDel="00000000" w:rsidP="00000000" w:rsidRDefault="00000000" w:rsidRPr="00000000" w14:paraId="00000E4B">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blHeader w:val="0"/>
        </w:trPr>
        <w:tc>
          <w:tcPr>
            <w:gridSpan w:val="6"/>
          </w:tcPr>
          <w:p w:rsidR="00000000" w:rsidDel="00000000" w:rsidP="00000000" w:rsidRDefault="00000000" w:rsidRPr="00000000" w14:paraId="00000E4C">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Plutus Component Level User Stories</w:t>
            </w:r>
          </w:p>
        </w:tc>
        <w:tc>
          <w:tcPr>
            <w:shd w:fill="ffffff" w:val="clear"/>
          </w:tcPr>
          <w:p w:rsidR="00000000" w:rsidDel="00000000" w:rsidP="00000000" w:rsidRDefault="00000000" w:rsidRPr="00000000" w14:paraId="00000E52">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E53">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blHeader w:val="0"/>
        </w:trPr>
        <w:tc>
          <w:tcPr/>
          <w:p w:rsidR="00000000" w:rsidDel="00000000" w:rsidP="00000000" w:rsidRDefault="00000000" w:rsidRPr="00000000" w14:paraId="00000E54">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CIP-85</w:t>
            </w:r>
          </w:p>
        </w:tc>
        <w:tc>
          <w:tcPr/>
          <w:p w:rsidR="00000000" w:rsidDel="00000000" w:rsidP="00000000" w:rsidRDefault="00000000" w:rsidRPr="00000000" w14:paraId="00000E55">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As a DApp developer I would like to use sums-of-products instead of Scott-encoding in my Plutus scripts to get better performance</w:t>
            </w:r>
          </w:p>
        </w:tc>
        <w:tc>
          <w:tcPr/>
          <w:p w:rsidR="00000000" w:rsidDel="00000000" w:rsidP="00000000" w:rsidRDefault="00000000" w:rsidRPr="00000000" w14:paraId="00000E56">
            <w:pPr>
              <w:pStyle w:val="Title"/>
              <w:keepNext w:val="0"/>
              <w:keepLines w:val="0"/>
              <w:shd w:fill="ffffff" w:val="clear"/>
              <w:spacing w:after="240" w:before="60" w:line="240" w:lineRule="auto"/>
              <w:rPr>
                <w:color w:val="1f2328"/>
                <w:sz w:val="22"/>
                <w:szCs w:val="22"/>
              </w:rPr>
            </w:pPr>
            <w:bookmarkStart w:colFirst="0" w:colLast="0" w:name="_47d8i1x83w3t" w:id="0"/>
            <w:bookmarkEnd w:id="0"/>
            <w:r w:rsidDel="00000000" w:rsidR="00000000" w:rsidRPr="00000000">
              <w:rPr>
                <w:color w:val="1f2328"/>
                <w:sz w:val="22"/>
                <w:szCs w:val="22"/>
                <w:rtl w:val="0"/>
              </w:rPr>
              <w:t xml:space="preserve">Sums-of-products is available to use in Plutus V3 scripts and is the default way of encoding data types in Plutus Tx.</w:t>
            </w:r>
          </w:p>
        </w:tc>
        <w:tc>
          <w:tcPr/>
          <w:p w:rsidR="00000000" w:rsidDel="00000000" w:rsidP="00000000" w:rsidRDefault="00000000" w:rsidRPr="00000000" w14:paraId="00000E57">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Detail Pending</w:t>
            </w:r>
            <w:r w:rsidDel="00000000" w:rsidR="00000000" w:rsidRPr="00000000">
              <w:rPr>
                <w:rtl w:val="0"/>
              </w:rPr>
            </w:r>
          </w:p>
        </w:tc>
        <w:tc>
          <w:tcPr/>
          <w:p w:rsidR="00000000" w:rsidDel="00000000" w:rsidP="00000000" w:rsidRDefault="00000000" w:rsidRPr="00000000" w14:paraId="00000E58">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E59">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E5A">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sz w:val="22"/>
                <w:szCs w:val="22"/>
                <w:rtl w:val="0"/>
              </w:rPr>
              <w:t xml:space="preserve">Plutus</w:t>
            </w:r>
          </w:p>
        </w:tc>
        <w:tc>
          <w:tcPr>
            <w:shd w:fill="ffffff" w:val="clear"/>
          </w:tcPr>
          <w:p w:rsidR="00000000" w:rsidDel="00000000" w:rsidP="00000000" w:rsidRDefault="00000000" w:rsidRPr="00000000" w14:paraId="00000E5B">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blHeader w:val="0"/>
        </w:trPr>
        <w:tc>
          <w:tcPr/>
          <w:p w:rsidR="00000000" w:rsidDel="00000000" w:rsidP="00000000" w:rsidRDefault="00000000" w:rsidRPr="00000000" w14:paraId="00000E5C">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CIP-101</w:t>
            </w:r>
          </w:p>
        </w:tc>
        <w:tc>
          <w:tcPr/>
          <w:p w:rsidR="00000000" w:rsidDel="00000000" w:rsidP="00000000" w:rsidRDefault="00000000" w:rsidRPr="00000000" w14:paraId="00000E5D">
            <w:pPr>
              <w:pStyle w:val="Title"/>
              <w:keepNext w:val="0"/>
              <w:keepLines w:val="0"/>
              <w:spacing w:after="0" w:line="240" w:lineRule="auto"/>
              <w:rPr>
                <w:sz w:val="22"/>
                <w:szCs w:val="22"/>
              </w:rPr>
            </w:pPr>
            <w:bookmarkStart w:colFirst="0" w:colLast="0" w:name="_47d8i1x83w3t" w:id="0"/>
            <w:bookmarkEnd w:id="0"/>
            <w:commentRangeStart w:id="26"/>
            <w:r w:rsidDel="00000000" w:rsidR="00000000" w:rsidRPr="00000000">
              <w:rPr>
                <w:sz w:val="22"/>
                <w:szCs w:val="22"/>
                <w:rtl w:val="0"/>
              </w:rPr>
              <w:t xml:space="preserve">User stories for Keccak256 primitive</w:t>
            </w:r>
            <w:commentRangeEnd w:id="26"/>
            <w:r w:rsidDel="00000000" w:rsidR="00000000" w:rsidRPr="00000000">
              <w:commentReference w:id="26"/>
            </w:r>
            <w:r w:rsidDel="00000000" w:rsidR="00000000" w:rsidRPr="00000000">
              <w:rPr>
                <w:rtl w:val="0"/>
              </w:rPr>
            </w:r>
          </w:p>
        </w:tc>
        <w:tc>
          <w:tcPr/>
          <w:p w:rsidR="00000000" w:rsidDel="00000000" w:rsidP="00000000" w:rsidRDefault="00000000" w:rsidRPr="00000000" w14:paraId="00000E5E">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Detail Pending</w:t>
            </w:r>
            <w:r w:rsidDel="00000000" w:rsidR="00000000" w:rsidRPr="00000000">
              <w:rPr>
                <w:rtl w:val="0"/>
              </w:rPr>
            </w:r>
          </w:p>
        </w:tc>
        <w:tc>
          <w:tcPr/>
          <w:p w:rsidR="00000000" w:rsidDel="00000000" w:rsidP="00000000" w:rsidRDefault="00000000" w:rsidRPr="00000000" w14:paraId="00000E5F">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Detail Pending</w:t>
            </w:r>
          </w:p>
        </w:tc>
        <w:tc>
          <w:tcPr/>
          <w:p w:rsidR="00000000" w:rsidDel="00000000" w:rsidP="00000000" w:rsidRDefault="00000000" w:rsidRPr="00000000" w14:paraId="00000E60">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E61">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E62">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sz w:val="22"/>
                <w:szCs w:val="22"/>
                <w:rtl w:val="0"/>
              </w:rPr>
              <w:t xml:space="preserve">Plutus</w:t>
            </w:r>
          </w:p>
        </w:tc>
        <w:tc>
          <w:tcPr>
            <w:shd w:fill="ffffff" w:val="clear"/>
          </w:tcPr>
          <w:p w:rsidR="00000000" w:rsidDel="00000000" w:rsidP="00000000" w:rsidRDefault="00000000" w:rsidRPr="00000000" w14:paraId="00000E63">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r>
      <w:tr>
        <w:trPr>
          <w:cantSplit w:val="0"/>
          <w:tblHeader w:val="0"/>
        </w:trPr>
        <w:tc>
          <w:tcPr/>
          <w:p w:rsidR="00000000" w:rsidDel="00000000" w:rsidP="00000000" w:rsidRDefault="00000000" w:rsidRPr="00000000" w14:paraId="00000E64">
            <w:pPr>
              <w:pStyle w:val="Title"/>
              <w:keepNext w:val="0"/>
              <w:keepLines w:val="0"/>
              <w:spacing w:after="0" w:line="240" w:lineRule="auto"/>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E65">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As a DApp developer I want to use the Blake2b-224 hashing function to compute PubKeyHash onchain</w:t>
            </w:r>
          </w:p>
        </w:tc>
        <w:tc>
          <w:tcPr/>
          <w:p w:rsidR="00000000" w:rsidDel="00000000" w:rsidP="00000000" w:rsidRDefault="00000000" w:rsidRPr="00000000" w14:paraId="00000E66">
            <w:pPr>
              <w:pStyle w:val="Title"/>
              <w:keepNext w:val="0"/>
              <w:keepLines w:val="0"/>
              <w:spacing w:after="0" w:line="240" w:lineRule="auto"/>
              <w:rPr>
                <w:sz w:val="22"/>
                <w:szCs w:val="22"/>
              </w:rPr>
            </w:pPr>
            <w:bookmarkStart w:colFirst="0" w:colLast="0" w:name="_47d8i1x83w3t" w:id="0"/>
            <w:bookmarkEnd w:id="0"/>
            <w:r w:rsidDel="00000000" w:rsidR="00000000" w:rsidRPr="00000000">
              <w:rPr>
                <w:sz w:val="22"/>
                <w:szCs w:val="22"/>
                <w:rtl w:val="0"/>
              </w:rPr>
              <w:t xml:space="preserve">The Blake2b-224 is available to use in Plutus V3 after the HF</w:t>
            </w:r>
          </w:p>
        </w:tc>
        <w:tc>
          <w:tcPr/>
          <w:p w:rsidR="00000000" w:rsidDel="00000000" w:rsidP="00000000" w:rsidRDefault="00000000" w:rsidRPr="00000000" w14:paraId="00000E67">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b w:val="1"/>
                <w:sz w:val="22"/>
                <w:szCs w:val="22"/>
                <w:rtl w:val="0"/>
              </w:rPr>
              <w:t xml:space="preserve">Detail Pending</w:t>
            </w:r>
          </w:p>
        </w:tc>
        <w:tc>
          <w:tcPr/>
          <w:p w:rsidR="00000000" w:rsidDel="00000000" w:rsidP="00000000" w:rsidRDefault="00000000" w:rsidRPr="00000000" w14:paraId="00000E68">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rtl w:val="0"/>
              </w:rPr>
            </w:r>
          </w:p>
        </w:tc>
        <w:tc>
          <w:tcPr/>
          <w:p w:rsidR="00000000" w:rsidDel="00000000" w:rsidP="00000000" w:rsidRDefault="00000000" w:rsidRPr="00000000" w14:paraId="00000E69">
            <w:pPr>
              <w:pStyle w:val="Title"/>
              <w:keepNext w:val="0"/>
              <w:keepLines w:val="0"/>
              <w:spacing w:after="0" w:line="240" w:lineRule="auto"/>
              <w:rPr>
                <w:b w:val="1"/>
                <w:sz w:val="22"/>
                <w:szCs w:val="22"/>
              </w:rPr>
            </w:pPr>
            <w:bookmarkStart w:colFirst="0" w:colLast="0" w:name="_47d8i1x83w3t" w:id="0"/>
            <w:bookmarkEnd w:id="0"/>
            <w:r w:rsidDel="00000000" w:rsidR="00000000" w:rsidRPr="00000000">
              <w:rPr>
                <w:rtl w:val="0"/>
              </w:rPr>
            </w:r>
          </w:p>
        </w:tc>
        <w:tc>
          <w:tcPr>
            <w:shd w:fill="ffffff" w:val="clear"/>
          </w:tcPr>
          <w:p w:rsidR="00000000" w:rsidDel="00000000" w:rsidP="00000000" w:rsidRDefault="00000000" w:rsidRPr="00000000" w14:paraId="00000E6A">
            <w:pPr>
              <w:pStyle w:val="Title"/>
              <w:keepNext w:val="0"/>
              <w:keepLines w:val="0"/>
              <w:spacing w:after="0" w:line="240" w:lineRule="auto"/>
              <w:jc w:val="center"/>
              <w:rPr>
                <w:sz w:val="22"/>
                <w:szCs w:val="22"/>
              </w:rPr>
            </w:pPr>
            <w:bookmarkStart w:colFirst="0" w:colLast="0" w:name="_47d8i1x83w3t" w:id="0"/>
            <w:bookmarkEnd w:id="0"/>
            <w:r w:rsidDel="00000000" w:rsidR="00000000" w:rsidRPr="00000000">
              <w:rPr>
                <w:sz w:val="22"/>
                <w:szCs w:val="22"/>
                <w:rtl w:val="0"/>
              </w:rPr>
              <w:t xml:space="preserve">Plutus</w:t>
            </w:r>
          </w:p>
        </w:tc>
        <w:tc>
          <w:tcPr>
            <w:shd w:fill="ffffff" w:val="clear"/>
          </w:tcPr>
          <w:p w:rsidR="00000000" w:rsidDel="00000000" w:rsidP="00000000" w:rsidRDefault="00000000" w:rsidRPr="00000000" w14:paraId="00000E6B">
            <w:pPr>
              <w:pStyle w:val="Title"/>
              <w:keepNext w:val="0"/>
              <w:keepLines w:val="0"/>
              <w:spacing w:after="0" w:line="240" w:lineRule="auto"/>
              <w:jc w:val="center"/>
              <w:rPr>
                <w:sz w:val="22"/>
                <w:szCs w:val="22"/>
              </w:rPr>
            </w:pPr>
            <w:bookmarkStart w:colFirst="0" w:colLast="0" w:name="_uba8qbvzsdut" w:id="229"/>
            <w:bookmarkEnd w:id="229"/>
            <w:r w:rsidDel="00000000" w:rsidR="00000000" w:rsidRPr="00000000">
              <w:rPr>
                <w:rtl w:val="0"/>
              </w:rPr>
            </w:r>
          </w:p>
        </w:tc>
      </w:tr>
    </w:tbl>
    <w:p w:rsidR="00000000" w:rsidDel="00000000" w:rsidP="00000000" w:rsidRDefault="00000000" w:rsidRPr="00000000" w14:paraId="00000E6C">
      <w:pPr>
        <w:pStyle w:val="Title"/>
        <w:rPr/>
      </w:pPr>
      <w:bookmarkStart w:colFirst="0" w:colLast="0" w:name="_rwsdm6vl2wg8" w:id="230"/>
      <w:bookmarkEnd w:id="230"/>
      <w:r w:rsidDel="00000000" w:rsidR="00000000" w:rsidRPr="00000000">
        <w:rPr>
          <w:rtl w:val="0"/>
        </w:rPr>
      </w:r>
    </w:p>
    <w:p w:rsidR="00000000" w:rsidDel="00000000" w:rsidP="00000000" w:rsidRDefault="00000000" w:rsidRPr="00000000" w14:paraId="00000E6D">
      <w:pPr>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E6E">
      <w:pPr>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E6F">
      <w:pPr>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E70">
      <w:pPr>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E71">
      <w:pPr>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E72">
      <w:pPr>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E73">
      <w:pPr>
        <w:pStyle w:val="Heading1"/>
        <w:rPr/>
      </w:pPr>
      <w:bookmarkStart w:colFirst="0" w:colLast="0" w:name="_oe9xwzkmeki" w:id="231"/>
      <w:bookmarkEnd w:id="231"/>
      <w:r w:rsidDel="00000000" w:rsidR="00000000" w:rsidRPr="00000000">
        <w:rPr>
          <w:rtl w:val="0"/>
        </w:rPr>
        <w:t xml:space="preserve">Revision &amp; Approval</w:t>
      </w:r>
      <w:r w:rsidDel="00000000" w:rsidR="00000000" w:rsidRPr="00000000">
        <w:rPr>
          <w:rtl w:val="0"/>
        </w:rPr>
      </w:r>
    </w:p>
    <w:p w:rsidR="00000000" w:rsidDel="00000000" w:rsidP="00000000" w:rsidRDefault="00000000" w:rsidRPr="00000000" w14:paraId="00000E74">
      <w:pPr>
        <w:widowControl w:val="0"/>
        <w:spacing w:line="240" w:lineRule="auto"/>
        <w:rPr/>
      </w:pPr>
      <w:r w:rsidDel="00000000" w:rsidR="00000000" w:rsidRPr="00000000">
        <w:rPr>
          <w:rtl w:val="0"/>
        </w:rPr>
      </w:r>
    </w:p>
    <w:tbl>
      <w:tblPr>
        <w:tblStyle w:val="Table3"/>
        <w:tblW w:w="250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4725"/>
        <w:gridCol w:w="1920"/>
        <w:gridCol w:w="6645"/>
        <w:gridCol w:w="5205"/>
        <w:gridCol w:w="1245"/>
        <w:gridCol w:w="1245"/>
        <w:gridCol w:w="1620"/>
        <w:tblGridChange w:id="0">
          <w:tblGrid>
            <w:gridCol w:w="2490"/>
            <w:gridCol w:w="4725"/>
            <w:gridCol w:w="1920"/>
            <w:gridCol w:w="6645"/>
            <w:gridCol w:w="5205"/>
            <w:gridCol w:w="1245"/>
            <w:gridCol w:w="1245"/>
            <w:gridCol w:w="16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75">
            <w:pPr>
              <w:widowControl w:val="0"/>
              <w:spacing w:line="240" w:lineRule="auto"/>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E76">
            <w:pPr>
              <w:widowControl w:val="0"/>
              <w:spacing w:line="240" w:lineRule="auto"/>
              <w:rPr>
                <w:b w:val="1"/>
              </w:rPr>
            </w:pPr>
            <w:r w:rsidDel="00000000" w:rsidR="00000000" w:rsidRPr="00000000">
              <w:rPr>
                <w:b w:val="1"/>
                <w:rtl w:val="0"/>
              </w:rPr>
              <w:t xml:space="preserve">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E77">
            <w:pPr>
              <w:widowControl w:val="0"/>
              <w:spacing w:line="240" w:lineRule="auto"/>
              <w:rPr>
                <w:b w:val="1"/>
              </w:rPr>
            </w:pPr>
            <w:r w:rsidDel="00000000" w:rsidR="00000000" w:rsidRPr="00000000">
              <w:rPr>
                <w:b w:val="1"/>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E78">
            <w:pPr>
              <w:widowControl w:val="0"/>
              <w:spacing w:line="240" w:lineRule="auto"/>
              <w:rPr>
                <w:b w:val="1"/>
              </w:rPr>
            </w:pPr>
            <w:r w:rsidDel="00000000" w:rsidR="00000000" w:rsidRPr="00000000">
              <w:rPr>
                <w:b w:val="1"/>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E79">
            <w:pPr>
              <w:widowControl w:val="0"/>
              <w:spacing w:line="240" w:lineRule="auto"/>
              <w:rPr>
                <w:b w:val="1"/>
              </w:rPr>
            </w:pPr>
            <w:r w:rsidDel="00000000" w:rsidR="00000000" w:rsidRPr="00000000">
              <w:rPr>
                <w:b w:val="1"/>
                <w:rtl w:val="0"/>
              </w:rPr>
              <w:t xml:space="preserve">Status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7A">
            <w:pPr>
              <w:widowControl w:val="0"/>
              <w:spacing w:line="240" w:lineRule="auto"/>
              <w:rPr>
                <w:color w:val="999999"/>
              </w:rPr>
            </w:pPr>
            <w:hyperlink r:id="rId64">
              <w:r w:rsidDel="00000000" w:rsidR="00000000" w:rsidRPr="00000000">
                <w:rPr>
                  <w:color w:val="0000ee"/>
                  <w:u w:val="single"/>
                  <w:shd w:fill="auto" w:val="clear"/>
                  <w:rtl w:val="0"/>
                </w:rPr>
                <w:t xml:space="preserve">Mike Ward</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7B">
            <w:pPr>
              <w:widowControl w:val="0"/>
              <w:spacing w:line="240" w:lineRule="auto"/>
              <w:rPr/>
            </w:pPr>
            <w:r w:rsidDel="00000000" w:rsidR="00000000" w:rsidRPr="00000000">
              <w:rPr>
                <w:rtl w:val="0"/>
              </w:rPr>
              <w:t xml:space="preserve">Chief Product Officer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E7C">
            <w:pPr>
              <w:widowControl w:val="0"/>
              <w:spacing w:line="240" w:lineRule="auto"/>
              <w:rPr/>
            </w:pPr>
            <w:r w:rsidDel="00000000" w:rsidR="00000000" w:rsidRPr="00000000">
              <w:rPr>
                <w:rtl w:val="0"/>
              </w:rPr>
              <w:t xml:space="preserve">Approver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E7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7E">
            <w:pPr>
              <w:widowControl w:val="0"/>
              <w:spacing w:line="240" w:lineRule="auto"/>
              <w:rPr/>
            </w:pPr>
            <w:r w:rsidDel="00000000" w:rsidR="00000000" w:rsidRPr="00000000">
              <w:rPr>
                <w:rtl w:val="0"/>
              </w:rPr>
              <w:t xml:space="preserve">Under Review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7F">
            <w:pPr>
              <w:widowControl w:val="0"/>
              <w:spacing w:line="240" w:lineRule="auto"/>
              <w:rPr>
                <w:color w:val="999999"/>
              </w:rPr>
            </w:pPr>
            <w:hyperlink r:id="rId65">
              <w:r w:rsidDel="00000000" w:rsidR="00000000" w:rsidRPr="00000000">
                <w:rPr>
                  <w:color w:val="0000ee"/>
                  <w:u w:val="single"/>
                  <w:shd w:fill="auto" w:val="clear"/>
                  <w:rtl w:val="0"/>
                </w:rPr>
                <w:t xml:space="preserve">Michael Madoff</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80">
            <w:pPr>
              <w:widowControl w:val="0"/>
              <w:spacing w:line="240" w:lineRule="auto"/>
              <w:rPr/>
            </w:pPr>
            <w:r w:rsidDel="00000000" w:rsidR="00000000" w:rsidRPr="00000000">
              <w:rPr>
                <w:rtl w:val="0"/>
              </w:rPr>
              <w:t xml:space="preserve">Product Manager - Voltaire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E81">
            <w:pPr>
              <w:widowControl w:val="0"/>
              <w:spacing w:line="240" w:lineRule="auto"/>
              <w:rPr/>
            </w:pPr>
            <w:r w:rsidDel="00000000" w:rsidR="00000000" w:rsidRPr="00000000">
              <w:rPr>
                <w:rtl w:val="0"/>
              </w:rPr>
              <w:t xml:space="preserve">Approver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E8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83">
            <w:pPr>
              <w:widowControl w:val="0"/>
              <w:spacing w:line="240" w:lineRule="auto"/>
              <w:rPr/>
            </w:pPr>
            <w:r w:rsidDel="00000000" w:rsidR="00000000" w:rsidRPr="00000000">
              <w:rPr>
                <w:rtl w:val="0"/>
              </w:rPr>
              <w:t xml:space="preserve">Under Review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84">
            <w:pPr>
              <w:widowControl w:val="0"/>
              <w:spacing w:line="240" w:lineRule="auto"/>
              <w:rPr>
                <w:color w:val="999999"/>
              </w:rPr>
            </w:pPr>
            <w:hyperlink r:id="rId66">
              <w:r w:rsidDel="00000000" w:rsidR="00000000" w:rsidRPr="00000000">
                <w:rPr>
                  <w:color w:val="0000ee"/>
                  <w:u w:val="single"/>
                  <w:shd w:fill="auto" w:val="clear"/>
                  <w:rtl w:val="0"/>
                </w:rPr>
                <w:t xml:space="preserve">Samuel Leathers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85">
            <w:pPr>
              <w:widowControl w:val="0"/>
              <w:spacing w:line="240" w:lineRule="auto"/>
              <w:rPr/>
            </w:pPr>
            <w:r w:rsidDel="00000000" w:rsidR="00000000" w:rsidRPr="00000000">
              <w:rPr>
                <w:rtl w:val="0"/>
              </w:rPr>
              <w:t xml:space="preserve">Product Manager - Core Tech</w:t>
            </w:r>
          </w:p>
        </w:tc>
        <w:tc>
          <w:tcPr>
            <w:shd w:fill="auto" w:val="clear"/>
            <w:tcMar>
              <w:top w:w="100.0" w:type="dxa"/>
              <w:left w:w="100.0" w:type="dxa"/>
              <w:bottom w:w="100.0" w:type="dxa"/>
              <w:right w:w="100.0" w:type="dxa"/>
            </w:tcMar>
            <w:vAlign w:val="top"/>
          </w:tcPr>
          <w:p w:rsidR="00000000" w:rsidDel="00000000" w:rsidP="00000000" w:rsidRDefault="00000000" w:rsidRPr="00000000" w14:paraId="00000E86">
            <w:pPr>
              <w:widowControl w:val="0"/>
              <w:spacing w:line="240" w:lineRule="auto"/>
              <w:rPr/>
            </w:pPr>
            <w:r w:rsidDel="00000000" w:rsidR="00000000" w:rsidRPr="00000000">
              <w:rPr>
                <w:rtl w:val="0"/>
              </w:rPr>
              <w:t xml:space="preserve">Approver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E8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88">
            <w:pPr>
              <w:widowControl w:val="0"/>
              <w:spacing w:line="240" w:lineRule="auto"/>
              <w:rPr/>
            </w:pPr>
            <w:r w:rsidDel="00000000" w:rsidR="00000000" w:rsidRPr="00000000">
              <w:rPr>
                <w:rtl w:val="0"/>
              </w:rPr>
              <w:t xml:space="preserve">Under Review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89">
            <w:pPr>
              <w:widowControl w:val="0"/>
              <w:spacing w:line="240" w:lineRule="auto"/>
              <w:rPr>
                <w:color w:val="999999"/>
              </w:rPr>
            </w:pPr>
            <w:hyperlink r:id="rId67">
              <w:r w:rsidDel="00000000" w:rsidR="00000000" w:rsidRPr="00000000">
                <w:rPr>
                  <w:color w:val="0000ee"/>
                  <w:u w:val="single"/>
                  <w:shd w:fill="auto" w:val="clear"/>
                  <w:rtl w:val="0"/>
                </w:rPr>
                <w:t xml:space="preserve">Dorin Solomon</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8A">
            <w:pPr>
              <w:widowControl w:val="0"/>
              <w:spacing w:line="240" w:lineRule="auto"/>
              <w:rPr/>
            </w:pPr>
            <w:r w:rsidDel="00000000" w:rsidR="00000000" w:rsidRPr="00000000">
              <w:rPr>
                <w:rtl w:val="0"/>
              </w:rPr>
              <w:t xml:space="preserve">Quality Chapter Director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E8B">
            <w:pPr>
              <w:widowControl w:val="0"/>
              <w:spacing w:line="240" w:lineRule="auto"/>
              <w:rPr/>
            </w:pPr>
            <w:r w:rsidDel="00000000" w:rsidR="00000000" w:rsidRPr="00000000">
              <w:rPr>
                <w:rtl w:val="0"/>
              </w:rPr>
              <w:t xml:space="preserve">Approver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E8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8D">
            <w:pPr>
              <w:widowControl w:val="0"/>
              <w:spacing w:line="240" w:lineRule="auto"/>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8E">
            <w:pPr>
              <w:widowControl w:val="0"/>
              <w:spacing w:line="240" w:lineRule="auto"/>
              <w:rPr>
                <w:color w:val="999999"/>
              </w:rPr>
            </w:pPr>
            <w:hyperlink r:id="rId68">
              <w:r w:rsidDel="00000000" w:rsidR="00000000" w:rsidRPr="00000000">
                <w:rPr>
                  <w:color w:val="0000ee"/>
                  <w:u w:val="single"/>
                  <w:shd w:fill="auto" w:val="clear"/>
                  <w:rtl w:val="0"/>
                </w:rPr>
                <w:t xml:space="preserve">Carlos Lopez de Lara</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8F">
            <w:pPr>
              <w:widowControl w:val="0"/>
              <w:spacing w:line="240" w:lineRule="auto"/>
              <w:rPr/>
            </w:pPr>
            <w:r w:rsidDel="00000000" w:rsidR="00000000" w:rsidRPr="00000000">
              <w:rPr>
                <w:rtl w:val="0"/>
              </w:rPr>
              <w:t xml:space="preserve">Product Owner - Core Tech</w:t>
            </w:r>
          </w:p>
        </w:tc>
        <w:tc>
          <w:tcPr>
            <w:shd w:fill="auto" w:val="clear"/>
            <w:tcMar>
              <w:top w:w="100.0" w:type="dxa"/>
              <w:left w:w="100.0" w:type="dxa"/>
              <w:bottom w:w="100.0" w:type="dxa"/>
              <w:right w:w="100.0" w:type="dxa"/>
            </w:tcMar>
            <w:vAlign w:val="top"/>
          </w:tcPr>
          <w:p w:rsidR="00000000" w:rsidDel="00000000" w:rsidP="00000000" w:rsidRDefault="00000000" w:rsidRPr="00000000" w14:paraId="00000E90">
            <w:pPr>
              <w:widowControl w:val="0"/>
              <w:spacing w:line="240" w:lineRule="auto"/>
              <w:rPr/>
            </w:pPr>
            <w:r w:rsidDel="00000000" w:rsidR="00000000" w:rsidRPr="00000000">
              <w:rPr>
                <w:rtl w:val="0"/>
              </w:rPr>
              <w:t xml:space="preserve">Reviewer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E9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92">
            <w:pPr>
              <w:widowControl w:val="0"/>
              <w:spacing w:line="240" w:lineRule="auto"/>
              <w:rPr/>
            </w:pPr>
            <w:r w:rsidDel="00000000" w:rsidR="00000000" w:rsidRPr="00000000">
              <w:rPr>
                <w:rtl w:val="0"/>
              </w:rPr>
              <w:t xml:space="preserve">Under Review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93">
            <w:pPr>
              <w:widowControl w:val="0"/>
              <w:spacing w:line="240" w:lineRule="auto"/>
              <w:rPr>
                <w:color w:val="999999"/>
              </w:rPr>
            </w:pPr>
            <w:hyperlink r:id="rId69">
              <w:r w:rsidDel="00000000" w:rsidR="00000000" w:rsidRPr="00000000">
                <w:rPr>
                  <w:color w:val="0000ee"/>
                  <w:u w:val="single"/>
                  <w:shd w:fill="auto" w:val="clear"/>
                  <w:rtl w:val="0"/>
                </w:rPr>
                <w:t xml:space="preserve">Kevin Hammond</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94">
            <w:pPr>
              <w:widowControl w:val="0"/>
              <w:spacing w:line="240" w:lineRule="auto"/>
              <w:rPr/>
            </w:pPr>
            <w:r w:rsidDel="00000000" w:rsidR="00000000" w:rsidRPr="00000000">
              <w:rPr>
                <w:rtl w:val="0"/>
              </w:rPr>
              <w:t xml:space="preserve">Head of Technology - Core Tech</w:t>
            </w:r>
          </w:p>
        </w:tc>
        <w:tc>
          <w:tcPr>
            <w:shd w:fill="auto" w:val="clear"/>
            <w:tcMar>
              <w:top w:w="100.0" w:type="dxa"/>
              <w:left w:w="100.0" w:type="dxa"/>
              <w:bottom w:w="100.0" w:type="dxa"/>
              <w:right w:w="100.0" w:type="dxa"/>
            </w:tcMar>
            <w:vAlign w:val="top"/>
          </w:tcPr>
          <w:p w:rsidR="00000000" w:rsidDel="00000000" w:rsidP="00000000" w:rsidRDefault="00000000" w:rsidRPr="00000000" w14:paraId="00000E95">
            <w:pPr>
              <w:widowControl w:val="0"/>
              <w:spacing w:line="240" w:lineRule="auto"/>
              <w:rPr/>
            </w:pPr>
            <w:r w:rsidDel="00000000" w:rsidR="00000000" w:rsidRPr="00000000">
              <w:rPr>
                <w:rtl w:val="0"/>
              </w:rPr>
              <w:t xml:space="preserve">Approver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E9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97">
            <w:pPr>
              <w:widowControl w:val="0"/>
              <w:spacing w:line="240" w:lineRule="auto"/>
              <w:rPr/>
            </w:pPr>
            <w:r w:rsidDel="00000000" w:rsidR="00000000" w:rsidRPr="00000000">
              <w:rPr>
                <w:rtl w:val="0"/>
              </w:rPr>
              <w:t xml:space="preserve">Under Review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98">
            <w:pPr>
              <w:widowControl w:val="0"/>
              <w:spacing w:line="240" w:lineRule="auto"/>
              <w:rPr>
                <w:color w:val="999999"/>
              </w:rPr>
            </w:pPr>
            <w:hyperlink r:id="rId70">
              <w:r w:rsidDel="00000000" w:rsidR="00000000" w:rsidRPr="00000000">
                <w:rPr>
                  <w:color w:val="0000ee"/>
                  <w:u w:val="single"/>
                  <w:shd w:fill="auto" w:val="clear"/>
                  <w:rtl w:val="0"/>
                </w:rPr>
                <w:t xml:space="preserve">Lorenzo Bruno</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99">
            <w:pPr>
              <w:widowControl w:val="0"/>
              <w:spacing w:line="240" w:lineRule="auto"/>
              <w:rPr/>
            </w:pPr>
            <w:r w:rsidDel="00000000" w:rsidR="00000000" w:rsidRPr="00000000">
              <w:rPr>
                <w:rtl w:val="0"/>
              </w:rPr>
              <w:t xml:space="preserve">Product Design Lead - Voltaire Governance 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E9A">
            <w:pPr>
              <w:widowControl w:val="0"/>
              <w:spacing w:line="240" w:lineRule="auto"/>
              <w:rPr/>
            </w:pPr>
            <w:r w:rsidDel="00000000" w:rsidR="00000000" w:rsidRPr="00000000">
              <w:rPr>
                <w:rtl w:val="0"/>
              </w:rPr>
              <w:t xml:space="preserve">Reviewer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E9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9C">
            <w:pPr>
              <w:widowControl w:val="0"/>
              <w:spacing w:line="240" w:lineRule="auto"/>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9D">
            <w:pPr>
              <w:widowControl w:val="0"/>
              <w:spacing w:line="240" w:lineRule="auto"/>
              <w:rPr>
                <w:color w:val="999999"/>
              </w:rPr>
            </w:pPr>
            <w:hyperlink r:id="rId71">
              <w:r w:rsidDel="00000000" w:rsidR="00000000" w:rsidRPr="00000000">
                <w:rPr>
                  <w:color w:val="0000ee"/>
                  <w:u w:val="single"/>
                  <w:shd w:fill="auto" w:val="clear"/>
                  <w:rtl w:val="0"/>
                </w:rPr>
                <w:t xml:space="preserve">Thomas Upfield</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9E">
            <w:pPr>
              <w:widowControl w:val="0"/>
              <w:spacing w:line="240" w:lineRule="auto"/>
              <w:rPr/>
            </w:pPr>
            <w:r w:rsidDel="00000000" w:rsidR="00000000" w:rsidRPr="00000000">
              <w:rPr>
                <w:rtl w:val="0"/>
              </w:rPr>
              <w:t xml:space="preserve">Product Owner - Voltaire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E9F">
            <w:pPr>
              <w:widowControl w:val="0"/>
              <w:spacing w:line="240" w:lineRule="auto"/>
              <w:rPr/>
            </w:pPr>
            <w:r w:rsidDel="00000000" w:rsidR="00000000" w:rsidRPr="00000000">
              <w:rPr>
                <w:rtl w:val="0"/>
              </w:rPr>
              <w:t xml:space="preserve">Reviewer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EA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A1">
            <w:pPr>
              <w:widowControl w:val="0"/>
              <w:spacing w:line="240" w:lineRule="auto"/>
              <w:rPr/>
            </w:pPr>
            <w:r w:rsidDel="00000000" w:rsidR="00000000" w:rsidRPr="00000000">
              <w:rPr>
                <w:rtl w:val="0"/>
              </w:rPr>
              <w:t xml:space="preserve">Under Review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A2">
            <w:pPr>
              <w:widowControl w:val="0"/>
              <w:spacing w:line="240" w:lineRule="auto"/>
              <w:rPr>
                <w:color w:val="999999"/>
              </w:rPr>
            </w:pPr>
            <w:hyperlink r:id="rId72">
              <w:r w:rsidDel="00000000" w:rsidR="00000000" w:rsidRPr="00000000">
                <w:rPr>
                  <w:color w:val="0000ee"/>
                  <w:u w:val="single"/>
                  <w:shd w:fill="auto" w:val="clear"/>
                  <w:rtl w:val="0"/>
                </w:rPr>
                <w:t xml:space="preserve">Gerard Moroney</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A3">
            <w:pPr>
              <w:widowControl w:val="0"/>
              <w:spacing w:line="240" w:lineRule="auto"/>
              <w:rPr/>
            </w:pPr>
            <w:r w:rsidDel="00000000" w:rsidR="00000000" w:rsidRPr="00000000">
              <w:rPr>
                <w:rtl w:val="0"/>
              </w:rPr>
              <w:t xml:space="preserve">COO</w:t>
            </w:r>
          </w:p>
        </w:tc>
        <w:tc>
          <w:tcPr>
            <w:shd w:fill="auto" w:val="clear"/>
            <w:tcMar>
              <w:top w:w="100.0" w:type="dxa"/>
              <w:left w:w="100.0" w:type="dxa"/>
              <w:bottom w:w="100.0" w:type="dxa"/>
              <w:right w:w="100.0" w:type="dxa"/>
            </w:tcMar>
            <w:vAlign w:val="top"/>
          </w:tcPr>
          <w:p w:rsidR="00000000" w:rsidDel="00000000" w:rsidP="00000000" w:rsidRDefault="00000000" w:rsidRPr="00000000" w14:paraId="00000EA4">
            <w:pPr>
              <w:widowControl w:val="0"/>
              <w:spacing w:line="240" w:lineRule="auto"/>
              <w:rPr/>
            </w:pPr>
            <w:r w:rsidDel="00000000" w:rsidR="00000000" w:rsidRPr="00000000">
              <w:rPr>
                <w:rtl w:val="0"/>
              </w:rPr>
              <w:t xml:space="preserve">Reviewer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EA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A6">
            <w:pPr>
              <w:widowControl w:val="0"/>
              <w:spacing w:line="240" w:lineRule="auto"/>
              <w:rPr/>
            </w:pPr>
            <w:r w:rsidDel="00000000" w:rsidR="00000000" w:rsidRPr="00000000">
              <w:rPr>
                <w:rtl w:val="0"/>
              </w:rPr>
              <w:t xml:space="preserve">Under Review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A7">
            <w:pPr>
              <w:widowControl w:val="0"/>
              <w:spacing w:line="240" w:lineRule="auto"/>
              <w:rPr>
                <w:color w:val="999999"/>
              </w:rPr>
            </w:pPr>
            <w:hyperlink r:id="rId73">
              <w:r w:rsidDel="00000000" w:rsidR="00000000" w:rsidRPr="00000000">
                <w:rPr>
                  <w:color w:val="0000ee"/>
                  <w:u w:val="single"/>
                  <w:shd w:fill="auto" w:val="clear"/>
                  <w:rtl w:val="0"/>
                </w:rPr>
                <w:t xml:space="preserve">Omer Husain</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A8">
            <w:pPr>
              <w:widowControl w:val="0"/>
              <w:spacing w:line="240" w:lineRule="auto"/>
              <w:rPr/>
            </w:pPr>
            <w:r w:rsidDel="00000000" w:rsidR="00000000" w:rsidRPr="00000000">
              <w:rPr>
                <w:rtl w:val="0"/>
              </w:rPr>
              <w:t xml:space="preserve">Product Manager - Plutus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EA9">
            <w:pPr>
              <w:widowControl w:val="0"/>
              <w:spacing w:line="240" w:lineRule="auto"/>
              <w:rPr/>
            </w:pPr>
            <w:r w:rsidDel="00000000" w:rsidR="00000000" w:rsidRPr="00000000">
              <w:rPr>
                <w:rtl w:val="0"/>
              </w:rPr>
              <w:t xml:space="preserve">Reviewer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EAA">
            <w:pPr>
              <w:widowControl w:val="0"/>
              <w:spacing w:line="240" w:lineRule="auto"/>
              <w:rPr/>
            </w:pPr>
            <w:commentRangeStart w:id="27"/>
            <w:r w:rsidDel="00000000" w:rsidR="00000000" w:rsidRPr="00000000">
              <w:rPr>
                <w:rtl w:val="0"/>
              </w:rPr>
              <w:t xml:space="preserve">Confirm Smart Contracts User Stories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EAB">
            <w:pPr>
              <w:widowControl w:val="0"/>
              <w:spacing w:line="240" w:lineRule="auto"/>
              <w:rPr/>
            </w:pPr>
            <w:commentRangeEnd w:id="27"/>
            <w:r w:rsidDel="00000000" w:rsidR="00000000" w:rsidRPr="00000000">
              <w:commentReference w:id="27"/>
            </w:r>
            <w:r w:rsidDel="00000000" w:rsidR="00000000" w:rsidRPr="00000000">
              <w:rPr>
                <w:rtl w:val="0"/>
              </w:rPr>
              <w:t xml:space="preserve">To Be Added</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AC">
            <w:pPr>
              <w:widowControl w:val="0"/>
              <w:spacing w:line="240" w:lineRule="auto"/>
              <w:rPr>
                <w:color w:val="999999"/>
              </w:rPr>
            </w:pPr>
            <w:hyperlink r:id="rId74">
              <w:r w:rsidDel="00000000" w:rsidR="00000000" w:rsidRPr="00000000">
                <w:rPr>
                  <w:color w:val="0000ee"/>
                  <w:u w:val="single"/>
                  <w:shd w:fill="auto" w:val="clear"/>
                  <w:rtl w:val="0"/>
                </w:rPr>
                <w:t xml:space="preserve">Billy Mullins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AD">
            <w:pPr>
              <w:widowControl w:val="0"/>
              <w:spacing w:line="240" w:lineRule="auto"/>
              <w:rPr/>
            </w:pPr>
            <w:r w:rsidDel="00000000" w:rsidR="00000000" w:rsidRPr="00000000">
              <w:rPr>
                <w:rtl w:val="0"/>
              </w:rPr>
              <w:t xml:space="preserve">VP Cardano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EAE">
            <w:pPr>
              <w:widowControl w:val="0"/>
              <w:spacing w:line="240" w:lineRule="auto"/>
              <w:rPr/>
            </w:pPr>
            <w:r w:rsidDel="00000000" w:rsidR="00000000" w:rsidRPr="00000000">
              <w:rPr>
                <w:rtl w:val="0"/>
              </w:rPr>
              <w:t xml:space="preserve">Reviewer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EAF">
            <w:pPr>
              <w:widowControl w:val="0"/>
              <w:spacing w:line="240" w:lineRule="auto"/>
              <w:rPr/>
            </w:pPr>
            <w:commentRangeStart w:id="28"/>
            <w:r w:rsidDel="00000000" w:rsidR="00000000" w:rsidRPr="00000000">
              <w:rPr>
                <w:rtl w:val="0"/>
              </w:rPr>
              <w:t xml:space="preserve">Confirm All User Stories</w:t>
            </w:r>
            <w:commentRangeEnd w:id="28"/>
            <w:r w:rsidDel="00000000" w:rsidR="00000000" w:rsidRPr="00000000">
              <w:commentReference w:id="28"/>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B0">
            <w:pPr>
              <w:widowControl w:val="0"/>
              <w:spacing w:line="240" w:lineRule="auto"/>
              <w:rPr/>
            </w:pPr>
            <w:r w:rsidDel="00000000" w:rsidR="00000000" w:rsidRPr="00000000">
              <w:rPr>
                <w:rtl w:val="0"/>
              </w:rPr>
              <w:t xml:space="preserve">Under Review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B1">
            <w:pPr>
              <w:widowControl w:val="0"/>
              <w:spacing w:line="240" w:lineRule="auto"/>
              <w:rPr>
                <w:color w:val="999999"/>
              </w:rPr>
            </w:pPr>
            <w:hyperlink r:id="rId75">
              <w:r w:rsidDel="00000000" w:rsidR="00000000" w:rsidRPr="00000000">
                <w:rPr>
                  <w:color w:val="0000ee"/>
                  <w:u w:val="single"/>
                  <w:shd w:fill="auto" w:val="clear"/>
                  <w:rtl w:val="0"/>
                </w:rPr>
                <w:t xml:space="preserve">Dominik Zajkowski</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B2">
            <w:pPr>
              <w:widowControl w:val="0"/>
              <w:spacing w:line="240" w:lineRule="auto"/>
              <w:rPr/>
            </w:pPr>
            <w:r w:rsidDel="00000000" w:rsidR="00000000" w:rsidRPr="00000000">
              <w:rPr>
                <w:rtl w:val="0"/>
              </w:rPr>
              <w:t xml:space="preserve">Sidechains Architect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EB3">
            <w:pPr>
              <w:widowControl w:val="0"/>
              <w:spacing w:line="240" w:lineRule="auto"/>
              <w:rPr/>
            </w:pPr>
            <w:r w:rsidDel="00000000" w:rsidR="00000000" w:rsidRPr="00000000">
              <w:rPr>
                <w:rtl w:val="0"/>
              </w:rPr>
              <w:t xml:space="preserve">Reviewer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EB4">
            <w:pPr>
              <w:widowControl w:val="0"/>
              <w:spacing w:line="240" w:lineRule="auto"/>
              <w:rPr/>
            </w:pPr>
            <w:r w:rsidDel="00000000" w:rsidR="00000000" w:rsidRPr="00000000">
              <w:rPr>
                <w:rtl w:val="0"/>
              </w:rPr>
              <w:t xml:space="preserve">Confirm Sidechains User Stories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EB5">
            <w:pPr>
              <w:widowControl w:val="0"/>
              <w:spacing w:line="240" w:lineRule="auto"/>
              <w:rPr/>
            </w:pPr>
            <w:r w:rsidDel="00000000" w:rsidR="00000000" w:rsidRPr="00000000">
              <w:rPr>
                <w:rtl w:val="0"/>
              </w:rPr>
              <w:t xml:space="preserve">Detail Pending</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B6">
            <w:pPr>
              <w:widowControl w:val="0"/>
              <w:spacing w:line="240" w:lineRule="auto"/>
              <w:rPr>
                <w:color w:val="999999"/>
              </w:rPr>
            </w:pPr>
            <w:hyperlink r:id="rId76">
              <w:r w:rsidDel="00000000" w:rsidR="00000000" w:rsidRPr="00000000">
                <w:rPr>
                  <w:color w:val="0000ee"/>
                  <w:u w:val="single"/>
                  <w:shd w:fill="auto" w:val="clear"/>
                  <w:rtl w:val="0"/>
                </w:rPr>
                <w:t xml:space="preserve">Arnaud Bailly</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B7">
            <w:pPr>
              <w:widowControl w:val="0"/>
              <w:spacing w:line="240" w:lineRule="auto"/>
              <w:rPr/>
            </w:pPr>
            <w:r w:rsidDel="00000000" w:rsidR="00000000" w:rsidRPr="00000000">
              <w:rPr>
                <w:rtl w:val="0"/>
              </w:rPr>
              <w:t xml:space="preserve">Hydra Architect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EB8">
            <w:pPr>
              <w:widowControl w:val="0"/>
              <w:spacing w:line="240" w:lineRule="auto"/>
              <w:rPr/>
            </w:pPr>
            <w:r w:rsidDel="00000000" w:rsidR="00000000" w:rsidRPr="00000000">
              <w:rPr>
                <w:rtl w:val="0"/>
              </w:rPr>
              <w:t xml:space="preserve">Reviewer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EB9">
            <w:pPr>
              <w:widowControl w:val="0"/>
              <w:spacing w:line="240" w:lineRule="auto"/>
              <w:rPr/>
            </w:pPr>
            <w:r w:rsidDel="00000000" w:rsidR="00000000" w:rsidRPr="00000000">
              <w:rPr>
                <w:rtl w:val="0"/>
              </w:rPr>
              <w:t xml:space="preserve">Confirm Hydra User Stories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EBA">
            <w:pPr>
              <w:widowControl w:val="0"/>
              <w:spacing w:line="240" w:lineRule="auto"/>
              <w:rPr/>
            </w:pPr>
            <w:r w:rsidDel="00000000" w:rsidR="00000000" w:rsidRPr="00000000">
              <w:rPr>
                <w:rtl w:val="0"/>
              </w:rPr>
            </w:r>
          </w:p>
        </w:tc>
      </w:tr>
    </w:tbl>
    <w:p w:rsidR="00000000" w:rsidDel="00000000" w:rsidP="00000000" w:rsidRDefault="00000000" w:rsidRPr="00000000" w14:paraId="00000EBB">
      <w:pPr>
        <w:pStyle w:val="Heading1"/>
        <w:rPr/>
      </w:pPr>
      <w:bookmarkStart w:colFirst="0" w:colLast="0" w:name="_rpholjgvixo3" w:id="232"/>
      <w:bookmarkEnd w:id="232"/>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eonard Hegarty" w:id="28" w:date="2023-12-05T10:36:22Z">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@arnaud.bailly@iohk.io - Confirm Hydra User Stories</w:t>
      </w:r>
    </w:p>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Arnaud Bailly_</w:t>
      </w:r>
    </w:p>
  </w:comment>
  <w:comment w:author="Samuel Leathers" w:id="16" w:date="2023-11-30T14:56:49Z">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only change it for the snapshot that vote is a part of. e.g. If I vote in epoch 4 and it ratifies, even though the action isn't enacted, I can't change my vote.</w:t>
      </w:r>
    </w:p>
  </w:comment>
  <w:comment w:author="Thomas Upfield" w:id="17" w:date="2023-12-05T15:43:57Z">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@joaquin.lopez@iohk.io</w:t>
      </w:r>
    </w:p>
  </w:comment>
  <w:comment w:author="Lorenzo Bruno" w:id="5" w:date="2023-12-07T11:58:50Z">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shall we just remove this?</w:t>
      </w:r>
    </w:p>
  </w:comment>
  <w:comment w:author="Leonard Hegarty" w:id="27" w:date="2023-12-05T10:35:15Z">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@omer.husain@iohk.io - please confirm Smart Contracts US-s</w:t>
      </w:r>
    </w:p>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Omer Husain_</w:t>
      </w:r>
    </w:p>
  </w:comment>
  <w:comment w:author="Ziyang Liu" w:id="26" w:date="2023-12-05T03:36:01Z">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@querejeta.azurmendi@iohk.io Please add one or more user stories for Keccak256.</w:t>
      </w:r>
    </w:p>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Inigo Querejeta Azurmendi_</w:t>
      </w:r>
    </w:p>
  </w:comment>
  <w:comment w:author="Thomas Upfield" w:id="6" w:date="2023-11-21T16:20:04Z">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@carlos.lopezdelara@iohk.io please may you comment a link to your document</w:t>
      </w:r>
    </w:p>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Carlos Lopez de Lara_</w:t>
      </w:r>
    </w:p>
  </w:comment>
  <w:comment w:author="Carlos Lopez de Lara" w:id="7" w:date="2023-11-21T16:21:32Z">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a WIP, here is my doc https://docs.google.com/document/d/1Ymj_Foh3lVYq2asI5WEdQYBud5B8KbJcw4jpUwuv5p8/edit</w:t>
      </w:r>
    </w:p>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I make progress on my side I will migrate it to this document so that we have a single document</w:t>
      </w:r>
    </w:p>
  </w:comment>
  <w:comment w:author="Lorenzo Bruno" w:id="2" w:date="2023-12-07T11:53:24Z">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this list is mentioning interface elements, should this mention the error message?</w:t>
      </w:r>
    </w:p>
  </w:comment>
  <w:comment w:author="Lorenzo Bruno" w:id="3" w:date="2023-12-07T11:53:33Z">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@thomas.upfield@iohk.io</w:t>
      </w:r>
    </w:p>
  </w:comment>
  <w:comment w:author="Lorenzo Bruno" w:id="0" w:date="2023-12-07T11:51:10Z">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GA list</w:t>
      </w:r>
    </w:p>
  </w:comment>
  <w:comment w:author="Thomas Upfield" w:id="1" w:date="2023-12-07T13:13:12Z">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@igor.velickovic@iohk.io in your opinion would conducting a separate test on the governance actions page be worthwhile?</w:t>
      </w:r>
    </w:p>
  </w:comment>
  <w:comment w:author="Leonard Hegarty" w:id="25" w:date="2023-11-30T19:38:59Z">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@jon.rossie@iohk.io</w:t>
      </w:r>
    </w:p>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Jon Rossie_</w:t>
      </w:r>
    </w:p>
  </w:comment>
  <w:comment w:author="Leonard Hegarty" w:id="15" w:date="2023-11-30T15:34:39Z">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@joaquin.lopez@iohk.io - lets discuss on Tuesday Voltaire design call</w:t>
      </w:r>
    </w:p>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Joaquin Lopez_</w:t>
      </w:r>
    </w:p>
  </w:comment>
  <w:comment w:author="Leonard Hegarty" w:id="10" w:date="2023-11-30T15:31:48Z">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@joaquin.lopez@iohk.io - pls review Sam L's comment on event sequence</w:t>
      </w:r>
    </w:p>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Joaquin Lopez_</w:t>
      </w:r>
    </w:p>
  </w:comment>
  <w:comment w:author="Leonard Hegarty" w:id="11" w:date="2023-11-14T11:24:23Z">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@noel.rimbert@iohk.io @samuel.leathers@iohk.io  - can we insert the appropriate items for CIP-1694 as User Stories</w:t>
      </w:r>
    </w:p>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Noel Rimbert_</w:t>
      </w:r>
    </w:p>
  </w:comment>
  <w:comment w:author="Leonard Hegarty" w:id="14" w:date="2023-11-14T11:24:23Z">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@noel.rimbert@iohk.io @samuel.leathers@iohk.io  - can we insert the appropriate items for CIP-1694 as User Stories</w:t>
      </w:r>
    </w:p>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Noel Rimbert_</w:t>
      </w:r>
    </w:p>
  </w:comment>
  <w:comment w:author="Leonard Hegarty" w:id="18" w:date="2023-11-14T11:24:23Z">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@noel.rimbert@iohk.io @samuel.leathers@iohk.io  - can we insert the appropriate items for CIP-1694 as User Stories</w:t>
      </w:r>
    </w:p>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Noel Rimbert_</w:t>
      </w:r>
    </w:p>
  </w:comment>
  <w:comment w:author="Leonard Hegarty" w:id="19" w:date="2023-11-14T11:24:23Z">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@noel.rimbert@iohk.io @samuel.leathers@iohk.io  - can we insert the appropriate items for CIP-1694 as User Stories</w:t>
      </w:r>
    </w:p>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Noel Rimbert_</w:t>
      </w:r>
    </w:p>
  </w:comment>
  <w:comment w:author="Leonard Hegarty" w:id="20" w:date="2023-11-14T11:24:23Z">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@noel.rimbert@iohk.io @samuel.leathers@iohk.io  - can we insert the appropriate items for CIP-1694 as User Stories</w:t>
      </w:r>
    </w:p>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Noel Rimbert_</w:t>
      </w:r>
    </w:p>
  </w:comment>
  <w:comment w:author="Leonard Hegarty" w:id="21" w:date="2023-11-14T11:24:23Z">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@noel.rimbert@iohk.io @samuel.leathers@iohk.io  - can we insert the appropriate items for CIP-1694 as User Stories</w:t>
      </w:r>
    </w:p>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Noel Rimbert_</w:t>
      </w:r>
    </w:p>
  </w:comment>
  <w:comment w:author="Leonard Hegarty" w:id="22" w:date="2023-11-14T11:24:23Z">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@noel.rimbert@iohk.io @samuel.leathers@iohk.io  - can we insert the appropriate items for CIP-1694 as User Stories</w:t>
      </w:r>
    </w:p>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Noel Rimbert_</w:t>
      </w:r>
    </w:p>
  </w:comment>
  <w:comment w:author="Leonard Hegarty" w:id="23" w:date="2023-11-14T11:24:23Z">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@noel.rimbert@iohk.io @samuel.leathers@iohk.io  - can we insert the appropriate items for CIP-1694 as User Stories</w:t>
      </w:r>
    </w:p>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Noel Rimbert_</w:t>
      </w:r>
    </w:p>
  </w:comment>
  <w:comment w:author="Leonard Hegarty" w:id="24" w:date="2023-11-14T11:24:23Z">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@noel.rimbert@iohk.io @samuel.leathers@iohk.io  - can we insert the appropriate items for CIP-1694 as User Stories</w:t>
      </w:r>
    </w:p>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Noel Rimbert_</w:t>
      </w:r>
    </w:p>
  </w:comment>
  <w:comment w:author="Lorenzo Bruno" w:id="4" w:date="2023-12-07T11:57:31Z">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Samuel Leathers" w:id="8" w:date="2023-11-30T14:54:27Z">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missing a step, submit action to be voted on adding your cold key hash</w:t>
      </w:r>
    </w:p>
  </w:comment>
  <w:comment w:author="Thomas Upfield" w:id="9" w:date="2023-12-05T15:42:29Z">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@joaquin.lopez@iohk.io please see the above comment.</w:t>
      </w:r>
    </w:p>
  </w:comment>
  <w:comment w:author="Samuel Leathers" w:id="12" w:date="2023-11-30T14:55:23Z">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the case by design. Anyone can submit a vote using any credential, whether it has stake or not. You won't get an error when you vote with a hash that isn't registered yet. It just will have zero voting power.</w:t>
      </w:r>
    </w:p>
  </w:comment>
  <w:comment w:author="Thomas Upfield" w:id="13" w:date="2023-12-05T15:41:45Z">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@joaquin.lopez@iohk.io please see sams comment above.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github.com/cardano-foundation/CIPs/blob/d6c5ad3a77b4684bc19f3cafb75b4886a67c9a31/CIP-1694/README.md?plain=1#L966C33-L966C52" TargetMode="External"/><Relationship Id="rId42" Type="http://schemas.openxmlformats.org/officeDocument/2006/relationships/hyperlink" Target="https://github.com/cardano-foundation/CIPs/blob/d6c5ad3a77b4684bc19f3cafb75b4886a67c9a31/CIP-1694/README.md?plain=1#L966C33-L966C52" TargetMode="External"/><Relationship Id="rId41" Type="http://schemas.openxmlformats.org/officeDocument/2006/relationships/hyperlink" Target="https://github.com/cardano-foundation/CIPs/blob/d6c5ad3a77b4684bc19f3cafb75b4886a67c9a31/CIP-1694/README.md?plain=1#L993" TargetMode="External"/><Relationship Id="rId44" Type="http://schemas.openxmlformats.org/officeDocument/2006/relationships/hyperlink" Target="https://github.com/cardano-foundation/CIPs/blob/d6c5ad3a77b4684bc19f3cafb75b4886a67c9a31/CIP-1694/README.md?plain=1#L966C33-L966C52" TargetMode="External"/><Relationship Id="rId43" Type="http://schemas.openxmlformats.org/officeDocument/2006/relationships/hyperlink" Target="https://github.com/cardano-foundation/CIPs/blob/d6c5ad3a77b4684bc19f3cafb75b4886a67c9a31/CIP-1694/README.md?plain=1#L993" TargetMode="External"/><Relationship Id="rId46" Type="http://schemas.openxmlformats.org/officeDocument/2006/relationships/hyperlink" Target="https://github.com/cardano-foundation/CIPs/blob/d6c5ad3a77b4684bc19f3cafb75b4886a67c9a31/CIP-1694/README.md?plain=1#L966C33-L966C52" TargetMode="External"/><Relationship Id="rId45" Type="http://schemas.openxmlformats.org/officeDocument/2006/relationships/hyperlink" Target="https://github.com/cardano-foundation/CIPs/blob/d6c5ad3a77b4684bc19f3cafb75b4886a67c9a31/CIP-1694/README.md?plain=1#L993"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cs.google.com/document/d/1Ymj_Foh3lVYq2asI5WEdQYBud5B8KbJcw4jpUwuv5p8/edit#bookmark=id.yzo1aziuwsxs" TargetMode="External"/><Relationship Id="rId48" Type="http://schemas.openxmlformats.org/officeDocument/2006/relationships/hyperlink" Target="https://github.com/cardano-foundation/CIPs/blob/d6c5ad3a77b4684bc19f3cafb75b4886a67c9a31/CIP-1694/README.md?plain=1#L966C33-L966C52" TargetMode="External"/><Relationship Id="rId47" Type="http://schemas.openxmlformats.org/officeDocument/2006/relationships/hyperlink" Target="https://github.com/cardano-foundation/CIPs/blob/d6c5ad3a77b4684bc19f3cafb75b4886a67c9a31/CIP-1694/README.md?plain=1#L993" TargetMode="External"/><Relationship Id="rId49" Type="http://schemas.openxmlformats.org/officeDocument/2006/relationships/hyperlink" Target="https://github.com/cardano-foundation/CIPs/blob/d6c5ad3a77b4684bc19f3cafb75b4886a67c9a31/CIP-1694/README.md?plain=1#L993"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github.com/cardano-foundation/CIPs/blob/de76120a30552ef620d96401ed7fd3e5bca1f062/CIP-1694/README.md?plain=1#L993" TargetMode="External"/><Relationship Id="rId8" Type="http://schemas.openxmlformats.org/officeDocument/2006/relationships/hyperlink" Target="https://github.com/cardano-foundation/CIPs/blob/de76120a30552ef620d96401ed7fd3e5bca1f062/CIP-1694/README.md?plain=1#L993" TargetMode="External"/><Relationship Id="rId73" Type="http://schemas.openxmlformats.org/officeDocument/2006/relationships/hyperlink" Target="mailto:omer.husain@iohk.io" TargetMode="External"/><Relationship Id="rId72" Type="http://schemas.openxmlformats.org/officeDocument/2006/relationships/hyperlink" Target="mailto:gerard.moroney@iohk.io" TargetMode="External"/><Relationship Id="rId31" Type="http://schemas.openxmlformats.org/officeDocument/2006/relationships/hyperlink" Target="https://github.com/cardano-foundation/CIPs/blob/d6c5ad3a77b4684bc19f3cafb75b4886a67c9a31/CIP-1694/README.md?plain=1#L993" TargetMode="External"/><Relationship Id="rId75" Type="http://schemas.openxmlformats.org/officeDocument/2006/relationships/hyperlink" Target="mailto:dominik.zajkowski@iohk.io" TargetMode="External"/><Relationship Id="rId30" Type="http://schemas.openxmlformats.org/officeDocument/2006/relationships/hyperlink" Target="https://github.com/cardano-foundation/CIPs/blob/d6c5ad3a77b4684bc19f3cafb75b4886a67c9a31/CIP-1694/README.md?plain=1#L966C33-L966C52" TargetMode="External"/><Relationship Id="rId74" Type="http://schemas.openxmlformats.org/officeDocument/2006/relationships/hyperlink" Target="mailto:billy.mullins@iohk.io" TargetMode="External"/><Relationship Id="rId33" Type="http://schemas.openxmlformats.org/officeDocument/2006/relationships/hyperlink" Target="https://github.com/cardano-foundation/CIPs/blob/d6c5ad3a77b4684bc19f3cafb75b4886a67c9a31/CIP-1694/README.md?plain=1#L993" TargetMode="External"/><Relationship Id="rId32" Type="http://schemas.openxmlformats.org/officeDocument/2006/relationships/hyperlink" Target="https://github.com/cardano-foundation/CIPs/blob/d6c5ad3a77b4684bc19f3cafb75b4886a67c9a31/CIP-1694/README.md?plain=1#L966C33-L966C52" TargetMode="External"/><Relationship Id="rId76" Type="http://schemas.openxmlformats.org/officeDocument/2006/relationships/hyperlink" Target="mailto:arnaud.bailly@iohk.io" TargetMode="External"/><Relationship Id="rId35" Type="http://schemas.openxmlformats.org/officeDocument/2006/relationships/hyperlink" Target="https://github.com/cardano-foundation/CIPs/blob/d6c5ad3a77b4684bc19f3cafb75b4886a67c9a31/CIP-1694/README.md?plain=1#L993" TargetMode="External"/><Relationship Id="rId34" Type="http://schemas.openxmlformats.org/officeDocument/2006/relationships/hyperlink" Target="https://github.com/cardano-foundation/CIPs/blob/d6c5ad3a77b4684bc19f3cafb75b4886a67c9a31/CIP-1694/README.md?plain=1#L966C33-L966C52" TargetMode="External"/><Relationship Id="rId71" Type="http://schemas.openxmlformats.org/officeDocument/2006/relationships/hyperlink" Target="mailto:thomas.upfield@iohk.io" TargetMode="External"/><Relationship Id="rId70" Type="http://schemas.openxmlformats.org/officeDocument/2006/relationships/hyperlink" Target="mailto:lorenzo.bruno@iohk.io" TargetMode="External"/><Relationship Id="rId37" Type="http://schemas.openxmlformats.org/officeDocument/2006/relationships/hyperlink" Target="https://github.com/cardano-foundation/CIPs/blob/d6c5ad3a77b4684bc19f3cafb75b4886a67c9a31/CIP-1694/README.md?plain=1#L993" TargetMode="External"/><Relationship Id="rId36" Type="http://schemas.openxmlformats.org/officeDocument/2006/relationships/hyperlink" Target="https://github.com/cardano-foundation/CIPs/blob/d6c5ad3a77b4684bc19f3cafb75b4886a67c9a31/CIP-1694/README.md?plain=1#L966C33-L966C52" TargetMode="External"/><Relationship Id="rId39" Type="http://schemas.openxmlformats.org/officeDocument/2006/relationships/hyperlink" Target="https://github.com/cardano-foundation/CIPs/blob/d6c5ad3a77b4684bc19f3cafb75b4886a67c9a31/CIP-1694/README.md?plain=1#L993" TargetMode="External"/><Relationship Id="rId38" Type="http://schemas.openxmlformats.org/officeDocument/2006/relationships/hyperlink" Target="https://github.com/cardano-foundation/CIPs/blob/d6c5ad3a77b4684bc19f3cafb75b4886a67c9a31/CIP-1694/README.md?plain=1#L966C33-L966C52" TargetMode="External"/><Relationship Id="rId62" Type="http://schemas.openxmlformats.org/officeDocument/2006/relationships/hyperlink" Target="https://github.com/cardano-foundation/CIPs/blob/0f64c52fe1350b4e93c23f6bced92d4ca576538e/CIP-1694/README.md?plain=1#L993" TargetMode="External"/><Relationship Id="rId61" Type="http://schemas.openxmlformats.org/officeDocument/2006/relationships/hyperlink" Target="https://github.com/cardano-foundation/CIPs/blob/0f64c52fe1350b4e93c23f6bced92d4ca576538e/CIP-1694/README.md?plain=1#L993" TargetMode="External"/><Relationship Id="rId20" Type="http://schemas.openxmlformats.org/officeDocument/2006/relationships/hyperlink" Target="https://github.com/cardano-foundation/CIPs/blob/d6c5ad3a77b4684bc19f3cafb75b4886a67c9a31/CIP-1694/README.md?plain=1#L958" TargetMode="External"/><Relationship Id="rId64" Type="http://schemas.openxmlformats.org/officeDocument/2006/relationships/hyperlink" Target="mailto:mike.ward@iohk.io" TargetMode="External"/><Relationship Id="rId63" Type="http://schemas.openxmlformats.org/officeDocument/2006/relationships/hyperlink" Target="mailto:jon.rossie@iohk.io" TargetMode="External"/><Relationship Id="rId22" Type="http://schemas.openxmlformats.org/officeDocument/2006/relationships/hyperlink" Target="https://github.com/cardano-foundation/CIPs/blob/d6c5ad3a77b4684bc19f3cafb75b4886a67c9a31/CIP-1694/README.md?plain=1#L966C33-L966C52" TargetMode="External"/><Relationship Id="rId66" Type="http://schemas.openxmlformats.org/officeDocument/2006/relationships/hyperlink" Target="mailto:samuel.leathers@iohk.io" TargetMode="External"/><Relationship Id="rId21" Type="http://schemas.openxmlformats.org/officeDocument/2006/relationships/hyperlink" Target="https://github.com/cardano-foundation/CIPs/blob/d6c5ad3a77b4684bc19f3cafb75b4886a67c9a31/CIP-1694/README.md?plain=1#L958" TargetMode="External"/><Relationship Id="rId65" Type="http://schemas.openxmlformats.org/officeDocument/2006/relationships/hyperlink" Target="mailto:michael.madoff@iohk.io" TargetMode="External"/><Relationship Id="rId24" Type="http://schemas.openxmlformats.org/officeDocument/2006/relationships/hyperlink" Target="https://github.com/cardano-foundation/CIPs/blob/d6c5ad3a77b4684bc19f3cafb75b4886a67c9a31/CIP-1694/README.md?plain=1#L966C33-L966C52" TargetMode="External"/><Relationship Id="rId68" Type="http://schemas.openxmlformats.org/officeDocument/2006/relationships/hyperlink" Target="mailto:carlos.lopezdelara@iohk.io" TargetMode="External"/><Relationship Id="rId23" Type="http://schemas.openxmlformats.org/officeDocument/2006/relationships/hyperlink" Target="https://github.com/cardano-foundation/CIPs/blob/d6c5ad3a77b4684bc19f3cafb75b4886a67c9a31/CIP-1694/README.md?plain=1#L993" TargetMode="External"/><Relationship Id="rId67" Type="http://schemas.openxmlformats.org/officeDocument/2006/relationships/hyperlink" Target="mailto:dorin.solomon@iohk.io" TargetMode="External"/><Relationship Id="rId60" Type="http://schemas.openxmlformats.org/officeDocument/2006/relationships/hyperlink" Target="https://github.com/cardano-foundation/CIPs/blob/0f64c52fe1350b4e93c23f6bced92d4ca576538e/CIP-1694/README.md?plain=1#L993" TargetMode="External"/><Relationship Id="rId26" Type="http://schemas.openxmlformats.org/officeDocument/2006/relationships/hyperlink" Target="https://github.com/cardano-foundation/CIPs/blob/d6c5ad3a77b4684bc19f3cafb75b4886a67c9a31/CIP-1694/README.md?plain=1#L966C33-L966C52" TargetMode="External"/><Relationship Id="rId25" Type="http://schemas.openxmlformats.org/officeDocument/2006/relationships/hyperlink" Target="https://github.com/cardano-foundation/CIPs/blob/d6c5ad3a77b4684bc19f3cafb75b4886a67c9a31/CIP-1694/README.md?plain=1#L993" TargetMode="External"/><Relationship Id="rId69" Type="http://schemas.openxmlformats.org/officeDocument/2006/relationships/hyperlink" Target="mailto:kevin.hammond@iohk.io" TargetMode="External"/><Relationship Id="rId28" Type="http://schemas.openxmlformats.org/officeDocument/2006/relationships/hyperlink" Target="https://github.com/cardano-foundation/CIPs/blob/d6c5ad3a77b4684bc19f3cafb75b4886a67c9a31/CIP-1694/README.md?plain=1#L966C33-L966C52" TargetMode="External"/><Relationship Id="rId27" Type="http://schemas.openxmlformats.org/officeDocument/2006/relationships/hyperlink" Target="https://github.com/cardano-foundation/CIPs/blob/d6c5ad3a77b4684bc19f3cafb75b4886a67c9a31/CIP-1694/README.md?plain=1#L993" TargetMode="External"/><Relationship Id="rId29" Type="http://schemas.openxmlformats.org/officeDocument/2006/relationships/hyperlink" Target="https://github.com/cardano-foundation/CIPs/blob/d6c5ad3a77b4684bc19f3cafb75b4886a67c9a31/CIP-1694/README.md?plain=1#L993" TargetMode="External"/><Relationship Id="rId51" Type="http://schemas.openxmlformats.org/officeDocument/2006/relationships/hyperlink" Target="https://github.com/cardano-foundation/CIPs/blob/d6c5ad3a77b4684bc19f3cafb75b4886a67c9a31/CIP-1694/README.md?plain=1#L993" TargetMode="External"/><Relationship Id="rId50" Type="http://schemas.openxmlformats.org/officeDocument/2006/relationships/hyperlink" Target="https://github.com/cardano-foundation/CIPs/blob/d6c5ad3a77b4684bc19f3cafb75b4886a67c9a31/CIP-1694/README.md?plain=1#L966C33-L966C52" TargetMode="External"/><Relationship Id="rId53" Type="http://schemas.openxmlformats.org/officeDocument/2006/relationships/hyperlink" Target="https://github.com/cardano-foundation/CIPs/blob/d6c5ad3a77b4684bc19f3cafb75b4886a67c9a31/CIP-1694/README.md?plain=1#L993" TargetMode="External"/><Relationship Id="rId52" Type="http://schemas.openxmlformats.org/officeDocument/2006/relationships/hyperlink" Target="https://github.com/cardano-foundation/CIPs/blob/d6c5ad3a77b4684bc19f3cafb75b4886a67c9a31/CIP-1694/README.md?plain=1#L966C33-L966C52" TargetMode="External"/><Relationship Id="rId11" Type="http://schemas.openxmlformats.org/officeDocument/2006/relationships/hyperlink" Target="https://docs.google.com/document/d/1Ymj_Foh3lVYq2asI5WEdQYBud5B8KbJcw4jpUwuv5p8/edit#bookmark=id.elqu6qa8ltse" TargetMode="External"/><Relationship Id="rId55" Type="http://schemas.openxmlformats.org/officeDocument/2006/relationships/hyperlink" Target="https://github.com/cardano-foundation/CIPs/blob/0f64c52fe1350b4e93c23f6bced92d4ca576538e/CIP-1694/README.md?plain=1#L993" TargetMode="External"/><Relationship Id="rId10" Type="http://schemas.openxmlformats.org/officeDocument/2006/relationships/hyperlink" Target="https://github.com/cardano-foundation/CIPs/blob/de76120a30552ef620d96401ed7fd3e5bca1f062/CIP-1694/README.md?plain=1#L958C19-L958C120" TargetMode="External"/><Relationship Id="rId54" Type="http://schemas.openxmlformats.org/officeDocument/2006/relationships/hyperlink" Target="https://github.com/cardano-foundation/CIPs/blob/0f64c52fe1350b4e93c23f6bced92d4ca576538e/CIP-1694/README.md?plain=1#L993" TargetMode="External"/><Relationship Id="rId13" Type="http://schemas.openxmlformats.org/officeDocument/2006/relationships/hyperlink" Target="https://docs.google.com/document/d/1Ymj_Foh3lVYq2asI5WEdQYBud5B8KbJcw4jpUwuv5p8/edit#bookmark=id.pddqksyfshgc" TargetMode="External"/><Relationship Id="rId57" Type="http://schemas.openxmlformats.org/officeDocument/2006/relationships/hyperlink" Target="https://github.com/cardano-foundation/CIPs/blob/0f64c52fe1350b4e93c23f6bced92d4ca576538e/CIP-1694/README.md?plain=1#L993" TargetMode="External"/><Relationship Id="rId12" Type="http://schemas.openxmlformats.org/officeDocument/2006/relationships/hyperlink" Target="https://github.com/cardano-foundation/CIPs/blob/de76120a30552ef620d96401ed7fd3e5bca1f062/CIP-1694/README.md?plain=1#L993" TargetMode="External"/><Relationship Id="rId56" Type="http://schemas.openxmlformats.org/officeDocument/2006/relationships/hyperlink" Target="https://github.com/cardano-foundation/CIPs/blob/0f64c52fe1350b4e93c23f6bced92d4ca576538e/CIP-1694/README.md?plain=1#L993" TargetMode="External"/><Relationship Id="rId15" Type="http://schemas.openxmlformats.org/officeDocument/2006/relationships/hyperlink" Target="https://docs.google.com/document/d/1Ymj_Foh3lVYq2asI5WEdQYBud5B8KbJcw4jpUwuv5p8/edit#bookmark=id.mca6cvcoht53" TargetMode="External"/><Relationship Id="rId59" Type="http://schemas.openxmlformats.org/officeDocument/2006/relationships/hyperlink" Target="https://github.com/cardano-foundation/CIPs/blob/0f64c52fe1350b4e93c23f6bced92d4ca576538e/CIP-1694/README.md?plain=1#L993" TargetMode="External"/><Relationship Id="rId14" Type="http://schemas.openxmlformats.org/officeDocument/2006/relationships/hyperlink" Target="https://github.com/cardano-foundation/CIPs/blob/de76120a30552ef620d96401ed7fd3e5bca1f062/CIP-1694/README.md?plain=1#L997C1-L997C78" TargetMode="External"/><Relationship Id="rId58" Type="http://schemas.openxmlformats.org/officeDocument/2006/relationships/hyperlink" Target="https://github.com/cardano-foundation/CIPs/blob/0f64c52fe1350b4e93c23f6bced92d4ca576538e/CIP-1694/README.md?plain=1#L993" TargetMode="External"/><Relationship Id="rId17" Type="http://schemas.openxmlformats.org/officeDocument/2006/relationships/hyperlink" Target="https://docs.google.com/document/d/1Ymj_Foh3lVYq2asI5WEdQYBud5B8KbJcw4jpUwuv5p8/edit#bookmark=id.tdyxk950f5v8" TargetMode="External"/><Relationship Id="rId16" Type="http://schemas.openxmlformats.org/officeDocument/2006/relationships/hyperlink" Target="https://github.com/cardano-foundation/CIPs/blob/ada2cf6a9e27fbdf37ca1be0780371fbab2b7748/CIP-1694/README.md?plain=1#L1009" TargetMode="External"/><Relationship Id="rId19" Type="http://schemas.openxmlformats.org/officeDocument/2006/relationships/hyperlink" Target="https://github.com/cardano-foundation/CIPs/blob/ada2cf6a9e27fbdf37ca1be0780371fbab2b7748/CIP-1694/README.md?plain=1#L1014" TargetMode="External"/><Relationship Id="rId18" Type="http://schemas.openxmlformats.org/officeDocument/2006/relationships/hyperlink" Target="https://github.com/cardano-foundation/CIPs/blob/ada2cf6a9e27fbdf37ca1be0780371fbab2b7748/CIP-1694/README.md?plain=1#L101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